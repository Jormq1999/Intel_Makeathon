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564A1" w14:textId="5CE5B3B4" w:rsidR="00DF6FD1" w:rsidRPr="00715640" w:rsidRDefault="00DF6FD1" w:rsidP="00715640">
      <w:pPr>
        <w:rPr>
          <w:rFonts w:ascii="Intel Clear" w:hAnsi="Intel Clear" w:cs="Intel Clear"/>
          <w:i/>
          <w:iCs/>
          <w:color w:val="FF0000"/>
        </w:rPr>
      </w:pPr>
      <w:r w:rsidRPr="00715640">
        <w:rPr>
          <w:rFonts w:ascii="Intel Clear" w:hAnsi="Intel Clear" w:cs="Intel Clear"/>
          <w:i/>
          <w:iCs/>
          <w:color w:val="FF0000"/>
        </w:rPr>
        <w:t>Document naming convention: VAL_DC</w:t>
      </w:r>
      <w:r w:rsidR="00833589" w:rsidRPr="00715640">
        <w:rPr>
          <w:rFonts w:ascii="Intel Clear" w:hAnsi="Intel Clear" w:cs="Intel Clear"/>
          <w:i/>
          <w:iCs/>
          <w:color w:val="FF0000"/>
        </w:rPr>
        <w:t>N</w:t>
      </w:r>
      <w:proofErr w:type="gramStart"/>
      <w:r w:rsidRPr="00715640">
        <w:rPr>
          <w:rFonts w:ascii="Intel Clear" w:hAnsi="Intel Clear" w:cs="Intel Clear"/>
          <w:i/>
          <w:iCs/>
          <w:color w:val="FF0000"/>
        </w:rPr>
        <w:t>_”PCR</w:t>
      </w:r>
      <w:proofErr w:type="gramEnd"/>
      <w:r w:rsidRPr="00715640">
        <w:rPr>
          <w:rFonts w:ascii="Intel Clear" w:hAnsi="Intel Clear" w:cs="Intel Clear"/>
          <w:i/>
          <w:iCs/>
          <w:color w:val="FF0000"/>
        </w:rPr>
        <w:t>_</w:t>
      </w:r>
      <w:proofErr w:type="gramStart"/>
      <w:r w:rsidRPr="00715640">
        <w:rPr>
          <w:rFonts w:ascii="Intel Clear" w:hAnsi="Intel Clear" w:cs="Intel Clear"/>
          <w:i/>
          <w:iCs/>
          <w:color w:val="FF0000"/>
        </w:rPr>
        <w:t>Name”</w:t>
      </w:r>
      <w:r w:rsidR="00833589" w:rsidRPr="00715640">
        <w:rPr>
          <w:rFonts w:ascii="Intel Clear" w:hAnsi="Intel Clear" w:cs="Intel Clear"/>
          <w:i/>
          <w:iCs/>
          <w:color w:val="FF0000"/>
        </w:rPr>
        <w:t>_</w:t>
      </w:r>
      <w:proofErr w:type="gramEnd"/>
      <w:r w:rsidR="00833589" w:rsidRPr="00715640">
        <w:rPr>
          <w:rFonts w:ascii="Intel Clear" w:hAnsi="Intel Clear" w:cs="Intel Clear"/>
          <w:i/>
          <w:iCs/>
          <w:color w:val="FF0000"/>
        </w:rPr>
        <w:t>”</w:t>
      </w:r>
      <w:proofErr w:type="spellStart"/>
      <w:r w:rsidR="00833589" w:rsidRPr="00715640">
        <w:rPr>
          <w:rFonts w:ascii="Intel Clear" w:hAnsi="Intel Clear" w:cs="Intel Clear"/>
          <w:i/>
          <w:iCs/>
          <w:color w:val="FF0000"/>
        </w:rPr>
        <w:t>PCR_Number</w:t>
      </w:r>
      <w:proofErr w:type="spellEnd"/>
      <w:r w:rsidR="00833589" w:rsidRPr="00715640">
        <w:rPr>
          <w:rFonts w:ascii="Intel Clear" w:hAnsi="Intel Clear" w:cs="Intel Clear"/>
          <w:i/>
          <w:iCs/>
          <w:color w:val="FF0000"/>
        </w:rPr>
        <w:t>”</w:t>
      </w:r>
    </w:p>
    <w:p w14:paraId="49984E81" w14:textId="38ED5C1C" w:rsidR="00624BAA" w:rsidRPr="00DA651B" w:rsidRDefault="00624BAA" w:rsidP="00624BAA">
      <w:pPr>
        <w:pStyle w:val="DocTitle"/>
        <w:ind w:left="0"/>
        <w:rPr>
          <w:rFonts w:ascii="Intel Clear" w:hAnsi="Intel Clear" w:cs="Intel Clear"/>
          <w:sz w:val="36"/>
        </w:rPr>
      </w:pPr>
      <w:r w:rsidRPr="00DA651B">
        <w:rPr>
          <w:rFonts w:ascii="Intel Clear" w:hAnsi="Intel Clear" w:cs="Intel Clear"/>
          <w:sz w:val="36"/>
        </w:rPr>
        <w:t xml:space="preserve">PCR Title: </w:t>
      </w:r>
      <w:r w:rsidR="00DF5C0A">
        <w:rPr>
          <w:rFonts w:ascii="Intel Clear" w:hAnsi="Intel Clear" w:cs="Intel Clear"/>
          <w:sz w:val="36"/>
        </w:rPr>
        <w:t xml:space="preserve"> </w:t>
      </w:r>
      <w:r w:rsidR="00A12DD7">
        <w:rPr>
          <w:rFonts w:ascii="Intel Clear" w:hAnsi="Intel Clear" w:cs="Intel Clear"/>
          <w:sz w:val="36"/>
        </w:rPr>
        <w:t xml:space="preserve">OCS CPM Refactor </w:t>
      </w:r>
    </w:p>
    <w:p w14:paraId="730883CD" w14:textId="4985A182" w:rsidR="00624BAA" w:rsidRPr="00DA651B" w:rsidRDefault="00624BAA" w:rsidP="00624BAA">
      <w:pPr>
        <w:rPr>
          <w:rFonts w:ascii="Intel Clear" w:hAnsi="Intel Clear" w:cs="Intel Clear"/>
          <w:sz w:val="14"/>
        </w:rPr>
      </w:pPr>
      <w:r w:rsidRPr="00DA651B">
        <w:rPr>
          <w:rFonts w:ascii="Intel Clear" w:hAnsi="Intel Clear" w:cs="Intel Clear"/>
          <w:sz w:val="14"/>
        </w:rPr>
        <w:t xml:space="preserve">PCR url: </w:t>
      </w:r>
    </w:p>
    <w:p w14:paraId="24A706E9" w14:textId="77777777" w:rsidR="00624BAA" w:rsidRPr="00DA651B" w:rsidRDefault="00624BAA" w:rsidP="00624BAA">
      <w:pPr>
        <w:rPr>
          <w:rFonts w:ascii="Intel Clear" w:hAnsi="Intel Clear" w:cs="Intel Clear"/>
        </w:rPr>
      </w:pPr>
    </w:p>
    <w:p w14:paraId="36C0D483" w14:textId="77777777" w:rsidR="00624BAA" w:rsidRPr="00DA651B" w:rsidRDefault="00624BAA" w:rsidP="00624BAA">
      <w:pPr>
        <w:pStyle w:val="DateTitlePage"/>
        <w:spacing w:after="120"/>
        <w:ind w:left="0" w:right="576"/>
        <w:rPr>
          <w:rFonts w:ascii="Intel Clear" w:hAnsi="Intel Clear" w:cs="Intel Clear"/>
        </w:rPr>
      </w:pPr>
      <w:r w:rsidRPr="00DA651B">
        <w:rPr>
          <w:rFonts w:ascii="Intel Clear" w:hAnsi="Intel Clear" w:cs="Intel Clear"/>
        </w:rPr>
        <w:t>Review State</w:t>
      </w:r>
    </w:p>
    <w:tbl>
      <w:tblPr>
        <w:tblW w:w="86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072"/>
        <w:gridCol w:w="7560"/>
      </w:tblGrid>
      <w:tr w:rsidR="00624BAA" w:rsidRPr="00DA651B" w14:paraId="2A5986EB" w14:textId="77777777" w:rsidTr="00ED07C8">
        <w:tc>
          <w:tcPr>
            <w:tcW w:w="1072" w:type="dxa"/>
            <w:shd w:val="clear" w:color="auto" w:fill="FFFFCC"/>
          </w:tcPr>
          <w:p w14:paraId="1EA58474" w14:textId="77777777" w:rsidR="00624BAA" w:rsidRPr="00DA651B" w:rsidRDefault="00624BAA" w:rsidP="00ED07C8">
            <w:pPr>
              <w:pStyle w:val="CellHeadingCenter"/>
              <w:spacing w:before="40" w:after="40" w:line="240" w:lineRule="auto"/>
              <w:ind w:left="0" w:right="0"/>
              <w:jc w:val="left"/>
              <w:rPr>
                <w:rFonts w:ascii="Intel Clear" w:hAnsi="Intel Clear" w:cs="Intel Clear"/>
              </w:rPr>
            </w:pPr>
            <w:r w:rsidRPr="00DA651B">
              <w:rPr>
                <w:rFonts w:ascii="Intel Clear" w:hAnsi="Intel Clear" w:cs="Intel Clear"/>
              </w:rPr>
              <w:t>Owner</w:t>
            </w:r>
          </w:p>
        </w:tc>
        <w:tc>
          <w:tcPr>
            <w:tcW w:w="7560" w:type="dxa"/>
          </w:tcPr>
          <w:p w14:paraId="4ED707F8" w14:textId="2A3D4D5E" w:rsidR="00624BAA" w:rsidRPr="00DA651B" w:rsidRDefault="00CC31B0" w:rsidP="00ED07C8">
            <w:pPr>
              <w:pStyle w:val="CellHeadingCenter"/>
              <w:spacing w:before="40" w:after="40" w:line="240" w:lineRule="auto"/>
              <w:ind w:left="0" w:right="0"/>
              <w:jc w:val="left"/>
              <w:rPr>
                <w:rFonts w:ascii="Intel Clear" w:hAnsi="Intel Clear" w:cs="Intel Clear"/>
                <w:b w:val="0"/>
                <w:color w:val="auto"/>
              </w:rPr>
            </w:pPr>
            <w:r>
              <w:rPr>
                <w:rFonts w:ascii="Intel Clear" w:hAnsi="Intel Clear" w:cs="Intel Clear"/>
                <w:b w:val="0"/>
                <w:color w:val="auto"/>
              </w:rPr>
              <w:t>Linda Chung</w:t>
            </w:r>
          </w:p>
        </w:tc>
      </w:tr>
      <w:tr w:rsidR="00624BAA" w:rsidRPr="00DA651B" w14:paraId="43AF3892" w14:textId="77777777" w:rsidTr="00ED07C8">
        <w:tc>
          <w:tcPr>
            <w:tcW w:w="1072" w:type="dxa"/>
            <w:shd w:val="clear" w:color="auto" w:fill="FFFFCC"/>
          </w:tcPr>
          <w:p w14:paraId="4799A655" w14:textId="77777777" w:rsidR="00624BAA" w:rsidRPr="00DA651B" w:rsidRDefault="00624BAA" w:rsidP="00ED07C8">
            <w:pPr>
              <w:pStyle w:val="CellHeadingCenter"/>
              <w:spacing w:before="40" w:after="40" w:line="240" w:lineRule="auto"/>
              <w:ind w:left="0" w:right="0"/>
              <w:jc w:val="left"/>
              <w:rPr>
                <w:rFonts w:ascii="Intel Clear" w:hAnsi="Intel Clear" w:cs="Intel Clear"/>
                <w:color w:val="auto"/>
              </w:rPr>
            </w:pPr>
            <w:r w:rsidRPr="00DA651B">
              <w:rPr>
                <w:rFonts w:ascii="Intel Clear" w:hAnsi="Intel Clear" w:cs="Intel Clear"/>
              </w:rPr>
              <w:t>Reviewers</w:t>
            </w:r>
          </w:p>
        </w:tc>
        <w:tc>
          <w:tcPr>
            <w:tcW w:w="7560" w:type="dxa"/>
          </w:tcPr>
          <w:p w14:paraId="6C8EF739" w14:textId="16C188AB" w:rsidR="00624BAA" w:rsidRPr="00DA651B" w:rsidRDefault="00624BAA" w:rsidP="00ED07C8">
            <w:pPr>
              <w:pStyle w:val="CellBodyLeft"/>
              <w:keepNext/>
              <w:spacing w:before="40" w:after="40" w:line="240" w:lineRule="auto"/>
              <w:ind w:left="0" w:right="0"/>
              <w:rPr>
                <w:rFonts w:ascii="Intel Clear" w:hAnsi="Intel Clear" w:cs="Intel Clear"/>
                <w:color w:val="auto"/>
              </w:rPr>
            </w:pPr>
          </w:p>
        </w:tc>
      </w:tr>
    </w:tbl>
    <w:p w14:paraId="341A246A" w14:textId="77777777" w:rsidR="00624BAA" w:rsidRPr="00DA651B" w:rsidRDefault="00624BAA" w:rsidP="00624BAA">
      <w:pPr>
        <w:pStyle w:val="DateTitlePage"/>
        <w:rPr>
          <w:rFonts w:ascii="Intel Clear" w:hAnsi="Intel Clear" w:cs="Intel Clear"/>
        </w:rPr>
      </w:pPr>
    </w:p>
    <w:p w14:paraId="69F3B525" w14:textId="77777777" w:rsidR="00624BAA" w:rsidRPr="00DA651B" w:rsidRDefault="00624BAA" w:rsidP="00624BAA">
      <w:pPr>
        <w:pStyle w:val="DateTitlePage"/>
        <w:spacing w:after="120"/>
        <w:ind w:left="0" w:right="576"/>
        <w:rPr>
          <w:rFonts w:ascii="Intel Clear" w:hAnsi="Intel Clear" w:cs="Intel Clear"/>
        </w:rPr>
      </w:pPr>
      <w:r w:rsidRPr="00DA651B">
        <w:rPr>
          <w:rFonts w:ascii="Intel Clear" w:hAnsi="Intel Clear" w:cs="Intel Clear"/>
        </w:rPr>
        <w:t>Revision</w:t>
      </w:r>
    </w:p>
    <w:tbl>
      <w:tblPr>
        <w:tblW w:w="101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82"/>
        <w:gridCol w:w="2250"/>
        <w:gridCol w:w="4492"/>
        <w:gridCol w:w="1530"/>
      </w:tblGrid>
      <w:tr w:rsidR="009375A0" w:rsidRPr="00DA651B" w14:paraId="62C3D369" w14:textId="77777777" w:rsidTr="005F6F4B">
        <w:tc>
          <w:tcPr>
            <w:tcW w:w="1882" w:type="dxa"/>
            <w:shd w:val="clear" w:color="auto" w:fill="FFFFCC"/>
          </w:tcPr>
          <w:p w14:paraId="50A928D8" w14:textId="57BCA588" w:rsidR="009375A0" w:rsidRDefault="005F6F4B" w:rsidP="00ED07C8">
            <w:pPr>
              <w:pStyle w:val="CellHeadingCenter"/>
              <w:spacing w:before="40" w:after="40" w:line="240" w:lineRule="auto"/>
              <w:ind w:left="0" w:right="0"/>
              <w:jc w:val="left"/>
              <w:rPr>
                <w:rFonts w:ascii="Intel Clear" w:hAnsi="Intel Clear" w:cs="Intel Clear"/>
              </w:rPr>
            </w:pPr>
            <w:r>
              <w:rPr>
                <w:rFonts w:ascii="Intel Clear" w:hAnsi="Intel Clear" w:cs="Intel Clear"/>
              </w:rPr>
              <w:t xml:space="preserve">PCR </w:t>
            </w:r>
            <w:r w:rsidRPr="00DA651B">
              <w:rPr>
                <w:rFonts w:ascii="Intel Clear" w:hAnsi="Intel Clear" w:cs="Intel Clear"/>
              </w:rPr>
              <w:t>Revision Number</w:t>
            </w:r>
          </w:p>
        </w:tc>
        <w:tc>
          <w:tcPr>
            <w:tcW w:w="2250" w:type="dxa"/>
            <w:shd w:val="clear" w:color="auto" w:fill="FFFFCC"/>
          </w:tcPr>
          <w:p w14:paraId="457946F3" w14:textId="437A94BF" w:rsidR="009375A0" w:rsidRPr="00DA651B" w:rsidRDefault="009375A0" w:rsidP="00ED07C8">
            <w:pPr>
              <w:pStyle w:val="CellHeadingCenter"/>
              <w:spacing w:before="40" w:after="40" w:line="240" w:lineRule="auto"/>
              <w:ind w:left="0" w:right="0"/>
              <w:jc w:val="left"/>
              <w:rPr>
                <w:rFonts w:ascii="Intel Clear" w:hAnsi="Intel Clear" w:cs="Intel Clear"/>
              </w:rPr>
            </w:pPr>
            <w:r>
              <w:rPr>
                <w:rFonts w:ascii="Intel Clear" w:hAnsi="Intel Clear" w:cs="Intel Clear"/>
              </w:rPr>
              <w:t xml:space="preserve">Val DCN </w:t>
            </w:r>
            <w:r w:rsidRPr="00DA651B">
              <w:rPr>
                <w:rFonts w:ascii="Intel Clear" w:hAnsi="Intel Clear" w:cs="Intel Clear"/>
              </w:rPr>
              <w:t>Revision Number</w:t>
            </w:r>
          </w:p>
        </w:tc>
        <w:tc>
          <w:tcPr>
            <w:tcW w:w="4492" w:type="dxa"/>
            <w:shd w:val="clear" w:color="auto" w:fill="FFFFCC"/>
          </w:tcPr>
          <w:p w14:paraId="58A3B171" w14:textId="77777777" w:rsidR="009375A0" w:rsidRPr="00DA651B" w:rsidRDefault="009375A0" w:rsidP="00ED07C8">
            <w:pPr>
              <w:pStyle w:val="CellHeadingCenter"/>
              <w:spacing w:before="40" w:after="40" w:line="240" w:lineRule="auto"/>
              <w:ind w:left="0" w:right="0"/>
              <w:jc w:val="left"/>
              <w:rPr>
                <w:rFonts w:ascii="Intel Clear" w:hAnsi="Intel Clear" w:cs="Intel Clear"/>
              </w:rPr>
            </w:pPr>
            <w:r w:rsidRPr="00DA651B">
              <w:rPr>
                <w:rFonts w:ascii="Intel Clear" w:hAnsi="Intel Clear" w:cs="Intel Clear"/>
              </w:rPr>
              <w:t>Description</w:t>
            </w:r>
          </w:p>
        </w:tc>
        <w:tc>
          <w:tcPr>
            <w:tcW w:w="1530" w:type="dxa"/>
            <w:shd w:val="clear" w:color="auto" w:fill="FFFFCC"/>
          </w:tcPr>
          <w:p w14:paraId="1ADB1BBD" w14:textId="77777777" w:rsidR="009375A0" w:rsidRPr="00DA651B" w:rsidRDefault="009375A0" w:rsidP="00ED07C8">
            <w:pPr>
              <w:pStyle w:val="CellHeadingCenter"/>
              <w:spacing w:before="40" w:after="40" w:line="240" w:lineRule="auto"/>
              <w:ind w:left="0" w:right="0"/>
              <w:jc w:val="left"/>
              <w:rPr>
                <w:rFonts w:ascii="Intel Clear" w:hAnsi="Intel Clear" w:cs="Intel Clear"/>
              </w:rPr>
            </w:pPr>
            <w:r w:rsidRPr="00DA651B">
              <w:rPr>
                <w:rFonts w:ascii="Intel Clear" w:hAnsi="Intel Clear" w:cs="Intel Clear"/>
              </w:rPr>
              <w:t>Revision Date</w:t>
            </w:r>
          </w:p>
        </w:tc>
      </w:tr>
      <w:tr w:rsidR="009375A0" w:rsidRPr="00DA651B" w14:paraId="72630BC8" w14:textId="77777777" w:rsidTr="005F6F4B">
        <w:tc>
          <w:tcPr>
            <w:tcW w:w="1882" w:type="dxa"/>
          </w:tcPr>
          <w:p w14:paraId="05DB9781" w14:textId="77777777" w:rsidR="009375A0" w:rsidRPr="00DA651B" w:rsidRDefault="009375A0" w:rsidP="00ED07C8">
            <w:pPr>
              <w:pStyle w:val="CellBodyCenter"/>
              <w:spacing w:before="40" w:after="40" w:line="240" w:lineRule="auto"/>
              <w:ind w:left="0"/>
              <w:jc w:val="left"/>
              <w:rPr>
                <w:rFonts w:ascii="Intel Clear" w:hAnsi="Intel Clear" w:cs="Intel Clear"/>
                <w:color w:val="auto"/>
              </w:rPr>
            </w:pPr>
          </w:p>
        </w:tc>
        <w:tc>
          <w:tcPr>
            <w:tcW w:w="2250" w:type="dxa"/>
          </w:tcPr>
          <w:p w14:paraId="0D92545D" w14:textId="16423AEF" w:rsidR="009375A0" w:rsidRPr="00DA651B" w:rsidRDefault="009375A0" w:rsidP="00ED07C8">
            <w:pPr>
              <w:pStyle w:val="CellBodyCenter"/>
              <w:spacing w:before="40" w:after="40" w:line="240" w:lineRule="auto"/>
              <w:ind w:left="0"/>
              <w:jc w:val="left"/>
              <w:rPr>
                <w:rFonts w:ascii="Intel Clear" w:hAnsi="Intel Clear" w:cs="Intel Clear"/>
                <w:color w:val="auto"/>
              </w:rPr>
            </w:pPr>
          </w:p>
        </w:tc>
        <w:tc>
          <w:tcPr>
            <w:tcW w:w="4492" w:type="dxa"/>
          </w:tcPr>
          <w:p w14:paraId="41BB38DF" w14:textId="62EE0986" w:rsidR="009375A0" w:rsidRPr="00DA651B" w:rsidRDefault="009375A0" w:rsidP="00ED07C8">
            <w:pPr>
              <w:pStyle w:val="CellBodyLeft"/>
              <w:spacing w:before="40" w:afterLines="40" w:after="96" w:line="240" w:lineRule="auto"/>
              <w:rPr>
                <w:rFonts w:ascii="Intel Clear" w:hAnsi="Intel Clear" w:cs="Intel Clear"/>
                <w:color w:val="auto"/>
              </w:rPr>
            </w:pPr>
          </w:p>
        </w:tc>
        <w:tc>
          <w:tcPr>
            <w:tcW w:w="1530" w:type="dxa"/>
          </w:tcPr>
          <w:p w14:paraId="4681889F" w14:textId="19A4D0E1" w:rsidR="009375A0" w:rsidRPr="00DA651B" w:rsidRDefault="009375A0" w:rsidP="00ED07C8">
            <w:pPr>
              <w:spacing w:before="40" w:afterLines="40" w:after="96"/>
              <w:rPr>
                <w:rFonts w:ascii="Intel Clear" w:hAnsi="Intel Clear" w:cs="Intel Clear"/>
                <w:sz w:val="16"/>
                <w:szCs w:val="16"/>
              </w:rPr>
            </w:pPr>
          </w:p>
        </w:tc>
      </w:tr>
      <w:tr w:rsidR="009375A0" w:rsidRPr="00DA651B" w14:paraId="5B221C20" w14:textId="77777777" w:rsidTr="005F6F4B">
        <w:tc>
          <w:tcPr>
            <w:tcW w:w="1882" w:type="dxa"/>
          </w:tcPr>
          <w:p w14:paraId="54407477" w14:textId="77777777" w:rsidR="009375A0" w:rsidRPr="00DA651B" w:rsidRDefault="009375A0" w:rsidP="00ED07C8">
            <w:pPr>
              <w:pStyle w:val="CellBodyCenter"/>
              <w:spacing w:before="40" w:after="40" w:line="240" w:lineRule="auto"/>
              <w:jc w:val="left"/>
              <w:rPr>
                <w:rFonts w:ascii="Intel Clear" w:hAnsi="Intel Clear" w:cs="Intel Clear"/>
                <w:color w:val="auto"/>
              </w:rPr>
            </w:pPr>
          </w:p>
        </w:tc>
        <w:tc>
          <w:tcPr>
            <w:tcW w:w="2250" w:type="dxa"/>
          </w:tcPr>
          <w:p w14:paraId="5CC7F78F" w14:textId="331F5659" w:rsidR="009375A0" w:rsidRPr="00DA651B" w:rsidRDefault="009375A0" w:rsidP="00ED07C8">
            <w:pPr>
              <w:pStyle w:val="CellBodyCenter"/>
              <w:spacing w:before="40" w:after="40" w:line="240" w:lineRule="auto"/>
              <w:jc w:val="left"/>
              <w:rPr>
                <w:rFonts w:ascii="Intel Clear" w:hAnsi="Intel Clear" w:cs="Intel Clear"/>
                <w:color w:val="auto"/>
              </w:rPr>
            </w:pPr>
          </w:p>
        </w:tc>
        <w:tc>
          <w:tcPr>
            <w:tcW w:w="4492" w:type="dxa"/>
          </w:tcPr>
          <w:p w14:paraId="7E71052F" w14:textId="77777777" w:rsidR="009375A0" w:rsidRPr="00DA651B" w:rsidRDefault="009375A0" w:rsidP="00ED07C8">
            <w:pPr>
              <w:pStyle w:val="CellBodyLeft"/>
              <w:spacing w:before="40" w:after="40" w:line="240" w:lineRule="auto"/>
              <w:rPr>
                <w:rFonts w:ascii="Intel Clear" w:hAnsi="Intel Clear" w:cs="Intel Clear"/>
                <w:snapToGrid w:val="0"/>
                <w:color w:val="auto"/>
                <w:lang w:val="en-GB"/>
              </w:rPr>
            </w:pPr>
          </w:p>
        </w:tc>
        <w:tc>
          <w:tcPr>
            <w:tcW w:w="1530" w:type="dxa"/>
          </w:tcPr>
          <w:p w14:paraId="50E0CCEA" w14:textId="77777777" w:rsidR="009375A0" w:rsidRPr="00DA651B" w:rsidRDefault="009375A0" w:rsidP="00ED07C8">
            <w:pPr>
              <w:pStyle w:val="CellBodyLeft"/>
              <w:spacing w:before="40" w:after="40" w:line="240" w:lineRule="auto"/>
              <w:rPr>
                <w:rFonts w:ascii="Intel Clear" w:hAnsi="Intel Clear" w:cs="Intel Clear"/>
                <w:snapToGrid w:val="0"/>
                <w:color w:val="auto"/>
                <w:lang w:val="en-GB"/>
              </w:rPr>
            </w:pPr>
          </w:p>
        </w:tc>
      </w:tr>
    </w:tbl>
    <w:p w14:paraId="2C078E63" w14:textId="77777777" w:rsidR="00B20D80" w:rsidRPr="00DA651B" w:rsidRDefault="00B20D80">
      <w:pPr>
        <w:rPr>
          <w:rFonts w:ascii="Intel Clear" w:hAnsi="Intel Clear" w:cs="Intel Clear"/>
        </w:rPr>
      </w:pPr>
    </w:p>
    <w:p w14:paraId="31EC21A7" w14:textId="77777777" w:rsidR="00624BAA" w:rsidRPr="00DA651B" w:rsidRDefault="00624BAA">
      <w:pPr>
        <w:rPr>
          <w:rFonts w:ascii="Intel Clear" w:hAnsi="Intel Clear" w:cs="Intel Clear"/>
        </w:rPr>
      </w:pPr>
    </w:p>
    <w:p w14:paraId="3D782F4E" w14:textId="77777777" w:rsidR="00624BAA" w:rsidRPr="00DA651B" w:rsidRDefault="00624BAA">
      <w:pPr>
        <w:rPr>
          <w:rFonts w:ascii="Intel Clear" w:hAnsi="Intel Clear" w:cs="Intel Clear"/>
        </w:rPr>
      </w:pPr>
    </w:p>
    <w:p w14:paraId="23B8197B" w14:textId="77777777" w:rsidR="00624BAA" w:rsidRPr="00DA651B" w:rsidRDefault="00624BAA">
      <w:pPr>
        <w:rPr>
          <w:rFonts w:ascii="Intel Clear" w:hAnsi="Intel Clear" w:cs="Intel Clear"/>
        </w:rPr>
      </w:pPr>
    </w:p>
    <w:p w14:paraId="36E6D296" w14:textId="77777777" w:rsidR="00624BAA" w:rsidRPr="00DA651B" w:rsidRDefault="00624BAA">
      <w:pPr>
        <w:rPr>
          <w:rFonts w:ascii="Intel Clear" w:hAnsi="Intel Clear" w:cs="Intel Clear"/>
        </w:rPr>
      </w:pPr>
    </w:p>
    <w:p w14:paraId="65CBEA25" w14:textId="77777777" w:rsidR="00624BAA" w:rsidRPr="00DA651B" w:rsidRDefault="00624BAA">
      <w:pPr>
        <w:rPr>
          <w:rFonts w:ascii="Intel Clear" w:hAnsi="Intel Clear" w:cs="Intel Clear"/>
        </w:rPr>
      </w:pPr>
    </w:p>
    <w:p w14:paraId="3FF66966" w14:textId="77777777" w:rsidR="00624BAA" w:rsidRPr="00DA651B" w:rsidRDefault="00624BAA">
      <w:pPr>
        <w:rPr>
          <w:rFonts w:ascii="Intel Clear" w:hAnsi="Intel Clear" w:cs="Intel Clear"/>
        </w:rPr>
      </w:pPr>
    </w:p>
    <w:p w14:paraId="1C3A5053" w14:textId="77777777" w:rsidR="00624BAA" w:rsidRPr="00DA651B" w:rsidRDefault="00624BAA">
      <w:pPr>
        <w:rPr>
          <w:rFonts w:ascii="Intel Clear" w:hAnsi="Intel Clear" w:cs="Intel Clear"/>
        </w:rPr>
      </w:pPr>
    </w:p>
    <w:p w14:paraId="157F7718" w14:textId="77777777" w:rsidR="00624BAA" w:rsidRPr="00DA651B" w:rsidRDefault="00624BAA">
      <w:pPr>
        <w:rPr>
          <w:rFonts w:ascii="Intel Clear" w:hAnsi="Intel Clear" w:cs="Intel Clear"/>
        </w:rPr>
      </w:pPr>
    </w:p>
    <w:p w14:paraId="21C408FE" w14:textId="77777777" w:rsidR="00624BAA" w:rsidRPr="00DA651B" w:rsidRDefault="00624BAA">
      <w:pPr>
        <w:rPr>
          <w:rFonts w:ascii="Intel Clear" w:hAnsi="Intel Clear" w:cs="Intel Clear"/>
        </w:rPr>
      </w:pPr>
    </w:p>
    <w:p w14:paraId="7D963A27" w14:textId="77777777" w:rsidR="00700E53" w:rsidRPr="00DA651B" w:rsidRDefault="00700E53">
      <w:pPr>
        <w:rPr>
          <w:rFonts w:ascii="Intel Clear" w:hAnsi="Intel Clear" w:cs="Intel Clear"/>
        </w:rPr>
      </w:pPr>
    </w:p>
    <w:p w14:paraId="7F0AF14E" w14:textId="77777777" w:rsidR="00700E53" w:rsidRPr="00DA651B" w:rsidRDefault="00700E53">
      <w:pPr>
        <w:rPr>
          <w:rFonts w:ascii="Intel Clear" w:hAnsi="Intel Clear" w:cs="Intel Clear"/>
        </w:rPr>
      </w:pPr>
    </w:p>
    <w:p w14:paraId="40953F41" w14:textId="77777777" w:rsidR="00700E53" w:rsidRPr="00DA651B" w:rsidRDefault="00700E53">
      <w:pPr>
        <w:rPr>
          <w:rFonts w:ascii="Intel Clear" w:hAnsi="Intel Clear" w:cs="Intel Clear"/>
        </w:rPr>
      </w:pPr>
    </w:p>
    <w:p w14:paraId="34209249" w14:textId="77777777" w:rsidR="00700E53" w:rsidRPr="00DA651B" w:rsidRDefault="00700E53">
      <w:pPr>
        <w:rPr>
          <w:rFonts w:ascii="Intel Clear" w:hAnsi="Intel Clear" w:cs="Intel Clear"/>
        </w:rPr>
      </w:pPr>
    </w:p>
    <w:p w14:paraId="60C18E7B" w14:textId="77777777" w:rsidR="00700E53" w:rsidRPr="00DA651B" w:rsidRDefault="00700E53">
      <w:pPr>
        <w:rPr>
          <w:rFonts w:ascii="Intel Clear" w:hAnsi="Intel Clear" w:cs="Intel Clear"/>
        </w:rPr>
      </w:pPr>
    </w:p>
    <w:p w14:paraId="6E6BF944" w14:textId="77777777" w:rsidR="00700E53" w:rsidRPr="00DA651B" w:rsidRDefault="00700E53">
      <w:pPr>
        <w:rPr>
          <w:rFonts w:ascii="Intel Clear" w:hAnsi="Intel Clear" w:cs="Intel Clear"/>
        </w:rPr>
      </w:pPr>
    </w:p>
    <w:p w14:paraId="3B502B8F" w14:textId="77777777" w:rsidR="00624BAA" w:rsidRPr="00DA651B" w:rsidRDefault="00624BAA">
      <w:pPr>
        <w:rPr>
          <w:rFonts w:ascii="Intel Clear" w:hAnsi="Intel Clear" w:cs="Intel Clear"/>
        </w:rPr>
      </w:pPr>
    </w:p>
    <w:p w14:paraId="1BA3B34D" w14:textId="77777777" w:rsidR="00700E53" w:rsidRPr="00DA651B" w:rsidRDefault="00700E53">
      <w:pPr>
        <w:rPr>
          <w:rFonts w:ascii="Intel Clear" w:hAnsi="Intel Clear" w:cs="Intel Clear"/>
        </w:rPr>
      </w:pPr>
    </w:p>
    <w:sdt>
      <w:sdtPr>
        <w:rPr>
          <w:rFonts w:ascii="Intel Clear" w:eastAsia="SimSun" w:hAnsi="Intel Clear" w:cs="Intel Clear"/>
          <w:color w:val="auto"/>
          <w:sz w:val="18"/>
          <w:szCs w:val="20"/>
        </w:rPr>
        <w:id w:val="-1073804266"/>
        <w:docPartObj>
          <w:docPartGallery w:val="Table of Contents"/>
          <w:docPartUnique/>
        </w:docPartObj>
      </w:sdtPr>
      <w:sdtEndPr>
        <w:rPr>
          <w:b/>
          <w:bCs/>
          <w:szCs w:val="18"/>
        </w:rPr>
      </w:sdtEndPr>
      <w:sdtContent>
        <w:p w14:paraId="738AFD0E" w14:textId="718A4184" w:rsidR="00700E53" w:rsidRPr="00DA651B" w:rsidRDefault="00700E53" w:rsidP="2208A60A">
          <w:pPr>
            <w:pStyle w:val="TOCHeading"/>
            <w:rPr>
              <w:rFonts w:ascii="Intel Clear" w:hAnsi="Intel Clear" w:cs="Intel Clear"/>
            </w:rPr>
          </w:pPr>
          <w:r w:rsidRPr="2208A60A">
            <w:rPr>
              <w:rFonts w:ascii="Intel Clear" w:hAnsi="Intel Clear" w:cs="Intel Clear"/>
            </w:rPr>
            <w:t>Contents</w:t>
          </w:r>
        </w:p>
        <w:p w14:paraId="4CA8A533" w14:textId="467848F0" w:rsidR="00055A41" w:rsidRDefault="00700E53">
          <w:pPr>
            <w:pStyle w:val="TOC1"/>
            <w:tabs>
              <w:tab w:val="left" w:pos="360"/>
              <w:tab w:val="right" w:leader="dot" w:pos="9350"/>
            </w:tabs>
            <w:rPr>
              <w:rFonts w:asciiTheme="minorHAnsi" w:eastAsiaTheme="minorEastAsia" w:hAnsiTheme="minorHAnsi" w:cstheme="minorBidi"/>
              <w:noProof/>
              <w:kern w:val="2"/>
              <w:sz w:val="22"/>
              <w:szCs w:val="22"/>
              <w14:ligatures w14:val="standardContextual"/>
            </w:rPr>
          </w:pPr>
          <w:r w:rsidRPr="00DA651B">
            <w:rPr>
              <w:rFonts w:ascii="Intel Clear" w:hAnsi="Intel Clear" w:cs="Intel Clear"/>
            </w:rPr>
            <w:fldChar w:fldCharType="begin"/>
          </w:r>
          <w:r w:rsidRPr="00DA651B">
            <w:rPr>
              <w:rFonts w:ascii="Intel Clear" w:hAnsi="Intel Clear" w:cs="Intel Clear"/>
            </w:rPr>
            <w:instrText xml:space="preserve"> TOC \o "1-3" \h \z \u </w:instrText>
          </w:r>
          <w:r w:rsidRPr="00DA651B">
            <w:rPr>
              <w:rFonts w:ascii="Intel Clear" w:hAnsi="Intel Clear" w:cs="Intel Clear"/>
            </w:rPr>
            <w:fldChar w:fldCharType="separate"/>
          </w:r>
          <w:hyperlink w:anchor="_Toc162271469" w:history="1">
            <w:r w:rsidR="00055A41" w:rsidRPr="00E641FC">
              <w:rPr>
                <w:rStyle w:val="Hyperlink"/>
                <w:rFonts w:ascii="Intel Clear" w:hAnsi="Intel Clear" w:cs="Intel Clear"/>
                <w:noProof/>
              </w:rPr>
              <w:t>1</w:t>
            </w:r>
            <w:r w:rsidR="00055A41">
              <w:rPr>
                <w:rFonts w:asciiTheme="minorHAnsi" w:eastAsiaTheme="minorEastAsia" w:hAnsiTheme="minorHAnsi" w:cstheme="minorBidi"/>
                <w:noProof/>
                <w:kern w:val="2"/>
                <w:sz w:val="22"/>
                <w:szCs w:val="22"/>
                <w14:ligatures w14:val="standardContextual"/>
              </w:rPr>
              <w:tab/>
            </w:r>
            <w:r w:rsidR="00055A41" w:rsidRPr="00E641FC">
              <w:rPr>
                <w:rStyle w:val="Hyperlink"/>
                <w:rFonts w:ascii="Intel Clear" w:hAnsi="Intel Clear" w:cs="Intel Clear"/>
                <w:noProof/>
              </w:rPr>
              <w:t>Affected Database</w:t>
            </w:r>
            <w:r w:rsidR="00055A41">
              <w:rPr>
                <w:noProof/>
                <w:webHidden/>
              </w:rPr>
              <w:tab/>
            </w:r>
            <w:r w:rsidR="00055A41">
              <w:rPr>
                <w:noProof/>
                <w:webHidden/>
              </w:rPr>
              <w:fldChar w:fldCharType="begin"/>
            </w:r>
            <w:r w:rsidR="00055A41">
              <w:rPr>
                <w:noProof/>
                <w:webHidden/>
              </w:rPr>
              <w:instrText xml:space="preserve"> PAGEREF _Toc162271469 \h </w:instrText>
            </w:r>
            <w:r w:rsidR="00055A41">
              <w:rPr>
                <w:noProof/>
                <w:webHidden/>
              </w:rPr>
            </w:r>
            <w:r w:rsidR="00055A41">
              <w:rPr>
                <w:noProof/>
                <w:webHidden/>
              </w:rPr>
              <w:fldChar w:fldCharType="separate"/>
            </w:r>
            <w:r w:rsidR="00055A41">
              <w:rPr>
                <w:noProof/>
                <w:webHidden/>
              </w:rPr>
              <w:t>1</w:t>
            </w:r>
            <w:r w:rsidR="00055A41">
              <w:rPr>
                <w:noProof/>
                <w:webHidden/>
              </w:rPr>
              <w:fldChar w:fldCharType="end"/>
            </w:r>
          </w:hyperlink>
        </w:p>
        <w:p w14:paraId="7CD6731C" w14:textId="3FDD57E9"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470" w:history="1">
            <w:r w:rsidRPr="00E641FC">
              <w:rPr>
                <w:rStyle w:val="Hyperlink"/>
                <w:rFonts w:ascii="Intel Clear" w:hAnsi="Intel Clear" w:cs="Intel Clear"/>
                <w:noProof/>
              </w:rPr>
              <w:t>1.1 Areas Affected</w:t>
            </w:r>
            <w:r>
              <w:rPr>
                <w:noProof/>
                <w:webHidden/>
              </w:rPr>
              <w:tab/>
            </w:r>
            <w:r>
              <w:rPr>
                <w:noProof/>
                <w:webHidden/>
              </w:rPr>
              <w:fldChar w:fldCharType="begin"/>
            </w:r>
            <w:r>
              <w:rPr>
                <w:noProof/>
                <w:webHidden/>
              </w:rPr>
              <w:instrText xml:space="preserve"> PAGEREF _Toc162271470 \h </w:instrText>
            </w:r>
            <w:r>
              <w:rPr>
                <w:noProof/>
                <w:webHidden/>
              </w:rPr>
            </w:r>
            <w:r>
              <w:rPr>
                <w:noProof/>
                <w:webHidden/>
              </w:rPr>
              <w:fldChar w:fldCharType="separate"/>
            </w:r>
            <w:r>
              <w:rPr>
                <w:noProof/>
                <w:webHidden/>
              </w:rPr>
              <w:t>1</w:t>
            </w:r>
            <w:r>
              <w:rPr>
                <w:noProof/>
                <w:webHidden/>
              </w:rPr>
              <w:fldChar w:fldCharType="end"/>
            </w:r>
          </w:hyperlink>
        </w:p>
        <w:p w14:paraId="4A0AF45B" w14:textId="31BAE3D8" w:rsidR="00055A41" w:rsidRDefault="00055A41">
          <w:pPr>
            <w:pStyle w:val="TOC1"/>
            <w:tabs>
              <w:tab w:val="left" w:pos="360"/>
              <w:tab w:val="right" w:leader="dot" w:pos="9350"/>
            </w:tabs>
            <w:rPr>
              <w:rFonts w:asciiTheme="minorHAnsi" w:eastAsiaTheme="minorEastAsia" w:hAnsiTheme="minorHAnsi" w:cstheme="minorBidi"/>
              <w:noProof/>
              <w:kern w:val="2"/>
              <w:sz w:val="22"/>
              <w:szCs w:val="22"/>
              <w14:ligatures w14:val="standardContextual"/>
            </w:rPr>
          </w:pPr>
          <w:hyperlink w:anchor="_Toc162271471" w:history="1">
            <w:r w:rsidRPr="00E641FC">
              <w:rPr>
                <w:rStyle w:val="Hyperlink"/>
                <w:rFonts w:ascii="Intel Clear" w:hAnsi="Intel Clear" w:cs="Intel Clear"/>
                <w:noProof/>
              </w:rPr>
              <w:t>2</w:t>
            </w:r>
            <w:r>
              <w:rPr>
                <w:rFonts w:asciiTheme="minorHAnsi" w:eastAsiaTheme="minorEastAsia" w:hAnsiTheme="minorHAnsi" w:cstheme="minorBidi"/>
                <w:noProof/>
                <w:kern w:val="2"/>
                <w:sz w:val="22"/>
                <w:szCs w:val="22"/>
                <w14:ligatures w14:val="standardContextual"/>
              </w:rPr>
              <w:tab/>
            </w:r>
            <w:r w:rsidRPr="00E641FC">
              <w:rPr>
                <w:rStyle w:val="Hyperlink"/>
                <w:rFonts w:ascii="Intel Clear" w:hAnsi="Intel Clear" w:cs="Intel Clear"/>
                <w:noProof/>
              </w:rPr>
              <w:t>Brief Description of the PCR</w:t>
            </w:r>
            <w:r>
              <w:rPr>
                <w:noProof/>
                <w:webHidden/>
              </w:rPr>
              <w:tab/>
            </w:r>
            <w:r>
              <w:rPr>
                <w:noProof/>
                <w:webHidden/>
              </w:rPr>
              <w:fldChar w:fldCharType="begin"/>
            </w:r>
            <w:r>
              <w:rPr>
                <w:noProof/>
                <w:webHidden/>
              </w:rPr>
              <w:instrText xml:space="preserve"> PAGEREF _Toc162271471 \h </w:instrText>
            </w:r>
            <w:r>
              <w:rPr>
                <w:noProof/>
                <w:webHidden/>
              </w:rPr>
            </w:r>
            <w:r>
              <w:rPr>
                <w:noProof/>
                <w:webHidden/>
              </w:rPr>
              <w:fldChar w:fldCharType="separate"/>
            </w:r>
            <w:r>
              <w:rPr>
                <w:noProof/>
                <w:webHidden/>
              </w:rPr>
              <w:t>1</w:t>
            </w:r>
            <w:r>
              <w:rPr>
                <w:noProof/>
                <w:webHidden/>
              </w:rPr>
              <w:fldChar w:fldCharType="end"/>
            </w:r>
          </w:hyperlink>
        </w:p>
        <w:p w14:paraId="214D1237" w14:textId="2FD784E7" w:rsidR="00055A41" w:rsidRDefault="00055A41">
          <w:pPr>
            <w:pStyle w:val="TOC1"/>
            <w:tabs>
              <w:tab w:val="left" w:pos="360"/>
              <w:tab w:val="right" w:leader="dot" w:pos="9350"/>
            </w:tabs>
            <w:rPr>
              <w:rFonts w:asciiTheme="minorHAnsi" w:eastAsiaTheme="minorEastAsia" w:hAnsiTheme="minorHAnsi" w:cstheme="minorBidi"/>
              <w:noProof/>
              <w:kern w:val="2"/>
              <w:sz w:val="22"/>
              <w:szCs w:val="22"/>
              <w14:ligatures w14:val="standardContextual"/>
            </w:rPr>
          </w:pPr>
          <w:hyperlink w:anchor="_Toc162271472" w:history="1">
            <w:r w:rsidRPr="00E641FC">
              <w:rPr>
                <w:rStyle w:val="Hyperlink"/>
                <w:rFonts w:ascii="Intel Clear" w:hAnsi="Intel Clear" w:cs="Intel Clear"/>
                <w:noProof/>
              </w:rPr>
              <w:t>3</w:t>
            </w:r>
            <w:r>
              <w:rPr>
                <w:rFonts w:asciiTheme="minorHAnsi" w:eastAsiaTheme="minorEastAsia" w:hAnsiTheme="minorHAnsi" w:cstheme="minorBidi"/>
                <w:noProof/>
                <w:kern w:val="2"/>
                <w:sz w:val="22"/>
                <w:szCs w:val="22"/>
                <w14:ligatures w14:val="standardContextual"/>
              </w:rPr>
              <w:tab/>
            </w:r>
            <w:r w:rsidRPr="00E641FC">
              <w:rPr>
                <w:rStyle w:val="Hyperlink"/>
                <w:rFonts w:ascii="Intel Clear" w:hAnsi="Intel Clear" w:cs="Intel Clear"/>
                <w:noProof/>
              </w:rPr>
              <w:t>Verif A-Spec Content Changes</w:t>
            </w:r>
            <w:r>
              <w:rPr>
                <w:noProof/>
                <w:webHidden/>
              </w:rPr>
              <w:tab/>
            </w:r>
            <w:r>
              <w:rPr>
                <w:noProof/>
                <w:webHidden/>
              </w:rPr>
              <w:fldChar w:fldCharType="begin"/>
            </w:r>
            <w:r>
              <w:rPr>
                <w:noProof/>
                <w:webHidden/>
              </w:rPr>
              <w:instrText xml:space="preserve"> PAGEREF _Toc162271472 \h </w:instrText>
            </w:r>
            <w:r>
              <w:rPr>
                <w:noProof/>
                <w:webHidden/>
              </w:rPr>
            </w:r>
            <w:r>
              <w:rPr>
                <w:noProof/>
                <w:webHidden/>
              </w:rPr>
              <w:fldChar w:fldCharType="separate"/>
            </w:r>
            <w:r>
              <w:rPr>
                <w:noProof/>
                <w:webHidden/>
              </w:rPr>
              <w:t>1</w:t>
            </w:r>
            <w:r>
              <w:rPr>
                <w:noProof/>
                <w:webHidden/>
              </w:rPr>
              <w:fldChar w:fldCharType="end"/>
            </w:r>
          </w:hyperlink>
        </w:p>
        <w:p w14:paraId="24C08294" w14:textId="32F54538"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473" w:history="1">
            <w:r w:rsidRPr="00E641FC">
              <w:rPr>
                <w:rStyle w:val="Hyperlink"/>
                <w:noProof/>
              </w:rPr>
              <w:t>3.1 DUT Summary</w:t>
            </w:r>
            <w:r>
              <w:rPr>
                <w:noProof/>
                <w:webHidden/>
              </w:rPr>
              <w:tab/>
            </w:r>
            <w:r>
              <w:rPr>
                <w:noProof/>
                <w:webHidden/>
              </w:rPr>
              <w:fldChar w:fldCharType="begin"/>
            </w:r>
            <w:r>
              <w:rPr>
                <w:noProof/>
                <w:webHidden/>
              </w:rPr>
              <w:instrText xml:space="preserve"> PAGEREF _Toc162271473 \h </w:instrText>
            </w:r>
            <w:r>
              <w:rPr>
                <w:noProof/>
                <w:webHidden/>
              </w:rPr>
            </w:r>
            <w:r>
              <w:rPr>
                <w:noProof/>
                <w:webHidden/>
              </w:rPr>
              <w:fldChar w:fldCharType="separate"/>
            </w:r>
            <w:r>
              <w:rPr>
                <w:noProof/>
                <w:webHidden/>
              </w:rPr>
              <w:t>1</w:t>
            </w:r>
            <w:r>
              <w:rPr>
                <w:noProof/>
                <w:webHidden/>
              </w:rPr>
              <w:fldChar w:fldCharType="end"/>
            </w:r>
          </w:hyperlink>
        </w:p>
        <w:p w14:paraId="085E1CE5" w14:textId="14C9FD50"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474" w:history="1">
            <w:r w:rsidRPr="00E641FC">
              <w:rPr>
                <w:rStyle w:val="Hyperlink"/>
                <w:noProof/>
              </w:rPr>
              <w:t>3.2 Block diagram of DUT (RTL centric)</w:t>
            </w:r>
            <w:r>
              <w:rPr>
                <w:noProof/>
                <w:webHidden/>
              </w:rPr>
              <w:tab/>
            </w:r>
            <w:r>
              <w:rPr>
                <w:noProof/>
                <w:webHidden/>
              </w:rPr>
              <w:fldChar w:fldCharType="begin"/>
            </w:r>
            <w:r>
              <w:rPr>
                <w:noProof/>
                <w:webHidden/>
              </w:rPr>
              <w:instrText xml:space="preserve"> PAGEREF _Toc162271474 \h </w:instrText>
            </w:r>
            <w:r>
              <w:rPr>
                <w:noProof/>
                <w:webHidden/>
              </w:rPr>
            </w:r>
            <w:r>
              <w:rPr>
                <w:noProof/>
                <w:webHidden/>
              </w:rPr>
              <w:fldChar w:fldCharType="separate"/>
            </w:r>
            <w:r>
              <w:rPr>
                <w:noProof/>
                <w:webHidden/>
              </w:rPr>
              <w:t>1</w:t>
            </w:r>
            <w:r>
              <w:rPr>
                <w:noProof/>
                <w:webHidden/>
              </w:rPr>
              <w:fldChar w:fldCharType="end"/>
            </w:r>
          </w:hyperlink>
        </w:p>
        <w:p w14:paraId="1D87285A" w14:textId="6DD3D6EC"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475" w:history="1">
            <w:r w:rsidRPr="00E641FC">
              <w:rPr>
                <w:rStyle w:val="Hyperlink"/>
                <w:noProof/>
              </w:rPr>
              <w:t>3.3 Block diagram (Verification centric)</w:t>
            </w:r>
            <w:r>
              <w:rPr>
                <w:noProof/>
                <w:webHidden/>
              </w:rPr>
              <w:tab/>
            </w:r>
            <w:r>
              <w:rPr>
                <w:noProof/>
                <w:webHidden/>
              </w:rPr>
              <w:fldChar w:fldCharType="begin"/>
            </w:r>
            <w:r>
              <w:rPr>
                <w:noProof/>
                <w:webHidden/>
              </w:rPr>
              <w:instrText xml:space="preserve"> PAGEREF _Toc162271475 \h </w:instrText>
            </w:r>
            <w:r>
              <w:rPr>
                <w:noProof/>
                <w:webHidden/>
              </w:rPr>
            </w:r>
            <w:r>
              <w:rPr>
                <w:noProof/>
                <w:webHidden/>
              </w:rPr>
              <w:fldChar w:fldCharType="separate"/>
            </w:r>
            <w:r>
              <w:rPr>
                <w:noProof/>
                <w:webHidden/>
              </w:rPr>
              <w:t>1</w:t>
            </w:r>
            <w:r>
              <w:rPr>
                <w:noProof/>
                <w:webHidden/>
              </w:rPr>
              <w:fldChar w:fldCharType="end"/>
            </w:r>
          </w:hyperlink>
        </w:p>
        <w:p w14:paraId="6523D025" w14:textId="7E007CC3"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476" w:history="1">
            <w:r w:rsidRPr="00E641FC">
              <w:rPr>
                <w:rStyle w:val="Hyperlink"/>
                <w:noProof/>
              </w:rPr>
              <w:t>3.4 Dimensions of configurability for DUT</w:t>
            </w:r>
            <w:r>
              <w:rPr>
                <w:noProof/>
                <w:webHidden/>
              </w:rPr>
              <w:tab/>
            </w:r>
            <w:r>
              <w:rPr>
                <w:noProof/>
                <w:webHidden/>
              </w:rPr>
              <w:fldChar w:fldCharType="begin"/>
            </w:r>
            <w:r>
              <w:rPr>
                <w:noProof/>
                <w:webHidden/>
              </w:rPr>
              <w:instrText xml:space="preserve"> PAGEREF _Toc162271476 \h </w:instrText>
            </w:r>
            <w:r>
              <w:rPr>
                <w:noProof/>
                <w:webHidden/>
              </w:rPr>
            </w:r>
            <w:r>
              <w:rPr>
                <w:noProof/>
                <w:webHidden/>
              </w:rPr>
              <w:fldChar w:fldCharType="separate"/>
            </w:r>
            <w:r>
              <w:rPr>
                <w:noProof/>
                <w:webHidden/>
              </w:rPr>
              <w:t>1</w:t>
            </w:r>
            <w:r>
              <w:rPr>
                <w:noProof/>
                <w:webHidden/>
              </w:rPr>
              <w:fldChar w:fldCharType="end"/>
            </w:r>
          </w:hyperlink>
        </w:p>
        <w:p w14:paraId="29F51846" w14:textId="0A2EF013"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477" w:history="1">
            <w:r w:rsidRPr="00E641FC">
              <w:rPr>
                <w:rStyle w:val="Hyperlink"/>
                <w:noProof/>
              </w:rPr>
              <w:t>3.4.1 Objective:</w:t>
            </w:r>
            <w:r>
              <w:rPr>
                <w:noProof/>
                <w:webHidden/>
              </w:rPr>
              <w:tab/>
            </w:r>
            <w:r>
              <w:rPr>
                <w:noProof/>
                <w:webHidden/>
              </w:rPr>
              <w:fldChar w:fldCharType="begin"/>
            </w:r>
            <w:r>
              <w:rPr>
                <w:noProof/>
                <w:webHidden/>
              </w:rPr>
              <w:instrText xml:space="preserve"> PAGEREF _Toc162271477 \h </w:instrText>
            </w:r>
            <w:r>
              <w:rPr>
                <w:noProof/>
                <w:webHidden/>
              </w:rPr>
            </w:r>
            <w:r>
              <w:rPr>
                <w:noProof/>
                <w:webHidden/>
              </w:rPr>
              <w:fldChar w:fldCharType="separate"/>
            </w:r>
            <w:r>
              <w:rPr>
                <w:noProof/>
                <w:webHidden/>
              </w:rPr>
              <w:t>1</w:t>
            </w:r>
            <w:r>
              <w:rPr>
                <w:noProof/>
                <w:webHidden/>
              </w:rPr>
              <w:fldChar w:fldCharType="end"/>
            </w:r>
          </w:hyperlink>
        </w:p>
        <w:p w14:paraId="3AB1006F" w14:textId="0EB0EDF6"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478" w:history="1">
            <w:r w:rsidRPr="00E641FC">
              <w:rPr>
                <w:rStyle w:val="Hyperlink"/>
                <w:noProof/>
              </w:rPr>
              <w:t>3.4.2 Flow</w:t>
            </w:r>
            <w:r>
              <w:rPr>
                <w:noProof/>
                <w:webHidden/>
              </w:rPr>
              <w:tab/>
            </w:r>
            <w:r>
              <w:rPr>
                <w:noProof/>
                <w:webHidden/>
              </w:rPr>
              <w:fldChar w:fldCharType="begin"/>
            </w:r>
            <w:r>
              <w:rPr>
                <w:noProof/>
                <w:webHidden/>
              </w:rPr>
              <w:instrText xml:space="preserve"> PAGEREF _Toc162271478 \h </w:instrText>
            </w:r>
            <w:r>
              <w:rPr>
                <w:noProof/>
                <w:webHidden/>
              </w:rPr>
            </w:r>
            <w:r>
              <w:rPr>
                <w:noProof/>
                <w:webHidden/>
              </w:rPr>
              <w:fldChar w:fldCharType="separate"/>
            </w:r>
            <w:r>
              <w:rPr>
                <w:noProof/>
                <w:webHidden/>
              </w:rPr>
              <w:t>1</w:t>
            </w:r>
            <w:r>
              <w:rPr>
                <w:noProof/>
                <w:webHidden/>
              </w:rPr>
              <w:fldChar w:fldCharType="end"/>
            </w:r>
          </w:hyperlink>
        </w:p>
        <w:p w14:paraId="336A7559" w14:textId="11F28E08"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479" w:history="1">
            <w:r w:rsidRPr="00E641FC">
              <w:rPr>
                <w:rStyle w:val="Hyperlink"/>
                <w:noProof/>
              </w:rPr>
              <w:t>3.5 Verification area of focus</w:t>
            </w:r>
            <w:r>
              <w:rPr>
                <w:noProof/>
                <w:webHidden/>
              </w:rPr>
              <w:tab/>
            </w:r>
            <w:r>
              <w:rPr>
                <w:noProof/>
                <w:webHidden/>
              </w:rPr>
              <w:fldChar w:fldCharType="begin"/>
            </w:r>
            <w:r>
              <w:rPr>
                <w:noProof/>
                <w:webHidden/>
              </w:rPr>
              <w:instrText xml:space="preserve"> PAGEREF _Toc162271479 \h </w:instrText>
            </w:r>
            <w:r>
              <w:rPr>
                <w:noProof/>
                <w:webHidden/>
              </w:rPr>
            </w:r>
            <w:r>
              <w:rPr>
                <w:noProof/>
                <w:webHidden/>
              </w:rPr>
              <w:fldChar w:fldCharType="separate"/>
            </w:r>
            <w:r>
              <w:rPr>
                <w:noProof/>
                <w:webHidden/>
              </w:rPr>
              <w:t>1</w:t>
            </w:r>
            <w:r>
              <w:rPr>
                <w:noProof/>
                <w:webHidden/>
              </w:rPr>
              <w:fldChar w:fldCharType="end"/>
            </w:r>
          </w:hyperlink>
        </w:p>
        <w:p w14:paraId="162494B4" w14:textId="144D2397"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480" w:history="1">
            <w:r w:rsidRPr="00E641FC">
              <w:rPr>
                <w:rStyle w:val="Hyperlink"/>
                <w:noProof/>
              </w:rPr>
              <w:t>3.6 Component Hierarchy</w:t>
            </w:r>
            <w:r>
              <w:rPr>
                <w:noProof/>
                <w:webHidden/>
              </w:rPr>
              <w:tab/>
            </w:r>
            <w:r>
              <w:rPr>
                <w:noProof/>
                <w:webHidden/>
              </w:rPr>
              <w:fldChar w:fldCharType="begin"/>
            </w:r>
            <w:r>
              <w:rPr>
                <w:noProof/>
                <w:webHidden/>
              </w:rPr>
              <w:instrText xml:space="preserve"> PAGEREF _Toc162271480 \h </w:instrText>
            </w:r>
            <w:r>
              <w:rPr>
                <w:noProof/>
                <w:webHidden/>
              </w:rPr>
            </w:r>
            <w:r>
              <w:rPr>
                <w:noProof/>
                <w:webHidden/>
              </w:rPr>
              <w:fldChar w:fldCharType="separate"/>
            </w:r>
            <w:r>
              <w:rPr>
                <w:noProof/>
                <w:webHidden/>
              </w:rPr>
              <w:t>1</w:t>
            </w:r>
            <w:r>
              <w:rPr>
                <w:noProof/>
                <w:webHidden/>
              </w:rPr>
              <w:fldChar w:fldCharType="end"/>
            </w:r>
          </w:hyperlink>
        </w:p>
        <w:p w14:paraId="146967CE" w14:textId="4FDAF966"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481" w:history="1">
            <w:r w:rsidRPr="00E641FC">
              <w:rPr>
                <w:rStyle w:val="Hyperlink"/>
                <w:noProof/>
              </w:rPr>
              <w:t>3.6.1 Features’ Environments</w:t>
            </w:r>
            <w:r>
              <w:rPr>
                <w:noProof/>
                <w:webHidden/>
              </w:rPr>
              <w:tab/>
            </w:r>
            <w:r>
              <w:rPr>
                <w:noProof/>
                <w:webHidden/>
              </w:rPr>
              <w:fldChar w:fldCharType="begin"/>
            </w:r>
            <w:r>
              <w:rPr>
                <w:noProof/>
                <w:webHidden/>
              </w:rPr>
              <w:instrText xml:space="preserve"> PAGEREF _Toc162271481 \h </w:instrText>
            </w:r>
            <w:r>
              <w:rPr>
                <w:noProof/>
                <w:webHidden/>
              </w:rPr>
            </w:r>
            <w:r>
              <w:rPr>
                <w:noProof/>
                <w:webHidden/>
              </w:rPr>
              <w:fldChar w:fldCharType="separate"/>
            </w:r>
            <w:r>
              <w:rPr>
                <w:noProof/>
                <w:webHidden/>
              </w:rPr>
              <w:t>1</w:t>
            </w:r>
            <w:r>
              <w:rPr>
                <w:noProof/>
                <w:webHidden/>
              </w:rPr>
              <w:fldChar w:fldCharType="end"/>
            </w:r>
          </w:hyperlink>
        </w:p>
        <w:p w14:paraId="2ABFF5F8" w14:textId="70ABD888"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482" w:history="1">
            <w:r w:rsidRPr="00E641FC">
              <w:rPr>
                <w:rStyle w:val="Hyperlink"/>
                <w:noProof/>
              </w:rPr>
              <w:t>3.6.2 BFMs</w:t>
            </w:r>
            <w:r>
              <w:rPr>
                <w:noProof/>
                <w:webHidden/>
              </w:rPr>
              <w:tab/>
            </w:r>
            <w:r>
              <w:rPr>
                <w:noProof/>
                <w:webHidden/>
              </w:rPr>
              <w:fldChar w:fldCharType="begin"/>
            </w:r>
            <w:r>
              <w:rPr>
                <w:noProof/>
                <w:webHidden/>
              </w:rPr>
              <w:instrText xml:space="preserve"> PAGEREF _Toc162271482 \h </w:instrText>
            </w:r>
            <w:r>
              <w:rPr>
                <w:noProof/>
                <w:webHidden/>
              </w:rPr>
            </w:r>
            <w:r>
              <w:rPr>
                <w:noProof/>
                <w:webHidden/>
              </w:rPr>
              <w:fldChar w:fldCharType="separate"/>
            </w:r>
            <w:r>
              <w:rPr>
                <w:noProof/>
                <w:webHidden/>
              </w:rPr>
              <w:t>1</w:t>
            </w:r>
            <w:r>
              <w:rPr>
                <w:noProof/>
                <w:webHidden/>
              </w:rPr>
              <w:fldChar w:fldCharType="end"/>
            </w:r>
          </w:hyperlink>
        </w:p>
        <w:p w14:paraId="214C0469" w14:textId="41992E78"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483" w:history="1">
            <w:r w:rsidRPr="00E641FC">
              <w:rPr>
                <w:rStyle w:val="Hyperlink"/>
                <w:noProof/>
              </w:rPr>
              <w:t>3.6.3 Scoreboards</w:t>
            </w:r>
            <w:r>
              <w:rPr>
                <w:noProof/>
                <w:webHidden/>
              </w:rPr>
              <w:tab/>
            </w:r>
            <w:r>
              <w:rPr>
                <w:noProof/>
                <w:webHidden/>
              </w:rPr>
              <w:fldChar w:fldCharType="begin"/>
            </w:r>
            <w:r>
              <w:rPr>
                <w:noProof/>
                <w:webHidden/>
              </w:rPr>
              <w:instrText xml:space="preserve"> PAGEREF _Toc162271483 \h </w:instrText>
            </w:r>
            <w:r>
              <w:rPr>
                <w:noProof/>
                <w:webHidden/>
              </w:rPr>
            </w:r>
            <w:r>
              <w:rPr>
                <w:noProof/>
                <w:webHidden/>
              </w:rPr>
              <w:fldChar w:fldCharType="separate"/>
            </w:r>
            <w:r>
              <w:rPr>
                <w:noProof/>
                <w:webHidden/>
              </w:rPr>
              <w:t>1</w:t>
            </w:r>
            <w:r>
              <w:rPr>
                <w:noProof/>
                <w:webHidden/>
              </w:rPr>
              <w:fldChar w:fldCharType="end"/>
            </w:r>
          </w:hyperlink>
        </w:p>
        <w:p w14:paraId="7C51F766" w14:textId="7204183F"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484" w:history="1">
            <w:r w:rsidRPr="00E641FC">
              <w:rPr>
                <w:rStyle w:val="Hyperlink"/>
                <w:noProof/>
              </w:rPr>
              <w:t>3.6.4 Monitors</w:t>
            </w:r>
            <w:r>
              <w:rPr>
                <w:noProof/>
                <w:webHidden/>
              </w:rPr>
              <w:tab/>
            </w:r>
            <w:r>
              <w:rPr>
                <w:noProof/>
                <w:webHidden/>
              </w:rPr>
              <w:fldChar w:fldCharType="begin"/>
            </w:r>
            <w:r>
              <w:rPr>
                <w:noProof/>
                <w:webHidden/>
              </w:rPr>
              <w:instrText xml:space="preserve"> PAGEREF _Toc162271484 \h </w:instrText>
            </w:r>
            <w:r>
              <w:rPr>
                <w:noProof/>
                <w:webHidden/>
              </w:rPr>
            </w:r>
            <w:r>
              <w:rPr>
                <w:noProof/>
                <w:webHidden/>
              </w:rPr>
              <w:fldChar w:fldCharType="separate"/>
            </w:r>
            <w:r>
              <w:rPr>
                <w:noProof/>
                <w:webHidden/>
              </w:rPr>
              <w:t>1</w:t>
            </w:r>
            <w:r>
              <w:rPr>
                <w:noProof/>
                <w:webHidden/>
              </w:rPr>
              <w:fldChar w:fldCharType="end"/>
            </w:r>
          </w:hyperlink>
        </w:p>
        <w:p w14:paraId="6F8CFA4A" w14:textId="320AC6BE"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485" w:history="1">
            <w:r w:rsidRPr="00E641FC">
              <w:rPr>
                <w:rStyle w:val="Hyperlink"/>
                <w:noProof/>
              </w:rPr>
              <w:t>3.6.5 Clock and Reset</w:t>
            </w:r>
            <w:r>
              <w:rPr>
                <w:noProof/>
                <w:webHidden/>
              </w:rPr>
              <w:tab/>
            </w:r>
            <w:r>
              <w:rPr>
                <w:noProof/>
                <w:webHidden/>
              </w:rPr>
              <w:fldChar w:fldCharType="begin"/>
            </w:r>
            <w:r>
              <w:rPr>
                <w:noProof/>
                <w:webHidden/>
              </w:rPr>
              <w:instrText xml:space="preserve"> PAGEREF _Toc162271485 \h </w:instrText>
            </w:r>
            <w:r>
              <w:rPr>
                <w:noProof/>
                <w:webHidden/>
              </w:rPr>
            </w:r>
            <w:r>
              <w:rPr>
                <w:noProof/>
                <w:webHidden/>
              </w:rPr>
              <w:fldChar w:fldCharType="separate"/>
            </w:r>
            <w:r>
              <w:rPr>
                <w:noProof/>
                <w:webHidden/>
              </w:rPr>
              <w:t>1</w:t>
            </w:r>
            <w:r>
              <w:rPr>
                <w:noProof/>
                <w:webHidden/>
              </w:rPr>
              <w:fldChar w:fldCharType="end"/>
            </w:r>
          </w:hyperlink>
        </w:p>
        <w:p w14:paraId="0E6ADB01" w14:textId="66F75208"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486" w:history="1">
            <w:r w:rsidRPr="00E641FC">
              <w:rPr>
                <w:rStyle w:val="Hyperlink"/>
                <w:noProof/>
              </w:rPr>
              <w:t>3.6.6 RAL modeling</w:t>
            </w:r>
            <w:r>
              <w:rPr>
                <w:noProof/>
                <w:webHidden/>
              </w:rPr>
              <w:tab/>
            </w:r>
            <w:r>
              <w:rPr>
                <w:noProof/>
                <w:webHidden/>
              </w:rPr>
              <w:fldChar w:fldCharType="begin"/>
            </w:r>
            <w:r>
              <w:rPr>
                <w:noProof/>
                <w:webHidden/>
              </w:rPr>
              <w:instrText xml:space="preserve"> PAGEREF _Toc162271486 \h </w:instrText>
            </w:r>
            <w:r>
              <w:rPr>
                <w:noProof/>
                <w:webHidden/>
              </w:rPr>
            </w:r>
            <w:r>
              <w:rPr>
                <w:noProof/>
                <w:webHidden/>
              </w:rPr>
              <w:fldChar w:fldCharType="separate"/>
            </w:r>
            <w:r>
              <w:rPr>
                <w:noProof/>
                <w:webHidden/>
              </w:rPr>
              <w:t>1</w:t>
            </w:r>
            <w:r>
              <w:rPr>
                <w:noProof/>
                <w:webHidden/>
              </w:rPr>
              <w:fldChar w:fldCharType="end"/>
            </w:r>
          </w:hyperlink>
        </w:p>
        <w:p w14:paraId="34605B0E" w14:textId="00D16018"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487" w:history="1">
            <w:r w:rsidRPr="00E641FC">
              <w:rPr>
                <w:rStyle w:val="Hyperlink"/>
                <w:noProof/>
              </w:rPr>
              <w:t>3.7 Test Bench</w:t>
            </w:r>
            <w:r>
              <w:rPr>
                <w:noProof/>
                <w:webHidden/>
              </w:rPr>
              <w:tab/>
            </w:r>
            <w:r>
              <w:rPr>
                <w:noProof/>
                <w:webHidden/>
              </w:rPr>
              <w:fldChar w:fldCharType="begin"/>
            </w:r>
            <w:r>
              <w:rPr>
                <w:noProof/>
                <w:webHidden/>
              </w:rPr>
              <w:instrText xml:space="preserve"> PAGEREF _Toc162271487 \h </w:instrText>
            </w:r>
            <w:r>
              <w:rPr>
                <w:noProof/>
                <w:webHidden/>
              </w:rPr>
            </w:r>
            <w:r>
              <w:rPr>
                <w:noProof/>
                <w:webHidden/>
              </w:rPr>
              <w:fldChar w:fldCharType="separate"/>
            </w:r>
            <w:r>
              <w:rPr>
                <w:noProof/>
                <w:webHidden/>
              </w:rPr>
              <w:t>1</w:t>
            </w:r>
            <w:r>
              <w:rPr>
                <w:noProof/>
                <w:webHidden/>
              </w:rPr>
              <w:fldChar w:fldCharType="end"/>
            </w:r>
          </w:hyperlink>
        </w:p>
        <w:p w14:paraId="6F91E992" w14:textId="2C13FDCD"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488" w:history="1">
            <w:r w:rsidRPr="00E641FC">
              <w:rPr>
                <w:rStyle w:val="Hyperlink"/>
                <w:noProof/>
              </w:rPr>
              <w:t>3.8 Test Island</w:t>
            </w:r>
            <w:r>
              <w:rPr>
                <w:noProof/>
                <w:webHidden/>
              </w:rPr>
              <w:tab/>
            </w:r>
            <w:r>
              <w:rPr>
                <w:noProof/>
                <w:webHidden/>
              </w:rPr>
              <w:fldChar w:fldCharType="begin"/>
            </w:r>
            <w:r>
              <w:rPr>
                <w:noProof/>
                <w:webHidden/>
              </w:rPr>
              <w:instrText xml:space="preserve"> PAGEREF _Toc162271488 \h </w:instrText>
            </w:r>
            <w:r>
              <w:rPr>
                <w:noProof/>
                <w:webHidden/>
              </w:rPr>
            </w:r>
            <w:r>
              <w:rPr>
                <w:noProof/>
                <w:webHidden/>
              </w:rPr>
              <w:fldChar w:fldCharType="separate"/>
            </w:r>
            <w:r>
              <w:rPr>
                <w:noProof/>
                <w:webHidden/>
              </w:rPr>
              <w:t>1</w:t>
            </w:r>
            <w:r>
              <w:rPr>
                <w:noProof/>
                <w:webHidden/>
              </w:rPr>
              <w:fldChar w:fldCharType="end"/>
            </w:r>
          </w:hyperlink>
        </w:p>
        <w:p w14:paraId="4BBA7CCD" w14:textId="4A80A7C8"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489" w:history="1">
            <w:r w:rsidRPr="00E641FC">
              <w:rPr>
                <w:rStyle w:val="Hyperlink"/>
                <w:bCs/>
                <w:noProof/>
              </w:rPr>
              <w:t>3.9</w:t>
            </w:r>
            <w:r w:rsidRPr="00E641FC">
              <w:rPr>
                <w:rStyle w:val="Hyperlink"/>
                <w:noProof/>
              </w:rPr>
              <w:t xml:space="preserve"> Abstraction Layers</w:t>
            </w:r>
            <w:r>
              <w:rPr>
                <w:noProof/>
                <w:webHidden/>
              </w:rPr>
              <w:tab/>
            </w:r>
            <w:r>
              <w:rPr>
                <w:noProof/>
                <w:webHidden/>
              </w:rPr>
              <w:fldChar w:fldCharType="begin"/>
            </w:r>
            <w:r>
              <w:rPr>
                <w:noProof/>
                <w:webHidden/>
              </w:rPr>
              <w:instrText xml:space="preserve"> PAGEREF _Toc162271489 \h </w:instrText>
            </w:r>
            <w:r>
              <w:rPr>
                <w:noProof/>
                <w:webHidden/>
              </w:rPr>
            </w:r>
            <w:r>
              <w:rPr>
                <w:noProof/>
                <w:webHidden/>
              </w:rPr>
              <w:fldChar w:fldCharType="separate"/>
            </w:r>
            <w:r>
              <w:rPr>
                <w:noProof/>
                <w:webHidden/>
              </w:rPr>
              <w:t>1</w:t>
            </w:r>
            <w:r>
              <w:rPr>
                <w:noProof/>
                <w:webHidden/>
              </w:rPr>
              <w:fldChar w:fldCharType="end"/>
            </w:r>
          </w:hyperlink>
        </w:p>
        <w:p w14:paraId="4C529A91" w14:textId="7ACEF919"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490" w:history="1">
            <w:r w:rsidRPr="00E641FC">
              <w:rPr>
                <w:rStyle w:val="Hyperlink"/>
                <w:noProof/>
              </w:rPr>
              <w:t>3.10 Stimulus Randomness Control</w:t>
            </w:r>
            <w:r>
              <w:rPr>
                <w:noProof/>
                <w:webHidden/>
              </w:rPr>
              <w:tab/>
            </w:r>
            <w:r>
              <w:rPr>
                <w:noProof/>
                <w:webHidden/>
              </w:rPr>
              <w:fldChar w:fldCharType="begin"/>
            </w:r>
            <w:r>
              <w:rPr>
                <w:noProof/>
                <w:webHidden/>
              </w:rPr>
              <w:instrText xml:space="preserve"> PAGEREF _Toc162271490 \h </w:instrText>
            </w:r>
            <w:r>
              <w:rPr>
                <w:noProof/>
                <w:webHidden/>
              </w:rPr>
            </w:r>
            <w:r>
              <w:rPr>
                <w:noProof/>
                <w:webHidden/>
              </w:rPr>
              <w:fldChar w:fldCharType="separate"/>
            </w:r>
            <w:r>
              <w:rPr>
                <w:noProof/>
                <w:webHidden/>
              </w:rPr>
              <w:t>1</w:t>
            </w:r>
            <w:r>
              <w:rPr>
                <w:noProof/>
                <w:webHidden/>
              </w:rPr>
              <w:fldChar w:fldCharType="end"/>
            </w:r>
          </w:hyperlink>
        </w:p>
        <w:p w14:paraId="18007B34" w14:textId="3A7CF679"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491" w:history="1">
            <w:r w:rsidRPr="00E641FC">
              <w:rPr>
                <w:rStyle w:val="Hyperlink"/>
                <w:noProof/>
              </w:rPr>
              <w:t>3.11 Checking Control</w:t>
            </w:r>
            <w:r>
              <w:rPr>
                <w:noProof/>
                <w:webHidden/>
              </w:rPr>
              <w:tab/>
            </w:r>
            <w:r>
              <w:rPr>
                <w:noProof/>
                <w:webHidden/>
              </w:rPr>
              <w:fldChar w:fldCharType="begin"/>
            </w:r>
            <w:r>
              <w:rPr>
                <w:noProof/>
                <w:webHidden/>
              </w:rPr>
              <w:instrText xml:space="preserve"> PAGEREF _Toc162271491 \h </w:instrText>
            </w:r>
            <w:r>
              <w:rPr>
                <w:noProof/>
                <w:webHidden/>
              </w:rPr>
            </w:r>
            <w:r>
              <w:rPr>
                <w:noProof/>
                <w:webHidden/>
              </w:rPr>
              <w:fldChar w:fldCharType="separate"/>
            </w:r>
            <w:r>
              <w:rPr>
                <w:noProof/>
                <w:webHidden/>
              </w:rPr>
              <w:t>1</w:t>
            </w:r>
            <w:r>
              <w:rPr>
                <w:noProof/>
                <w:webHidden/>
              </w:rPr>
              <w:fldChar w:fldCharType="end"/>
            </w:r>
          </w:hyperlink>
        </w:p>
        <w:p w14:paraId="65833B27" w14:textId="0ED13371"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492" w:history="1">
            <w:r w:rsidRPr="00E641FC">
              <w:rPr>
                <w:rStyle w:val="Hyperlink"/>
                <w:noProof/>
              </w:rPr>
              <w:t>3.12 Checking strategy</w:t>
            </w:r>
            <w:r>
              <w:rPr>
                <w:noProof/>
                <w:webHidden/>
              </w:rPr>
              <w:tab/>
            </w:r>
            <w:r>
              <w:rPr>
                <w:noProof/>
                <w:webHidden/>
              </w:rPr>
              <w:fldChar w:fldCharType="begin"/>
            </w:r>
            <w:r>
              <w:rPr>
                <w:noProof/>
                <w:webHidden/>
              </w:rPr>
              <w:instrText xml:space="preserve"> PAGEREF _Toc162271492 \h </w:instrText>
            </w:r>
            <w:r>
              <w:rPr>
                <w:noProof/>
                <w:webHidden/>
              </w:rPr>
            </w:r>
            <w:r>
              <w:rPr>
                <w:noProof/>
                <w:webHidden/>
              </w:rPr>
              <w:fldChar w:fldCharType="separate"/>
            </w:r>
            <w:r>
              <w:rPr>
                <w:noProof/>
                <w:webHidden/>
              </w:rPr>
              <w:t>1</w:t>
            </w:r>
            <w:r>
              <w:rPr>
                <w:noProof/>
                <w:webHidden/>
              </w:rPr>
              <w:fldChar w:fldCharType="end"/>
            </w:r>
          </w:hyperlink>
        </w:p>
        <w:p w14:paraId="76812905" w14:textId="7E1384DC"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493" w:history="1">
            <w:r w:rsidRPr="00E641FC">
              <w:rPr>
                <w:rStyle w:val="Hyperlink"/>
                <w:noProof/>
              </w:rPr>
              <w:t>3.12.1 Scoreboard</w:t>
            </w:r>
            <w:r>
              <w:rPr>
                <w:noProof/>
                <w:webHidden/>
              </w:rPr>
              <w:tab/>
            </w:r>
            <w:r>
              <w:rPr>
                <w:noProof/>
                <w:webHidden/>
              </w:rPr>
              <w:fldChar w:fldCharType="begin"/>
            </w:r>
            <w:r>
              <w:rPr>
                <w:noProof/>
                <w:webHidden/>
              </w:rPr>
              <w:instrText xml:space="preserve"> PAGEREF _Toc162271493 \h </w:instrText>
            </w:r>
            <w:r>
              <w:rPr>
                <w:noProof/>
                <w:webHidden/>
              </w:rPr>
            </w:r>
            <w:r>
              <w:rPr>
                <w:noProof/>
                <w:webHidden/>
              </w:rPr>
              <w:fldChar w:fldCharType="separate"/>
            </w:r>
            <w:r>
              <w:rPr>
                <w:noProof/>
                <w:webHidden/>
              </w:rPr>
              <w:t>1</w:t>
            </w:r>
            <w:r>
              <w:rPr>
                <w:noProof/>
                <w:webHidden/>
              </w:rPr>
              <w:fldChar w:fldCharType="end"/>
            </w:r>
          </w:hyperlink>
        </w:p>
        <w:p w14:paraId="540FAD8F" w14:textId="25E33EBD"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494" w:history="1">
            <w:r w:rsidRPr="00E641FC">
              <w:rPr>
                <w:rStyle w:val="Hyperlink"/>
                <w:noProof/>
              </w:rPr>
              <w:t>3.12.2 Assertions</w:t>
            </w:r>
            <w:r>
              <w:rPr>
                <w:noProof/>
                <w:webHidden/>
              </w:rPr>
              <w:tab/>
            </w:r>
            <w:r>
              <w:rPr>
                <w:noProof/>
                <w:webHidden/>
              </w:rPr>
              <w:fldChar w:fldCharType="begin"/>
            </w:r>
            <w:r>
              <w:rPr>
                <w:noProof/>
                <w:webHidden/>
              </w:rPr>
              <w:instrText xml:space="preserve"> PAGEREF _Toc162271494 \h </w:instrText>
            </w:r>
            <w:r>
              <w:rPr>
                <w:noProof/>
                <w:webHidden/>
              </w:rPr>
            </w:r>
            <w:r>
              <w:rPr>
                <w:noProof/>
                <w:webHidden/>
              </w:rPr>
              <w:fldChar w:fldCharType="separate"/>
            </w:r>
            <w:r>
              <w:rPr>
                <w:noProof/>
                <w:webHidden/>
              </w:rPr>
              <w:t>1</w:t>
            </w:r>
            <w:r>
              <w:rPr>
                <w:noProof/>
                <w:webHidden/>
              </w:rPr>
              <w:fldChar w:fldCharType="end"/>
            </w:r>
          </w:hyperlink>
        </w:p>
        <w:p w14:paraId="788233D1" w14:textId="2B35E6B3"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495" w:history="1">
            <w:r w:rsidRPr="00E641FC">
              <w:rPr>
                <w:rStyle w:val="Hyperlink"/>
                <w:noProof/>
              </w:rPr>
              <w:t>3.12.3 Test-based self-checking</w:t>
            </w:r>
            <w:r>
              <w:rPr>
                <w:noProof/>
                <w:webHidden/>
              </w:rPr>
              <w:tab/>
            </w:r>
            <w:r>
              <w:rPr>
                <w:noProof/>
                <w:webHidden/>
              </w:rPr>
              <w:fldChar w:fldCharType="begin"/>
            </w:r>
            <w:r>
              <w:rPr>
                <w:noProof/>
                <w:webHidden/>
              </w:rPr>
              <w:instrText xml:space="preserve"> PAGEREF _Toc162271495 \h </w:instrText>
            </w:r>
            <w:r>
              <w:rPr>
                <w:noProof/>
                <w:webHidden/>
              </w:rPr>
            </w:r>
            <w:r>
              <w:rPr>
                <w:noProof/>
                <w:webHidden/>
              </w:rPr>
              <w:fldChar w:fldCharType="separate"/>
            </w:r>
            <w:r>
              <w:rPr>
                <w:noProof/>
                <w:webHidden/>
              </w:rPr>
              <w:t>1</w:t>
            </w:r>
            <w:r>
              <w:rPr>
                <w:noProof/>
                <w:webHidden/>
              </w:rPr>
              <w:fldChar w:fldCharType="end"/>
            </w:r>
          </w:hyperlink>
        </w:p>
        <w:p w14:paraId="360AD635" w14:textId="6F98F6D8"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496" w:history="1">
            <w:r w:rsidRPr="00E641FC">
              <w:rPr>
                <w:rStyle w:val="Hyperlink"/>
                <w:noProof/>
              </w:rPr>
              <w:t>3.12.4 Compliance monitors checking</w:t>
            </w:r>
            <w:r>
              <w:rPr>
                <w:noProof/>
                <w:webHidden/>
              </w:rPr>
              <w:tab/>
            </w:r>
            <w:r>
              <w:rPr>
                <w:noProof/>
                <w:webHidden/>
              </w:rPr>
              <w:fldChar w:fldCharType="begin"/>
            </w:r>
            <w:r>
              <w:rPr>
                <w:noProof/>
                <w:webHidden/>
              </w:rPr>
              <w:instrText xml:space="preserve"> PAGEREF _Toc162271496 \h </w:instrText>
            </w:r>
            <w:r>
              <w:rPr>
                <w:noProof/>
                <w:webHidden/>
              </w:rPr>
            </w:r>
            <w:r>
              <w:rPr>
                <w:noProof/>
                <w:webHidden/>
              </w:rPr>
              <w:fldChar w:fldCharType="separate"/>
            </w:r>
            <w:r>
              <w:rPr>
                <w:noProof/>
                <w:webHidden/>
              </w:rPr>
              <w:t>1</w:t>
            </w:r>
            <w:r>
              <w:rPr>
                <w:noProof/>
                <w:webHidden/>
              </w:rPr>
              <w:fldChar w:fldCharType="end"/>
            </w:r>
          </w:hyperlink>
        </w:p>
        <w:p w14:paraId="58C87DB4" w14:textId="2825B118"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497" w:history="1">
            <w:r w:rsidRPr="00E641FC">
              <w:rPr>
                <w:rStyle w:val="Hyperlink"/>
                <w:noProof/>
              </w:rPr>
              <w:t>3.12.5 Register checking</w:t>
            </w:r>
            <w:r>
              <w:rPr>
                <w:noProof/>
                <w:webHidden/>
              </w:rPr>
              <w:tab/>
            </w:r>
            <w:r>
              <w:rPr>
                <w:noProof/>
                <w:webHidden/>
              </w:rPr>
              <w:fldChar w:fldCharType="begin"/>
            </w:r>
            <w:r>
              <w:rPr>
                <w:noProof/>
                <w:webHidden/>
              </w:rPr>
              <w:instrText xml:space="preserve"> PAGEREF _Toc162271497 \h </w:instrText>
            </w:r>
            <w:r>
              <w:rPr>
                <w:noProof/>
                <w:webHidden/>
              </w:rPr>
            </w:r>
            <w:r>
              <w:rPr>
                <w:noProof/>
                <w:webHidden/>
              </w:rPr>
              <w:fldChar w:fldCharType="separate"/>
            </w:r>
            <w:r>
              <w:rPr>
                <w:noProof/>
                <w:webHidden/>
              </w:rPr>
              <w:t>1</w:t>
            </w:r>
            <w:r>
              <w:rPr>
                <w:noProof/>
                <w:webHidden/>
              </w:rPr>
              <w:fldChar w:fldCharType="end"/>
            </w:r>
          </w:hyperlink>
        </w:p>
        <w:p w14:paraId="1E8B430D" w14:textId="142DBCAF"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498" w:history="1">
            <w:r w:rsidRPr="00E641FC">
              <w:rPr>
                <w:rStyle w:val="Hyperlink"/>
                <w:noProof/>
              </w:rPr>
              <w:t>3.13 Coverage Strategy</w:t>
            </w:r>
            <w:r>
              <w:rPr>
                <w:noProof/>
                <w:webHidden/>
              </w:rPr>
              <w:tab/>
            </w:r>
            <w:r>
              <w:rPr>
                <w:noProof/>
                <w:webHidden/>
              </w:rPr>
              <w:fldChar w:fldCharType="begin"/>
            </w:r>
            <w:r>
              <w:rPr>
                <w:noProof/>
                <w:webHidden/>
              </w:rPr>
              <w:instrText xml:space="preserve"> PAGEREF _Toc162271498 \h </w:instrText>
            </w:r>
            <w:r>
              <w:rPr>
                <w:noProof/>
                <w:webHidden/>
              </w:rPr>
            </w:r>
            <w:r>
              <w:rPr>
                <w:noProof/>
                <w:webHidden/>
              </w:rPr>
              <w:fldChar w:fldCharType="separate"/>
            </w:r>
            <w:r>
              <w:rPr>
                <w:noProof/>
                <w:webHidden/>
              </w:rPr>
              <w:t>1</w:t>
            </w:r>
            <w:r>
              <w:rPr>
                <w:noProof/>
                <w:webHidden/>
              </w:rPr>
              <w:fldChar w:fldCharType="end"/>
            </w:r>
          </w:hyperlink>
        </w:p>
        <w:p w14:paraId="5F980956" w14:textId="36CFA7B4"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499" w:history="1">
            <w:r w:rsidRPr="00E641FC">
              <w:rPr>
                <w:rStyle w:val="Hyperlink"/>
                <w:noProof/>
              </w:rPr>
              <w:t>3.14 Exceptions to the Published Coding Guidelines</w:t>
            </w:r>
            <w:r>
              <w:rPr>
                <w:noProof/>
                <w:webHidden/>
              </w:rPr>
              <w:tab/>
            </w:r>
            <w:r>
              <w:rPr>
                <w:noProof/>
                <w:webHidden/>
              </w:rPr>
              <w:fldChar w:fldCharType="begin"/>
            </w:r>
            <w:r>
              <w:rPr>
                <w:noProof/>
                <w:webHidden/>
              </w:rPr>
              <w:instrText xml:space="preserve"> PAGEREF _Toc162271499 \h </w:instrText>
            </w:r>
            <w:r>
              <w:rPr>
                <w:noProof/>
                <w:webHidden/>
              </w:rPr>
            </w:r>
            <w:r>
              <w:rPr>
                <w:noProof/>
                <w:webHidden/>
              </w:rPr>
              <w:fldChar w:fldCharType="separate"/>
            </w:r>
            <w:r>
              <w:rPr>
                <w:noProof/>
                <w:webHidden/>
              </w:rPr>
              <w:t>1</w:t>
            </w:r>
            <w:r>
              <w:rPr>
                <w:noProof/>
                <w:webHidden/>
              </w:rPr>
              <w:fldChar w:fldCharType="end"/>
            </w:r>
          </w:hyperlink>
        </w:p>
        <w:p w14:paraId="66AB0A3F" w14:textId="7A2D542F"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500" w:history="1">
            <w:r w:rsidRPr="00E641FC">
              <w:rPr>
                <w:rStyle w:val="Hyperlink"/>
                <w:noProof/>
              </w:rPr>
              <w:t>3.15 Development Process</w:t>
            </w:r>
            <w:r>
              <w:rPr>
                <w:noProof/>
                <w:webHidden/>
              </w:rPr>
              <w:tab/>
            </w:r>
            <w:r>
              <w:rPr>
                <w:noProof/>
                <w:webHidden/>
              </w:rPr>
              <w:fldChar w:fldCharType="begin"/>
            </w:r>
            <w:r>
              <w:rPr>
                <w:noProof/>
                <w:webHidden/>
              </w:rPr>
              <w:instrText xml:space="preserve"> PAGEREF _Toc162271500 \h </w:instrText>
            </w:r>
            <w:r>
              <w:rPr>
                <w:noProof/>
                <w:webHidden/>
              </w:rPr>
            </w:r>
            <w:r>
              <w:rPr>
                <w:noProof/>
                <w:webHidden/>
              </w:rPr>
              <w:fldChar w:fldCharType="separate"/>
            </w:r>
            <w:r>
              <w:rPr>
                <w:noProof/>
                <w:webHidden/>
              </w:rPr>
              <w:t>1</w:t>
            </w:r>
            <w:r>
              <w:rPr>
                <w:noProof/>
                <w:webHidden/>
              </w:rPr>
              <w:fldChar w:fldCharType="end"/>
            </w:r>
          </w:hyperlink>
        </w:p>
        <w:p w14:paraId="4AB50334" w14:textId="3C283D94"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501" w:history="1">
            <w:r w:rsidRPr="00E641FC">
              <w:rPr>
                <w:rStyle w:val="Hyperlink"/>
                <w:noProof/>
              </w:rPr>
              <w:t>3.16 External dependencies</w:t>
            </w:r>
            <w:r>
              <w:rPr>
                <w:noProof/>
                <w:webHidden/>
              </w:rPr>
              <w:tab/>
            </w:r>
            <w:r>
              <w:rPr>
                <w:noProof/>
                <w:webHidden/>
              </w:rPr>
              <w:fldChar w:fldCharType="begin"/>
            </w:r>
            <w:r>
              <w:rPr>
                <w:noProof/>
                <w:webHidden/>
              </w:rPr>
              <w:instrText xml:space="preserve"> PAGEREF _Toc162271501 \h </w:instrText>
            </w:r>
            <w:r>
              <w:rPr>
                <w:noProof/>
                <w:webHidden/>
              </w:rPr>
            </w:r>
            <w:r>
              <w:rPr>
                <w:noProof/>
                <w:webHidden/>
              </w:rPr>
              <w:fldChar w:fldCharType="separate"/>
            </w:r>
            <w:r>
              <w:rPr>
                <w:noProof/>
                <w:webHidden/>
              </w:rPr>
              <w:t>1</w:t>
            </w:r>
            <w:r>
              <w:rPr>
                <w:noProof/>
                <w:webHidden/>
              </w:rPr>
              <w:fldChar w:fldCharType="end"/>
            </w:r>
          </w:hyperlink>
        </w:p>
        <w:p w14:paraId="1D48C672" w14:textId="2C06F738"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502" w:history="1">
            <w:r w:rsidRPr="00E641FC">
              <w:rPr>
                <w:rStyle w:val="Hyperlink"/>
                <w:noProof/>
              </w:rPr>
              <w:t>3.17 Directory Structure</w:t>
            </w:r>
            <w:r>
              <w:rPr>
                <w:noProof/>
                <w:webHidden/>
              </w:rPr>
              <w:tab/>
            </w:r>
            <w:r>
              <w:rPr>
                <w:noProof/>
                <w:webHidden/>
              </w:rPr>
              <w:fldChar w:fldCharType="begin"/>
            </w:r>
            <w:r>
              <w:rPr>
                <w:noProof/>
                <w:webHidden/>
              </w:rPr>
              <w:instrText xml:space="preserve"> PAGEREF _Toc162271502 \h </w:instrText>
            </w:r>
            <w:r>
              <w:rPr>
                <w:noProof/>
                <w:webHidden/>
              </w:rPr>
            </w:r>
            <w:r>
              <w:rPr>
                <w:noProof/>
                <w:webHidden/>
              </w:rPr>
              <w:fldChar w:fldCharType="separate"/>
            </w:r>
            <w:r>
              <w:rPr>
                <w:noProof/>
                <w:webHidden/>
              </w:rPr>
              <w:t>1</w:t>
            </w:r>
            <w:r>
              <w:rPr>
                <w:noProof/>
                <w:webHidden/>
              </w:rPr>
              <w:fldChar w:fldCharType="end"/>
            </w:r>
          </w:hyperlink>
        </w:p>
        <w:p w14:paraId="0BF1D41E" w14:textId="45E697E0"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503" w:history="1">
            <w:r w:rsidRPr="00E641FC">
              <w:rPr>
                <w:rStyle w:val="Hyperlink"/>
                <w:noProof/>
              </w:rPr>
              <w:t>3.18 Flows / Ladder diagrams / pseudocode</w:t>
            </w:r>
            <w:r>
              <w:rPr>
                <w:noProof/>
                <w:webHidden/>
              </w:rPr>
              <w:tab/>
            </w:r>
            <w:r>
              <w:rPr>
                <w:noProof/>
                <w:webHidden/>
              </w:rPr>
              <w:fldChar w:fldCharType="begin"/>
            </w:r>
            <w:r>
              <w:rPr>
                <w:noProof/>
                <w:webHidden/>
              </w:rPr>
              <w:instrText xml:space="preserve"> PAGEREF _Toc162271503 \h </w:instrText>
            </w:r>
            <w:r>
              <w:rPr>
                <w:noProof/>
                <w:webHidden/>
              </w:rPr>
            </w:r>
            <w:r>
              <w:rPr>
                <w:noProof/>
                <w:webHidden/>
              </w:rPr>
              <w:fldChar w:fldCharType="separate"/>
            </w:r>
            <w:r>
              <w:rPr>
                <w:noProof/>
                <w:webHidden/>
              </w:rPr>
              <w:t>1</w:t>
            </w:r>
            <w:r>
              <w:rPr>
                <w:noProof/>
                <w:webHidden/>
              </w:rPr>
              <w:fldChar w:fldCharType="end"/>
            </w:r>
          </w:hyperlink>
        </w:p>
        <w:p w14:paraId="57632810" w14:textId="5657FE8F"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04" w:history="1">
            <w:r w:rsidRPr="00E641FC">
              <w:rPr>
                <w:rStyle w:val="Hyperlink"/>
                <w:noProof/>
              </w:rPr>
              <w:t>3.18.1 HECI Host sending message to CSE flow</w:t>
            </w:r>
            <w:r>
              <w:rPr>
                <w:noProof/>
                <w:webHidden/>
              </w:rPr>
              <w:tab/>
            </w:r>
            <w:r>
              <w:rPr>
                <w:noProof/>
                <w:webHidden/>
              </w:rPr>
              <w:fldChar w:fldCharType="begin"/>
            </w:r>
            <w:r>
              <w:rPr>
                <w:noProof/>
                <w:webHidden/>
              </w:rPr>
              <w:instrText xml:space="preserve"> PAGEREF _Toc162271504 \h </w:instrText>
            </w:r>
            <w:r>
              <w:rPr>
                <w:noProof/>
                <w:webHidden/>
              </w:rPr>
            </w:r>
            <w:r>
              <w:rPr>
                <w:noProof/>
                <w:webHidden/>
              </w:rPr>
              <w:fldChar w:fldCharType="separate"/>
            </w:r>
            <w:r>
              <w:rPr>
                <w:noProof/>
                <w:webHidden/>
              </w:rPr>
              <w:t>1</w:t>
            </w:r>
            <w:r>
              <w:rPr>
                <w:noProof/>
                <w:webHidden/>
              </w:rPr>
              <w:fldChar w:fldCharType="end"/>
            </w:r>
          </w:hyperlink>
        </w:p>
        <w:p w14:paraId="1204CB40" w14:textId="3C0170F1" w:rsidR="00055A41" w:rsidRDefault="00055A41">
          <w:pPr>
            <w:pStyle w:val="TOC1"/>
            <w:tabs>
              <w:tab w:val="left" w:pos="360"/>
              <w:tab w:val="right" w:leader="dot" w:pos="9350"/>
            </w:tabs>
            <w:rPr>
              <w:rFonts w:asciiTheme="minorHAnsi" w:eastAsiaTheme="minorEastAsia" w:hAnsiTheme="minorHAnsi" w:cstheme="minorBidi"/>
              <w:noProof/>
              <w:kern w:val="2"/>
              <w:sz w:val="22"/>
              <w:szCs w:val="22"/>
              <w14:ligatures w14:val="standardContextual"/>
            </w:rPr>
          </w:pPr>
          <w:hyperlink w:anchor="_Toc162271505" w:history="1">
            <w:r w:rsidRPr="00E641FC">
              <w:rPr>
                <w:rStyle w:val="Hyperlink"/>
                <w:rFonts w:ascii="Intel Clear" w:hAnsi="Intel Clear" w:cs="Intel Clear"/>
                <w:noProof/>
              </w:rPr>
              <w:t>4</w:t>
            </w:r>
            <w:r>
              <w:rPr>
                <w:rFonts w:asciiTheme="minorHAnsi" w:eastAsiaTheme="minorEastAsia" w:hAnsiTheme="minorHAnsi" w:cstheme="minorBidi"/>
                <w:noProof/>
                <w:kern w:val="2"/>
                <w:sz w:val="22"/>
                <w:szCs w:val="22"/>
                <w14:ligatures w14:val="standardContextual"/>
              </w:rPr>
              <w:tab/>
            </w:r>
            <w:r w:rsidRPr="00E641FC">
              <w:rPr>
                <w:rStyle w:val="Hyperlink"/>
                <w:rFonts w:ascii="Intel Clear" w:hAnsi="Intel Clear" w:cs="Intel Clear"/>
                <w:noProof/>
              </w:rPr>
              <w:t>Test Plan Content Changes</w:t>
            </w:r>
            <w:r>
              <w:rPr>
                <w:noProof/>
                <w:webHidden/>
              </w:rPr>
              <w:tab/>
            </w:r>
            <w:r>
              <w:rPr>
                <w:noProof/>
                <w:webHidden/>
              </w:rPr>
              <w:fldChar w:fldCharType="begin"/>
            </w:r>
            <w:r>
              <w:rPr>
                <w:noProof/>
                <w:webHidden/>
              </w:rPr>
              <w:instrText xml:space="preserve"> PAGEREF _Toc162271505 \h </w:instrText>
            </w:r>
            <w:r>
              <w:rPr>
                <w:noProof/>
                <w:webHidden/>
              </w:rPr>
            </w:r>
            <w:r>
              <w:rPr>
                <w:noProof/>
                <w:webHidden/>
              </w:rPr>
              <w:fldChar w:fldCharType="separate"/>
            </w:r>
            <w:r>
              <w:rPr>
                <w:noProof/>
                <w:webHidden/>
              </w:rPr>
              <w:t>1</w:t>
            </w:r>
            <w:r>
              <w:rPr>
                <w:noProof/>
                <w:webHidden/>
              </w:rPr>
              <w:fldChar w:fldCharType="end"/>
            </w:r>
          </w:hyperlink>
        </w:p>
        <w:p w14:paraId="5CF61D21" w14:textId="0AE7819C"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506" w:history="1">
            <w:r w:rsidRPr="00E641FC">
              <w:rPr>
                <w:rStyle w:val="Hyperlink"/>
                <w:noProof/>
              </w:rPr>
              <w:t>4.1 Test Cases</w:t>
            </w:r>
            <w:r>
              <w:rPr>
                <w:noProof/>
                <w:webHidden/>
              </w:rPr>
              <w:tab/>
            </w:r>
            <w:r>
              <w:rPr>
                <w:noProof/>
                <w:webHidden/>
              </w:rPr>
              <w:fldChar w:fldCharType="begin"/>
            </w:r>
            <w:r>
              <w:rPr>
                <w:noProof/>
                <w:webHidden/>
              </w:rPr>
              <w:instrText xml:space="preserve"> PAGEREF _Toc162271506 \h </w:instrText>
            </w:r>
            <w:r>
              <w:rPr>
                <w:noProof/>
                <w:webHidden/>
              </w:rPr>
            </w:r>
            <w:r>
              <w:rPr>
                <w:noProof/>
                <w:webHidden/>
              </w:rPr>
              <w:fldChar w:fldCharType="separate"/>
            </w:r>
            <w:r>
              <w:rPr>
                <w:noProof/>
                <w:webHidden/>
              </w:rPr>
              <w:t>1</w:t>
            </w:r>
            <w:r>
              <w:rPr>
                <w:noProof/>
                <w:webHidden/>
              </w:rPr>
              <w:fldChar w:fldCharType="end"/>
            </w:r>
          </w:hyperlink>
        </w:p>
        <w:p w14:paraId="68C874BF" w14:textId="046386CD"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07" w:history="1">
            <w:r w:rsidRPr="00E641FC">
              <w:rPr>
                <w:rStyle w:val="Hyperlink"/>
                <w:noProof/>
              </w:rPr>
              <w:t xml:space="preserve">4.1.1 Test Scenario </w:t>
            </w:r>
            <w:r w:rsidRPr="00E641FC">
              <w:rPr>
                <w:rStyle w:val="Hyperlink"/>
                <w:i/>
                <w:noProof/>
              </w:rPr>
              <w:t>&lt;Name of the test that covers this test scenario – Name to match Unix environment test name&gt;</w:t>
            </w:r>
            <w:r>
              <w:rPr>
                <w:noProof/>
                <w:webHidden/>
              </w:rPr>
              <w:tab/>
            </w:r>
            <w:r>
              <w:rPr>
                <w:noProof/>
                <w:webHidden/>
              </w:rPr>
              <w:fldChar w:fldCharType="begin"/>
            </w:r>
            <w:r>
              <w:rPr>
                <w:noProof/>
                <w:webHidden/>
              </w:rPr>
              <w:instrText xml:space="preserve"> PAGEREF _Toc162271507 \h </w:instrText>
            </w:r>
            <w:r>
              <w:rPr>
                <w:noProof/>
                <w:webHidden/>
              </w:rPr>
            </w:r>
            <w:r>
              <w:rPr>
                <w:noProof/>
                <w:webHidden/>
              </w:rPr>
              <w:fldChar w:fldCharType="separate"/>
            </w:r>
            <w:r>
              <w:rPr>
                <w:noProof/>
                <w:webHidden/>
              </w:rPr>
              <w:t>1</w:t>
            </w:r>
            <w:r>
              <w:rPr>
                <w:noProof/>
                <w:webHidden/>
              </w:rPr>
              <w:fldChar w:fldCharType="end"/>
            </w:r>
          </w:hyperlink>
        </w:p>
        <w:p w14:paraId="6D33A398" w14:textId="74960F0B"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08" w:history="1">
            <w:r w:rsidRPr="00E641FC">
              <w:rPr>
                <w:rStyle w:val="Hyperlink"/>
                <w:noProof/>
              </w:rPr>
              <w:t xml:space="preserve">4.1.2 Test Scenario </w:t>
            </w:r>
            <w:r w:rsidRPr="00E641FC">
              <w:rPr>
                <w:rStyle w:val="Hyperlink"/>
                <w:i/>
                <w:noProof/>
              </w:rPr>
              <w:t>&lt;Name of the test that covers this test scenario – Name to match Unix environment test name&gt;</w:t>
            </w:r>
            <w:r>
              <w:rPr>
                <w:noProof/>
                <w:webHidden/>
              </w:rPr>
              <w:tab/>
            </w:r>
            <w:r>
              <w:rPr>
                <w:noProof/>
                <w:webHidden/>
              </w:rPr>
              <w:fldChar w:fldCharType="begin"/>
            </w:r>
            <w:r>
              <w:rPr>
                <w:noProof/>
                <w:webHidden/>
              </w:rPr>
              <w:instrText xml:space="preserve"> PAGEREF _Toc162271508 \h </w:instrText>
            </w:r>
            <w:r>
              <w:rPr>
                <w:noProof/>
                <w:webHidden/>
              </w:rPr>
            </w:r>
            <w:r>
              <w:rPr>
                <w:noProof/>
                <w:webHidden/>
              </w:rPr>
              <w:fldChar w:fldCharType="separate"/>
            </w:r>
            <w:r>
              <w:rPr>
                <w:noProof/>
                <w:webHidden/>
              </w:rPr>
              <w:t>1</w:t>
            </w:r>
            <w:r>
              <w:rPr>
                <w:noProof/>
                <w:webHidden/>
              </w:rPr>
              <w:fldChar w:fldCharType="end"/>
            </w:r>
          </w:hyperlink>
        </w:p>
        <w:p w14:paraId="7117E0BF" w14:textId="4232702C"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509" w:history="1">
            <w:r w:rsidRPr="00E641FC">
              <w:rPr>
                <w:rStyle w:val="Hyperlink"/>
                <w:noProof/>
              </w:rPr>
              <w:t>4.2 Checklist</w:t>
            </w:r>
            <w:r>
              <w:rPr>
                <w:noProof/>
                <w:webHidden/>
              </w:rPr>
              <w:tab/>
            </w:r>
            <w:r>
              <w:rPr>
                <w:noProof/>
                <w:webHidden/>
              </w:rPr>
              <w:fldChar w:fldCharType="begin"/>
            </w:r>
            <w:r>
              <w:rPr>
                <w:noProof/>
                <w:webHidden/>
              </w:rPr>
              <w:instrText xml:space="preserve"> PAGEREF _Toc162271509 \h </w:instrText>
            </w:r>
            <w:r>
              <w:rPr>
                <w:noProof/>
                <w:webHidden/>
              </w:rPr>
            </w:r>
            <w:r>
              <w:rPr>
                <w:noProof/>
                <w:webHidden/>
              </w:rPr>
              <w:fldChar w:fldCharType="separate"/>
            </w:r>
            <w:r>
              <w:rPr>
                <w:noProof/>
                <w:webHidden/>
              </w:rPr>
              <w:t>1</w:t>
            </w:r>
            <w:r>
              <w:rPr>
                <w:noProof/>
                <w:webHidden/>
              </w:rPr>
              <w:fldChar w:fldCharType="end"/>
            </w:r>
          </w:hyperlink>
        </w:p>
        <w:p w14:paraId="3C15FA32" w14:textId="5B345DD5"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10" w:history="1">
            <w:r w:rsidRPr="00E641FC">
              <w:rPr>
                <w:rStyle w:val="Hyperlink"/>
                <w:noProof/>
              </w:rPr>
              <w:t>4.2.1 Register Validation</w:t>
            </w:r>
            <w:r>
              <w:rPr>
                <w:noProof/>
                <w:webHidden/>
              </w:rPr>
              <w:tab/>
            </w:r>
            <w:r>
              <w:rPr>
                <w:noProof/>
                <w:webHidden/>
              </w:rPr>
              <w:fldChar w:fldCharType="begin"/>
            </w:r>
            <w:r>
              <w:rPr>
                <w:noProof/>
                <w:webHidden/>
              </w:rPr>
              <w:instrText xml:space="preserve"> PAGEREF _Toc162271510 \h </w:instrText>
            </w:r>
            <w:r>
              <w:rPr>
                <w:noProof/>
                <w:webHidden/>
              </w:rPr>
            </w:r>
            <w:r>
              <w:rPr>
                <w:noProof/>
                <w:webHidden/>
              </w:rPr>
              <w:fldChar w:fldCharType="separate"/>
            </w:r>
            <w:r>
              <w:rPr>
                <w:noProof/>
                <w:webHidden/>
              </w:rPr>
              <w:t>1</w:t>
            </w:r>
            <w:r>
              <w:rPr>
                <w:noProof/>
                <w:webHidden/>
              </w:rPr>
              <w:fldChar w:fldCharType="end"/>
            </w:r>
          </w:hyperlink>
        </w:p>
        <w:p w14:paraId="322C1EEA" w14:textId="32914A34"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11" w:history="1">
            <w:r w:rsidRPr="00E641FC">
              <w:rPr>
                <w:rStyle w:val="Hyperlink"/>
                <w:noProof/>
              </w:rPr>
              <w:t>4.2.2 Feature Vs. Flow Matrix</w:t>
            </w:r>
            <w:r>
              <w:rPr>
                <w:noProof/>
                <w:webHidden/>
              </w:rPr>
              <w:tab/>
            </w:r>
            <w:r>
              <w:rPr>
                <w:noProof/>
                <w:webHidden/>
              </w:rPr>
              <w:fldChar w:fldCharType="begin"/>
            </w:r>
            <w:r>
              <w:rPr>
                <w:noProof/>
                <w:webHidden/>
              </w:rPr>
              <w:instrText xml:space="preserve"> PAGEREF _Toc162271511 \h </w:instrText>
            </w:r>
            <w:r>
              <w:rPr>
                <w:noProof/>
                <w:webHidden/>
              </w:rPr>
            </w:r>
            <w:r>
              <w:rPr>
                <w:noProof/>
                <w:webHidden/>
              </w:rPr>
              <w:fldChar w:fldCharType="separate"/>
            </w:r>
            <w:r>
              <w:rPr>
                <w:noProof/>
                <w:webHidden/>
              </w:rPr>
              <w:t>1</w:t>
            </w:r>
            <w:r>
              <w:rPr>
                <w:noProof/>
                <w:webHidden/>
              </w:rPr>
              <w:fldChar w:fldCharType="end"/>
            </w:r>
          </w:hyperlink>
        </w:p>
        <w:p w14:paraId="61AACD2C" w14:textId="523EECDE"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12" w:history="1">
            <w:r w:rsidRPr="00E641FC">
              <w:rPr>
                <w:rStyle w:val="Hyperlink"/>
                <w:noProof/>
              </w:rPr>
              <w:t>4.2.3 Feature Vs. Feature Matrix</w:t>
            </w:r>
            <w:r>
              <w:rPr>
                <w:noProof/>
                <w:webHidden/>
              </w:rPr>
              <w:tab/>
            </w:r>
            <w:r>
              <w:rPr>
                <w:noProof/>
                <w:webHidden/>
              </w:rPr>
              <w:fldChar w:fldCharType="begin"/>
            </w:r>
            <w:r>
              <w:rPr>
                <w:noProof/>
                <w:webHidden/>
              </w:rPr>
              <w:instrText xml:space="preserve"> PAGEREF _Toc162271512 \h </w:instrText>
            </w:r>
            <w:r>
              <w:rPr>
                <w:noProof/>
                <w:webHidden/>
              </w:rPr>
            </w:r>
            <w:r>
              <w:rPr>
                <w:noProof/>
                <w:webHidden/>
              </w:rPr>
              <w:fldChar w:fldCharType="separate"/>
            </w:r>
            <w:r>
              <w:rPr>
                <w:noProof/>
                <w:webHidden/>
              </w:rPr>
              <w:t>1</w:t>
            </w:r>
            <w:r>
              <w:rPr>
                <w:noProof/>
                <w:webHidden/>
              </w:rPr>
              <w:fldChar w:fldCharType="end"/>
            </w:r>
          </w:hyperlink>
        </w:p>
        <w:p w14:paraId="708E0CD7" w14:textId="2BB5B5D4"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13" w:history="1">
            <w:r w:rsidRPr="00E641FC">
              <w:rPr>
                <w:rStyle w:val="Hyperlink"/>
                <w:noProof/>
              </w:rPr>
              <w:t>4.2.4 Error Scenarios</w:t>
            </w:r>
            <w:r>
              <w:rPr>
                <w:noProof/>
                <w:webHidden/>
              </w:rPr>
              <w:tab/>
            </w:r>
            <w:r>
              <w:rPr>
                <w:noProof/>
                <w:webHidden/>
              </w:rPr>
              <w:fldChar w:fldCharType="begin"/>
            </w:r>
            <w:r>
              <w:rPr>
                <w:noProof/>
                <w:webHidden/>
              </w:rPr>
              <w:instrText xml:space="preserve"> PAGEREF _Toc162271513 \h </w:instrText>
            </w:r>
            <w:r>
              <w:rPr>
                <w:noProof/>
                <w:webHidden/>
              </w:rPr>
            </w:r>
            <w:r>
              <w:rPr>
                <w:noProof/>
                <w:webHidden/>
              </w:rPr>
              <w:fldChar w:fldCharType="separate"/>
            </w:r>
            <w:r>
              <w:rPr>
                <w:noProof/>
                <w:webHidden/>
              </w:rPr>
              <w:t>1</w:t>
            </w:r>
            <w:r>
              <w:rPr>
                <w:noProof/>
                <w:webHidden/>
              </w:rPr>
              <w:fldChar w:fldCharType="end"/>
            </w:r>
          </w:hyperlink>
        </w:p>
        <w:p w14:paraId="148F779D" w14:textId="026F36BA"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14" w:history="1">
            <w:r w:rsidRPr="00E641FC">
              <w:rPr>
                <w:rStyle w:val="Hyperlink"/>
                <w:noProof/>
              </w:rPr>
              <w:t>4.2.5 Fuse and Soft straps</w:t>
            </w:r>
            <w:r>
              <w:rPr>
                <w:noProof/>
                <w:webHidden/>
              </w:rPr>
              <w:tab/>
            </w:r>
            <w:r>
              <w:rPr>
                <w:noProof/>
                <w:webHidden/>
              </w:rPr>
              <w:fldChar w:fldCharType="begin"/>
            </w:r>
            <w:r>
              <w:rPr>
                <w:noProof/>
                <w:webHidden/>
              </w:rPr>
              <w:instrText xml:space="preserve"> PAGEREF _Toc162271514 \h </w:instrText>
            </w:r>
            <w:r>
              <w:rPr>
                <w:noProof/>
                <w:webHidden/>
              </w:rPr>
            </w:r>
            <w:r>
              <w:rPr>
                <w:noProof/>
                <w:webHidden/>
              </w:rPr>
              <w:fldChar w:fldCharType="separate"/>
            </w:r>
            <w:r>
              <w:rPr>
                <w:noProof/>
                <w:webHidden/>
              </w:rPr>
              <w:t>1</w:t>
            </w:r>
            <w:r>
              <w:rPr>
                <w:noProof/>
                <w:webHidden/>
              </w:rPr>
              <w:fldChar w:fldCharType="end"/>
            </w:r>
          </w:hyperlink>
        </w:p>
        <w:p w14:paraId="5EEC7DE7" w14:textId="56490CC8"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15" w:history="1">
            <w:r w:rsidRPr="00E641FC">
              <w:rPr>
                <w:rStyle w:val="Hyperlink"/>
                <w:noProof/>
              </w:rPr>
              <w:t>4.2.6 DFX and VISA</w:t>
            </w:r>
            <w:r>
              <w:rPr>
                <w:noProof/>
                <w:webHidden/>
              </w:rPr>
              <w:tab/>
            </w:r>
            <w:r>
              <w:rPr>
                <w:noProof/>
                <w:webHidden/>
              </w:rPr>
              <w:fldChar w:fldCharType="begin"/>
            </w:r>
            <w:r>
              <w:rPr>
                <w:noProof/>
                <w:webHidden/>
              </w:rPr>
              <w:instrText xml:space="preserve"> PAGEREF _Toc162271515 \h </w:instrText>
            </w:r>
            <w:r>
              <w:rPr>
                <w:noProof/>
                <w:webHidden/>
              </w:rPr>
            </w:r>
            <w:r>
              <w:rPr>
                <w:noProof/>
                <w:webHidden/>
              </w:rPr>
              <w:fldChar w:fldCharType="separate"/>
            </w:r>
            <w:r>
              <w:rPr>
                <w:noProof/>
                <w:webHidden/>
              </w:rPr>
              <w:t>1</w:t>
            </w:r>
            <w:r>
              <w:rPr>
                <w:noProof/>
                <w:webHidden/>
              </w:rPr>
              <w:fldChar w:fldCharType="end"/>
            </w:r>
          </w:hyperlink>
        </w:p>
        <w:p w14:paraId="31A6E5C7" w14:textId="4EF0A433"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16" w:history="1">
            <w:r w:rsidRPr="00E641FC">
              <w:rPr>
                <w:rStyle w:val="Hyperlink"/>
                <w:noProof/>
              </w:rPr>
              <w:t>4.2.7 Ad hoc Signals</w:t>
            </w:r>
            <w:r>
              <w:rPr>
                <w:noProof/>
                <w:webHidden/>
              </w:rPr>
              <w:tab/>
            </w:r>
            <w:r>
              <w:rPr>
                <w:noProof/>
                <w:webHidden/>
              </w:rPr>
              <w:fldChar w:fldCharType="begin"/>
            </w:r>
            <w:r>
              <w:rPr>
                <w:noProof/>
                <w:webHidden/>
              </w:rPr>
              <w:instrText xml:space="preserve"> PAGEREF _Toc162271516 \h </w:instrText>
            </w:r>
            <w:r>
              <w:rPr>
                <w:noProof/>
                <w:webHidden/>
              </w:rPr>
            </w:r>
            <w:r>
              <w:rPr>
                <w:noProof/>
                <w:webHidden/>
              </w:rPr>
              <w:fldChar w:fldCharType="separate"/>
            </w:r>
            <w:r>
              <w:rPr>
                <w:noProof/>
                <w:webHidden/>
              </w:rPr>
              <w:t>1</w:t>
            </w:r>
            <w:r>
              <w:rPr>
                <w:noProof/>
                <w:webHidden/>
              </w:rPr>
              <w:fldChar w:fldCharType="end"/>
            </w:r>
          </w:hyperlink>
        </w:p>
        <w:p w14:paraId="6AC9DB7B" w14:textId="0F2C5EAF"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17" w:history="1">
            <w:r w:rsidRPr="00E641FC">
              <w:rPr>
                <w:rStyle w:val="Hyperlink"/>
                <w:noProof/>
              </w:rPr>
              <w:t>4.2.8 Power Flows</w:t>
            </w:r>
            <w:r>
              <w:rPr>
                <w:noProof/>
                <w:webHidden/>
              </w:rPr>
              <w:tab/>
            </w:r>
            <w:r>
              <w:rPr>
                <w:noProof/>
                <w:webHidden/>
              </w:rPr>
              <w:fldChar w:fldCharType="begin"/>
            </w:r>
            <w:r>
              <w:rPr>
                <w:noProof/>
                <w:webHidden/>
              </w:rPr>
              <w:instrText xml:space="preserve"> PAGEREF _Toc162271517 \h </w:instrText>
            </w:r>
            <w:r>
              <w:rPr>
                <w:noProof/>
                <w:webHidden/>
              </w:rPr>
            </w:r>
            <w:r>
              <w:rPr>
                <w:noProof/>
                <w:webHidden/>
              </w:rPr>
              <w:fldChar w:fldCharType="separate"/>
            </w:r>
            <w:r>
              <w:rPr>
                <w:noProof/>
                <w:webHidden/>
              </w:rPr>
              <w:t>1</w:t>
            </w:r>
            <w:r>
              <w:rPr>
                <w:noProof/>
                <w:webHidden/>
              </w:rPr>
              <w:fldChar w:fldCharType="end"/>
            </w:r>
          </w:hyperlink>
        </w:p>
        <w:p w14:paraId="5CF5F5DE" w14:textId="71681B14"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18" w:history="1">
            <w:r w:rsidRPr="00E641FC">
              <w:rPr>
                <w:rStyle w:val="Hyperlink"/>
                <w:noProof/>
              </w:rPr>
              <w:t>4.2.9 Reset Flows</w:t>
            </w:r>
            <w:r>
              <w:rPr>
                <w:noProof/>
                <w:webHidden/>
              </w:rPr>
              <w:tab/>
            </w:r>
            <w:r>
              <w:rPr>
                <w:noProof/>
                <w:webHidden/>
              </w:rPr>
              <w:fldChar w:fldCharType="begin"/>
            </w:r>
            <w:r>
              <w:rPr>
                <w:noProof/>
                <w:webHidden/>
              </w:rPr>
              <w:instrText xml:space="preserve"> PAGEREF _Toc162271518 \h </w:instrText>
            </w:r>
            <w:r>
              <w:rPr>
                <w:noProof/>
                <w:webHidden/>
              </w:rPr>
            </w:r>
            <w:r>
              <w:rPr>
                <w:noProof/>
                <w:webHidden/>
              </w:rPr>
              <w:fldChar w:fldCharType="separate"/>
            </w:r>
            <w:r>
              <w:rPr>
                <w:noProof/>
                <w:webHidden/>
              </w:rPr>
              <w:t>1</w:t>
            </w:r>
            <w:r>
              <w:rPr>
                <w:noProof/>
                <w:webHidden/>
              </w:rPr>
              <w:fldChar w:fldCharType="end"/>
            </w:r>
          </w:hyperlink>
        </w:p>
        <w:p w14:paraId="62E62CF9" w14:textId="6006240A"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19" w:history="1">
            <w:r w:rsidRPr="00E641FC">
              <w:rPr>
                <w:rStyle w:val="Hyperlink"/>
                <w:noProof/>
              </w:rPr>
              <w:t>4.2.10 Performance Measurement</w:t>
            </w:r>
            <w:r>
              <w:rPr>
                <w:noProof/>
                <w:webHidden/>
              </w:rPr>
              <w:tab/>
            </w:r>
            <w:r>
              <w:rPr>
                <w:noProof/>
                <w:webHidden/>
              </w:rPr>
              <w:fldChar w:fldCharType="begin"/>
            </w:r>
            <w:r>
              <w:rPr>
                <w:noProof/>
                <w:webHidden/>
              </w:rPr>
              <w:instrText xml:space="preserve"> PAGEREF _Toc162271519 \h </w:instrText>
            </w:r>
            <w:r>
              <w:rPr>
                <w:noProof/>
                <w:webHidden/>
              </w:rPr>
            </w:r>
            <w:r>
              <w:rPr>
                <w:noProof/>
                <w:webHidden/>
              </w:rPr>
              <w:fldChar w:fldCharType="separate"/>
            </w:r>
            <w:r>
              <w:rPr>
                <w:noProof/>
                <w:webHidden/>
              </w:rPr>
              <w:t>1</w:t>
            </w:r>
            <w:r>
              <w:rPr>
                <w:noProof/>
                <w:webHidden/>
              </w:rPr>
              <w:fldChar w:fldCharType="end"/>
            </w:r>
          </w:hyperlink>
        </w:p>
        <w:p w14:paraId="335838CE" w14:textId="2087B79A"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20" w:history="1">
            <w:r w:rsidRPr="00E641FC">
              <w:rPr>
                <w:rStyle w:val="Hyperlink"/>
                <w:noProof/>
              </w:rPr>
              <w:t>4.2.11 Clock Frequency coverage</w:t>
            </w:r>
            <w:r>
              <w:rPr>
                <w:noProof/>
                <w:webHidden/>
              </w:rPr>
              <w:tab/>
            </w:r>
            <w:r>
              <w:rPr>
                <w:noProof/>
                <w:webHidden/>
              </w:rPr>
              <w:fldChar w:fldCharType="begin"/>
            </w:r>
            <w:r>
              <w:rPr>
                <w:noProof/>
                <w:webHidden/>
              </w:rPr>
              <w:instrText xml:space="preserve"> PAGEREF _Toc162271520 \h </w:instrText>
            </w:r>
            <w:r>
              <w:rPr>
                <w:noProof/>
                <w:webHidden/>
              </w:rPr>
            </w:r>
            <w:r>
              <w:rPr>
                <w:noProof/>
                <w:webHidden/>
              </w:rPr>
              <w:fldChar w:fldCharType="separate"/>
            </w:r>
            <w:r>
              <w:rPr>
                <w:noProof/>
                <w:webHidden/>
              </w:rPr>
              <w:t>1</w:t>
            </w:r>
            <w:r>
              <w:rPr>
                <w:noProof/>
                <w:webHidden/>
              </w:rPr>
              <w:fldChar w:fldCharType="end"/>
            </w:r>
          </w:hyperlink>
        </w:p>
        <w:p w14:paraId="5A880356" w14:textId="23FDBB3B"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21" w:history="1">
            <w:r w:rsidRPr="00E641FC">
              <w:rPr>
                <w:rStyle w:val="Hyperlink"/>
                <w:noProof/>
              </w:rPr>
              <w:t>4.2.12 Coverage on multi iteration of scenario/feature/flow</w:t>
            </w:r>
            <w:r>
              <w:rPr>
                <w:noProof/>
                <w:webHidden/>
              </w:rPr>
              <w:tab/>
            </w:r>
            <w:r>
              <w:rPr>
                <w:noProof/>
                <w:webHidden/>
              </w:rPr>
              <w:fldChar w:fldCharType="begin"/>
            </w:r>
            <w:r>
              <w:rPr>
                <w:noProof/>
                <w:webHidden/>
              </w:rPr>
              <w:instrText xml:space="preserve"> PAGEREF _Toc162271521 \h </w:instrText>
            </w:r>
            <w:r>
              <w:rPr>
                <w:noProof/>
                <w:webHidden/>
              </w:rPr>
            </w:r>
            <w:r>
              <w:rPr>
                <w:noProof/>
                <w:webHidden/>
              </w:rPr>
              <w:fldChar w:fldCharType="separate"/>
            </w:r>
            <w:r>
              <w:rPr>
                <w:noProof/>
                <w:webHidden/>
              </w:rPr>
              <w:t>1</w:t>
            </w:r>
            <w:r>
              <w:rPr>
                <w:noProof/>
                <w:webHidden/>
              </w:rPr>
              <w:fldChar w:fldCharType="end"/>
            </w:r>
          </w:hyperlink>
        </w:p>
        <w:p w14:paraId="2EF4E58A" w14:textId="561C1684"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22" w:history="1">
            <w:r w:rsidRPr="00E641FC">
              <w:rPr>
                <w:rStyle w:val="Hyperlink"/>
                <w:noProof/>
              </w:rPr>
              <w:t>4.2.13 Misc.</w:t>
            </w:r>
            <w:r>
              <w:rPr>
                <w:noProof/>
                <w:webHidden/>
              </w:rPr>
              <w:tab/>
            </w:r>
            <w:r>
              <w:rPr>
                <w:noProof/>
                <w:webHidden/>
              </w:rPr>
              <w:fldChar w:fldCharType="begin"/>
            </w:r>
            <w:r>
              <w:rPr>
                <w:noProof/>
                <w:webHidden/>
              </w:rPr>
              <w:instrText xml:space="preserve"> PAGEREF _Toc162271522 \h </w:instrText>
            </w:r>
            <w:r>
              <w:rPr>
                <w:noProof/>
                <w:webHidden/>
              </w:rPr>
            </w:r>
            <w:r>
              <w:rPr>
                <w:noProof/>
                <w:webHidden/>
              </w:rPr>
              <w:fldChar w:fldCharType="separate"/>
            </w:r>
            <w:r>
              <w:rPr>
                <w:noProof/>
                <w:webHidden/>
              </w:rPr>
              <w:t>1</w:t>
            </w:r>
            <w:r>
              <w:rPr>
                <w:noProof/>
                <w:webHidden/>
              </w:rPr>
              <w:fldChar w:fldCharType="end"/>
            </w:r>
          </w:hyperlink>
        </w:p>
        <w:p w14:paraId="0416BD2C" w14:textId="26956CAA"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23" w:history="1">
            <w:r w:rsidRPr="00E641FC">
              <w:rPr>
                <w:rStyle w:val="Hyperlink"/>
                <w:noProof/>
              </w:rPr>
              <w:t>4.2.14 ValPlan AI checklist</w:t>
            </w:r>
            <w:r>
              <w:rPr>
                <w:noProof/>
                <w:webHidden/>
              </w:rPr>
              <w:tab/>
            </w:r>
            <w:r>
              <w:rPr>
                <w:noProof/>
                <w:webHidden/>
              </w:rPr>
              <w:fldChar w:fldCharType="begin"/>
            </w:r>
            <w:r>
              <w:rPr>
                <w:noProof/>
                <w:webHidden/>
              </w:rPr>
              <w:instrText xml:space="preserve"> PAGEREF _Toc162271523 \h </w:instrText>
            </w:r>
            <w:r>
              <w:rPr>
                <w:noProof/>
                <w:webHidden/>
              </w:rPr>
            </w:r>
            <w:r>
              <w:rPr>
                <w:noProof/>
                <w:webHidden/>
              </w:rPr>
              <w:fldChar w:fldCharType="separate"/>
            </w:r>
            <w:r>
              <w:rPr>
                <w:noProof/>
                <w:webHidden/>
              </w:rPr>
              <w:t>1</w:t>
            </w:r>
            <w:r>
              <w:rPr>
                <w:noProof/>
                <w:webHidden/>
              </w:rPr>
              <w:fldChar w:fldCharType="end"/>
            </w:r>
          </w:hyperlink>
        </w:p>
        <w:p w14:paraId="7763F2E2" w14:textId="586C7FE6" w:rsidR="00055A41" w:rsidRDefault="00055A41">
          <w:pPr>
            <w:pStyle w:val="TOC1"/>
            <w:tabs>
              <w:tab w:val="left" w:pos="360"/>
              <w:tab w:val="right" w:leader="dot" w:pos="9350"/>
            </w:tabs>
            <w:rPr>
              <w:rFonts w:asciiTheme="minorHAnsi" w:eastAsiaTheme="minorEastAsia" w:hAnsiTheme="minorHAnsi" w:cstheme="minorBidi"/>
              <w:noProof/>
              <w:kern w:val="2"/>
              <w:sz w:val="22"/>
              <w:szCs w:val="22"/>
              <w14:ligatures w14:val="standardContextual"/>
            </w:rPr>
          </w:pPr>
          <w:hyperlink w:anchor="_Toc162271524" w:history="1">
            <w:r w:rsidRPr="00E641FC">
              <w:rPr>
                <w:rStyle w:val="Hyperlink"/>
                <w:rFonts w:ascii="Intel Clear" w:hAnsi="Intel Clear" w:cs="Intel Clear"/>
                <w:noProof/>
              </w:rPr>
              <w:t>5</w:t>
            </w:r>
            <w:r>
              <w:rPr>
                <w:rFonts w:asciiTheme="minorHAnsi" w:eastAsiaTheme="minorEastAsia" w:hAnsiTheme="minorHAnsi" w:cstheme="minorBidi"/>
                <w:noProof/>
                <w:kern w:val="2"/>
                <w:sz w:val="22"/>
                <w:szCs w:val="22"/>
                <w14:ligatures w14:val="standardContextual"/>
              </w:rPr>
              <w:tab/>
            </w:r>
            <w:r w:rsidRPr="00E641FC">
              <w:rPr>
                <w:rStyle w:val="Hyperlink"/>
                <w:rFonts w:ascii="Intel Clear" w:hAnsi="Intel Clear" w:cs="Intel Clear"/>
                <w:noProof/>
              </w:rPr>
              <w:t>Security Test Plan Content Changes</w:t>
            </w:r>
            <w:r>
              <w:rPr>
                <w:noProof/>
                <w:webHidden/>
              </w:rPr>
              <w:tab/>
            </w:r>
            <w:r>
              <w:rPr>
                <w:noProof/>
                <w:webHidden/>
              </w:rPr>
              <w:fldChar w:fldCharType="begin"/>
            </w:r>
            <w:r>
              <w:rPr>
                <w:noProof/>
                <w:webHidden/>
              </w:rPr>
              <w:instrText xml:space="preserve"> PAGEREF _Toc162271524 \h </w:instrText>
            </w:r>
            <w:r>
              <w:rPr>
                <w:noProof/>
                <w:webHidden/>
              </w:rPr>
            </w:r>
            <w:r>
              <w:rPr>
                <w:noProof/>
                <w:webHidden/>
              </w:rPr>
              <w:fldChar w:fldCharType="separate"/>
            </w:r>
            <w:r>
              <w:rPr>
                <w:noProof/>
                <w:webHidden/>
              </w:rPr>
              <w:t>1</w:t>
            </w:r>
            <w:r>
              <w:rPr>
                <w:noProof/>
                <w:webHidden/>
              </w:rPr>
              <w:fldChar w:fldCharType="end"/>
            </w:r>
          </w:hyperlink>
        </w:p>
        <w:p w14:paraId="5069C741" w14:textId="064CF6AB"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525" w:history="1">
            <w:r w:rsidRPr="00E641FC">
              <w:rPr>
                <w:rStyle w:val="Hyperlink"/>
                <w:noProof/>
              </w:rPr>
              <w:t>5.1 S3 for SDLe Tool</w:t>
            </w:r>
            <w:r>
              <w:rPr>
                <w:noProof/>
                <w:webHidden/>
              </w:rPr>
              <w:tab/>
            </w:r>
            <w:r>
              <w:rPr>
                <w:noProof/>
                <w:webHidden/>
              </w:rPr>
              <w:fldChar w:fldCharType="begin"/>
            </w:r>
            <w:r>
              <w:rPr>
                <w:noProof/>
                <w:webHidden/>
              </w:rPr>
              <w:instrText xml:space="preserve"> PAGEREF _Toc162271525 \h </w:instrText>
            </w:r>
            <w:r>
              <w:rPr>
                <w:noProof/>
                <w:webHidden/>
              </w:rPr>
            </w:r>
            <w:r>
              <w:rPr>
                <w:noProof/>
                <w:webHidden/>
              </w:rPr>
              <w:fldChar w:fldCharType="separate"/>
            </w:r>
            <w:r>
              <w:rPr>
                <w:noProof/>
                <w:webHidden/>
              </w:rPr>
              <w:t>1</w:t>
            </w:r>
            <w:r>
              <w:rPr>
                <w:noProof/>
                <w:webHidden/>
              </w:rPr>
              <w:fldChar w:fldCharType="end"/>
            </w:r>
          </w:hyperlink>
        </w:p>
        <w:p w14:paraId="050DEBE6" w14:textId="38B05962"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26" w:history="1">
            <w:r w:rsidRPr="00E641FC">
              <w:rPr>
                <w:rStyle w:val="Hyperlink"/>
                <w:noProof/>
              </w:rPr>
              <w:t>5.1.1 &lt;SKS engine</w:t>
            </w:r>
            <w:r w:rsidRPr="00E641FC">
              <w:rPr>
                <w:rStyle w:val="Hyperlink"/>
                <w:iCs/>
                <w:noProof/>
              </w:rPr>
              <w:t>&gt;</w:t>
            </w:r>
            <w:r>
              <w:rPr>
                <w:noProof/>
                <w:webHidden/>
              </w:rPr>
              <w:tab/>
            </w:r>
            <w:r>
              <w:rPr>
                <w:noProof/>
                <w:webHidden/>
              </w:rPr>
              <w:fldChar w:fldCharType="begin"/>
            </w:r>
            <w:r>
              <w:rPr>
                <w:noProof/>
                <w:webHidden/>
              </w:rPr>
              <w:instrText xml:space="preserve"> PAGEREF _Toc162271526 \h </w:instrText>
            </w:r>
            <w:r>
              <w:rPr>
                <w:noProof/>
                <w:webHidden/>
              </w:rPr>
            </w:r>
            <w:r>
              <w:rPr>
                <w:noProof/>
                <w:webHidden/>
              </w:rPr>
              <w:fldChar w:fldCharType="separate"/>
            </w:r>
            <w:r>
              <w:rPr>
                <w:noProof/>
                <w:webHidden/>
              </w:rPr>
              <w:t>1</w:t>
            </w:r>
            <w:r>
              <w:rPr>
                <w:noProof/>
                <w:webHidden/>
              </w:rPr>
              <w:fldChar w:fldCharType="end"/>
            </w:r>
          </w:hyperlink>
        </w:p>
        <w:p w14:paraId="021F7D86" w14:textId="150B254F"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27" w:history="1">
            <w:r w:rsidRPr="00E641FC">
              <w:rPr>
                <w:rStyle w:val="Hyperlink"/>
                <w:noProof/>
              </w:rPr>
              <w:t>5.1.2 Validation report that Captures Security Verification Result</w:t>
            </w:r>
            <w:r>
              <w:rPr>
                <w:noProof/>
                <w:webHidden/>
              </w:rPr>
              <w:tab/>
            </w:r>
            <w:r>
              <w:rPr>
                <w:noProof/>
                <w:webHidden/>
              </w:rPr>
              <w:fldChar w:fldCharType="begin"/>
            </w:r>
            <w:r>
              <w:rPr>
                <w:noProof/>
                <w:webHidden/>
              </w:rPr>
              <w:instrText xml:space="preserve"> PAGEREF _Toc162271527 \h </w:instrText>
            </w:r>
            <w:r>
              <w:rPr>
                <w:noProof/>
                <w:webHidden/>
              </w:rPr>
            </w:r>
            <w:r>
              <w:rPr>
                <w:noProof/>
                <w:webHidden/>
              </w:rPr>
              <w:fldChar w:fldCharType="separate"/>
            </w:r>
            <w:r>
              <w:rPr>
                <w:noProof/>
                <w:webHidden/>
              </w:rPr>
              <w:t>1</w:t>
            </w:r>
            <w:r>
              <w:rPr>
                <w:noProof/>
                <w:webHidden/>
              </w:rPr>
              <w:fldChar w:fldCharType="end"/>
            </w:r>
          </w:hyperlink>
        </w:p>
        <w:p w14:paraId="0D1F1C2E" w14:textId="6ED8CEC3"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28" w:history="1">
            <w:r w:rsidRPr="00E641FC">
              <w:rPr>
                <w:rStyle w:val="Hyperlink"/>
                <w:noProof/>
              </w:rPr>
              <w:t>5.1.3 &lt;HCU DMA&gt;</w:t>
            </w:r>
            <w:r>
              <w:rPr>
                <w:noProof/>
                <w:webHidden/>
              </w:rPr>
              <w:tab/>
            </w:r>
            <w:r>
              <w:rPr>
                <w:noProof/>
                <w:webHidden/>
              </w:rPr>
              <w:fldChar w:fldCharType="begin"/>
            </w:r>
            <w:r>
              <w:rPr>
                <w:noProof/>
                <w:webHidden/>
              </w:rPr>
              <w:instrText xml:space="preserve"> PAGEREF _Toc162271528 \h </w:instrText>
            </w:r>
            <w:r>
              <w:rPr>
                <w:noProof/>
                <w:webHidden/>
              </w:rPr>
            </w:r>
            <w:r>
              <w:rPr>
                <w:noProof/>
                <w:webHidden/>
              </w:rPr>
              <w:fldChar w:fldCharType="separate"/>
            </w:r>
            <w:r>
              <w:rPr>
                <w:noProof/>
                <w:webHidden/>
              </w:rPr>
              <w:t>1</w:t>
            </w:r>
            <w:r>
              <w:rPr>
                <w:noProof/>
                <w:webHidden/>
              </w:rPr>
              <w:fldChar w:fldCharType="end"/>
            </w:r>
          </w:hyperlink>
        </w:p>
        <w:p w14:paraId="7D88C16A" w14:textId="2190030E"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29" w:history="1">
            <w:r w:rsidRPr="00E641FC">
              <w:rPr>
                <w:rStyle w:val="Hyperlink"/>
                <w:noProof/>
              </w:rPr>
              <w:t>5.1.4 Security and Validation Plan</w:t>
            </w:r>
            <w:r>
              <w:rPr>
                <w:noProof/>
                <w:webHidden/>
              </w:rPr>
              <w:tab/>
            </w:r>
            <w:r>
              <w:rPr>
                <w:noProof/>
                <w:webHidden/>
              </w:rPr>
              <w:fldChar w:fldCharType="begin"/>
            </w:r>
            <w:r>
              <w:rPr>
                <w:noProof/>
                <w:webHidden/>
              </w:rPr>
              <w:instrText xml:space="preserve"> PAGEREF _Toc162271529 \h </w:instrText>
            </w:r>
            <w:r>
              <w:rPr>
                <w:noProof/>
                <w:webHidden/>
              </w:rPr>
            </w:r>
            <w:r>
              <w:rPr>
                <w:noProof/>
                <w:webHidden/>
              </w:rPr>
              <w:fldChar w:fldCharType="separate"/>
            </w:r>
            <w:r>
              <w:rPr>
                <w:noProof/>
                <w:webHidden/>
              </w:rPr>
              <w:t>1</w:t>
            </w:r>
            <w:r>
              <w:rPr>
                <w:noProof/>
                <w:webHidden/>
              </w:rPr>
              <w:fldChar w:fldCharType="end"/>
            </w:r>
          </w:hyperlink>
        </w:p>
        <w:p w14:paraId="0270F2E4" w14:textId="524652A5"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30" w:history="1">
            <w:r w:rsidRPr="00E641FC">
              <w:rPr>
                <w:rStyle w:val="Hyperlink"/>
                <w:noProof/>
              </w:rPr>
              <w:t>5.1.5 Validation report that Captures Security Verification Result</w:t>
            </w:r>
            <w:r>
              <w:rPr>
                <w:noProof/>
                <w:webHidden/>
              </w:rPr>
              <w:tab/>
            </w:r>
            <w:r>
              <w:rPr>
                <w:noProof/>
                <w:webHidden/>
              </w:rPr>
              <w:fldChar w:fldCharType="begin"/>
            </w:r>
            <w:r>
              <w:rPr>
                <w:noProof/>
                <w:webHidden/>
              </w:rPr>
              <w:instrText xml:space="preserve"> PAGEREF _Toc162271530 \h </w:instrText>
            </w:r>
            <w:r>
              <w:rPr>
                <w:noProof/>
                <w:webHidden/>
              </w:rPr>
            </w:r>
            <w:r>
              <w:rPr>
                <w:noProof/>
                <w:webHidden/>
              </w:rPr>
              <w:fldChar w:fldCharType="separate"/>
            </w:r>
            <w:r>
              <w:rPr>
                <w:noProof/>
                <w:webHidden/>
              </w:rPr>
              <w:t>1</w:t>
            </w:r>
            <w:r>
              <w:rPr>
                <w:noProof/>
                <w:webHidden/>
              </w:rPr>
              <w:fldChar w:fldCharType="end"/>
            </w:r>
          </w:hyperlink>
        </w:p>
        <w:p w14:paraId="4222D50B" w14:textId="417415B2"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31" w:history="1">
            <w:r w:rsidRPr="00E641FC">
              <w:rPr>
                <w:rStyle w:val="Hyperlink"/>
                <w:noProof/>
              </w:rPr>
              <w:t>5.1.6 Multiple Area</w:t>
            </w:r>
            <w:r>
              <w:rPr>
                <w:noProof/>
                <w:webHidden/>
              </w:rPr>
              <w:tab/>
            </w:r>
            <w:r>
              <w:rPr>
                <w:noProof/>
                <w:webHidden/>
              </w:rPr>
              <w:fldChar w:fldCharType="begin"/>
            </w:r>
            <w:r>
              <w:rPr>
                <w:noProof/>
                <w:webHidden/>
              </w:rPr>
              <w:instrText xml:space="preserve"> PAGEREF _Toc162271531 \h </w:instrText>
            </w:r>
            <w:r>
              <w:rPr>
                <w:noProof/>
                <w:webHidden/>
              </w:rPr>
            </w:r>
            <w:r>
              <w:rPr>
                <w:noProof/>
                <w:webHidden/>
              </w:rPr>
              <w:fldChar w:fldCharType="separate"/>
            </w:r>
            <w:r>
              <w:rPr>
                <w:noProof/>
                <w:webHidden/>
              </w:rPr>
              <w:t>1</w:t>
            </w:r>
            <w:r>
              <w:rPr>
                <w:noProof/>
                <w:webHidden/>
              </w:rPr>
              <w:fldChar w:fldCharType="end"/>
            </w:r>
          </w:hyperlink>
        </w:p>
        <w:p w14:paraId="4D53D406" w14:textId="74995B02"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32" w:history="1">
            <w:r w:rsidRPr="00E641FC">
              <w:rPr>
                <w:rStyle w:val="Hyperlink"/>
                <w:noProof/>
              </w:rPr>
              <w:t>5.1.7 Security and Validation Plan</w:t>
            </w:r>
            <w:r>
              <w:rPr>
                <w:noProof/>
                <w:webHidden/>
              </w:rPr>
              <w:tab/>
            </w:r>
            <w:r>
              <w:rPr>
                <w:noProof/>
                <w:webHidden/>
              </w:rPr>
              <w:fldChar w:fldCharType="begin"/>
            </w:r>
            <w:r>
              <w:rPr>
                <w:noProof/>
                <w:webHidden/>
              </w:rPr>
              <w:instrText xml:space="preserve"> PAGEREF _Toc162271532 \h </w:instrText>
            </w:r>
            <w:r>
              <w:rPr>
                <w:noProof/>
                <w:webHidden/>
              </w:rPr>
            </w:r>
            <w:r>
              <w:rPr>
                <w:noProof/>
                <w:webHidden/>
              </w:rPr>
              <w:fldChar w:fldCharType="separate"/>
            </w:r>
            <w:r>
              <w:rPr>
                <w:noProof/>
                <w:webHidden/>
              </w:rPr>
              <w:t>1</w:t>
            </w:r>
            <w:r>
              <w:rPr>
                <w:noProof/>
                <w:webHidden/>
              </w:rPr>
              <w:fldChar w:fldCharType="end"/>
            </w:r>
          </w:hyperlink>
        </w:p>
        <w:p w14:paraId="23F9D089" w14:textId="375483DB"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33" w:history="1">
            <w:r w:rsidRPr="00E641FC">
              <w:rPr>
                <w:rStyle w:val="Hyperlink"/>
                <w:noProof/>
              </w:rPr>
              <w:t>5.1.8 Validation report that Captures Security Verification Result</w:t>
            </w:r>
            <w:r>
              <w:rPr>
                <w:noProof/>
                <w:webHidden/>
              </w:rPr>
              <w:tab/>
            </w:r>
            <w:r>
              <w:rPr>
                <w:noProof/>
                <w:webHidden/>
              </w:rPr>
              <w:fldChar w:fldCharType="begin"/>
            </w:r>
            <w:r>
              <w:rPr>
                <w:noProof/>
                <w:webHidden/>
              </w:rPr>
              <w:instrText xml:space="preserve"> PAGEREF _Toc162271533 \h </w:instrText>
            </w:r>
            <w:r>
              <w:rPr>
                <w:noProof/>
                <w:webHidden/>
              </w:rPr>
            </w:r>
            <w:r>
              <w:rPr>
                <w:noProof/>
                <w:webHidden/>
              </w:rPr>
              <w:fldChar w:fldCharType="separate"/>
            </w:r>
            <w:r>
              <w:rPr>
                <w:noProof/>
                <w:webHidden/>
              </w:rPr>
              <w:t>1</w:t>
            </w:r>
            <w:r>
              <w:rPr>
                <w:noProof/>
                <w:webHidden/>
              </w:rPr>
              <w:fldChar w:fldCharType="end"/>
            </w:r>
          </w:hyperlink>
        </w:p>
        <w:p w14:paraId="41C1CFE4" w14:textId="692BB02C"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534" w:history="1">
            <w:r w:rsidRPr="00E641FC">
              <w:rPr>
                <w:rStyle w:val="Hyperlink"/>
                <w:noProof/>
              </w:rPr>
              <w:t>5.2 Additional Consideration for Security Assets not covered in S3</w:t>
            </w:r>
            <w:r>
              <w:rPr>
                <w:noProof/>
                <w:webHidden/>
              </w:rPr>
              <w:tab/>
            </w:r>
            <w:r>
              <w:rPr>
                <w:noProof/>
                <w:webHidden/>
              </w:rPr>
              <w:fldChar w:fldCharType="begin"/>
            </w:r>
            <w:r>
              <w:rPr>
                <w:noProof/>
                <w:webHidden/>
              </w:rPr>
              <w:instrText xml:space="preserve"> PAGEREF _Toc162271534 \h </w:instrText>
            </w:r>
            <w:r>
              <w:rPr>
                <w:noProof/>
                <w:webHidden/>
              </w:rPr>
            </w:r>
            <w:r>
              <w:rPr>
                <w:noProof/>
                <w:webHidden/>
              </w:rPr>
              <w:fldChar w:fldCharType="separate"/>
            </w:r>
            <w:r>
              <w:rPr>
                <w:noProof/>
                <w:webHidden/>
              </w:rPr>
              <w:t>1</w:t>
            </w:r>
            <w:r>
              <w:rPr>
                <w:noProof/>
                <w:webHidden/>
              </w:rPr>
              <w:fldChar w:fldCharType="end"/>
            </w:r>
          </w:hyperlink>
        </w:p>
        <w:p w14:paraId="4351398A" w14:textId="6C2A159B"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35" w:history="1">
            <w:r w:rsidRPr="00E641FC">
              <w:rPr>
                <w:rStyle w:val="Hyperlink"/>
                <w:noProof/>
              </w:rPr>
              <w:t>5.2.1 PUF Key</w:t>
            </w:r>
            <w:r>
              <w:rPr>
                <w:noProof/>
                <w:webHidden/>
              </w:rPr>
              <w:tab/>
            </w:r>
            <w:r>
              <w:rPr>
                <w:noProof/>
                <w:webHidden/>
              </w:rPr>
              <w:fldChar w:fldCharType="begin"/>
            </w:r>
            <w:r>
              <w:rPr>
                <w:noProof/>
                <w:webHidden/>
              </w:rPr>
              <w:instrText xml:space="preserve"> PAGEREF _Toc162271535 \h </w:instrText>
            </w:r>
            <w:r>
              <w:rPr>
                <w:noProof/>
                <w:webHidden/>
              </w:rPr>
            </w:r>
            <w:r>
              <w:rPr>
                <w:noProof/>
                <w:webHidden/>
              </w:rPr>
              <w:fldChar w:fldCharType="separate"/>
            </w:r>
            <w:r>
              <w:rPr>
                <w:noProof/>
                <w:webHidden/>
              </w:rPr>
              <w:t>1</w:t>
            </w:r>
            <w:r>
              <w:rPr>
                <w:noProof/>
                <w:webHidden/>
              </w:rPr>
              <w:fldChar w:fldCharType="end"/>
            </w:r>
          </w:hyperlink>
        </w:p>
        <w:p w14:paraId="1E194990" w14:textId="49F337C9"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536" w:history="1">
            <w:r w:rsidRPr="00E641FC">
              <w:rPr>
                <w:rStyle w:val="Hyperlink"/>
                <w:noProof/>
              </w:rPr>
              <w:t>5.3 Additional Consideration for Security Checks not covered in S3</w:t>
            </w:r>
            <w:r>
              <w:rPr>
                <w:noProof/>
                <w:webHidden/>
              </w:rPr>
              <w:tab/>
            </w:r>
            <w:r>
              <w:rPr>
                <w:noProof/>
                <w:webHidden/>
              </w:rPr>
              <w:fldChar w:fldCharType="begin"/>
            </w:r>
            <w:r>
              <w:rPr>
                <w:noProof/>
                <w:webHidden/>
              </w:rPr>
              <w:instrText xml:space="preserve"> PAGEREF _Toc162271536 \h </w:instrText>
            </w:r>
            <w:r>
              <w:rPr>
                <w:noProof/>
                <w:webHidden/>
              </w:rPr>
            </w:r>
            <w:r>
              <w:rPr>
                <w:noProof/>
                <w:webHidden/>
              </w:rPr>
              <w:fldChar w:fldCharType="separate"/>
            </w:r>
            <w:r>
              <w:rPr>
                <w:noProof/>
                <w:webHidden/>
              </w:rPr>
              <w:t>1</w:t>
            </w:r>
            <w:r>
              <w:rPr>
                <w:noProof/>
                <w:webHidden/>
              </w:rPr>
              <w:fldChar w:fldCharType="end"/>
            </w:r>
          </w:hyperlink>
        </w:p>
        <w:p w14:paraId="4B27D867" w14:textId="2B6FCABD" w:rsidR="00055A41" w:rsidRDefault="00055A4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1537" w:history="1">
            <w:r w:rsidRPr="00E641FC">
              <w:rPr>
                <w:rStyle w:val="Hyperlink"/>
                <w:noProof/>
              </w:rPr>
              <w:t>5.3.1 Unused byte lane</w:t>
            </w:r>
            <w:r>
              <w:rPr>
                <w:noProof/>
                <w:webHidden/>
              </w:rPr>
              <w:tab/>
            </w:r>
            <w:r>
              <w:rPr>
                <w:noProof/>
                <w:webHidden/>
              </w:rPr>
              <w:fldChar w:fldCharType="begin"/>
            </w:r>
            <w:r>
              <w:rPr>
                <w:noProof/>
                <w:webHidden/>
              </w:rPr>
              <w:instrText xml:space="preserve"> PAGEREF _Toc162271537 \h </w:instrText>
            </w:r>
            <w:r>
              <w:rPr>
                <w:noProof/>
                <w:webHidden/>
              </w:rPr>
            </w:r>
            <w:r>
              <w:rPr>
                <w:noProof/>
                <w:webHidden/>
              </w:rPr>
              <w:fldChar w:fldCharType="separate"/>
            </w:r>
            <w:r>
              <w:rPr>
                <w:noProof/>
                <w:webHidden/>
              </w:rPr>
              <w:t>1</w:t>
            </w:r>
            <w:r>
              <w:rPr>
                <w:noProof/>
                <w:webHidden/>
              </w:rPr>
              <w:fldChar w:fldCharType="end"/>
            </w:r>
          </w:hyperlink>
        </w:p>
        <w:p w14:paraId="52A5BF02" w14:textId="13AFCA63" w:rsidR="00055A41" w:rsidRDefault="00055A41">
          <w:pPr>
            <w:pStyle w:val="TOC1"/>
            <w:tabs>
              <w:tab w:val="left" w:pos="360"/>
              <w:tab w:val="right" w:leader="dot" w:pos="9350"/>
            </w:tabs>
            <w:rPr>
              <w:rFonts w:asciiTheme="minorHAnsi" w:eastAsiaTheme="minorEastAsia" w:hAnsiTheme="minorHAnsi" w:cstheme="minorBidi"/>
              <w:noProof/>
              <w:kern w:val="2"/>
              <w:sz w:val="22"/>
              <w:szCs w:val="22"/>
              <w14:ligatures w14:val="standardContextual"/>
            </w:rPr>
          </w:pPr>
          <w:hyperlink w:anchor="_Toc162271538" w:history="1">
            <w:r w:rsidRPr="00E641FC">
              <w:rPr>
                <w:rStyle w:val="Hyperlink"/>
                <w:noProof/>
              </w:rPr>
              <w:t>6</w:t>
            </w:r>
            <w:r>
              <w:rPr>
                <w:rFonts w:asciiTheme="minorHAnsi" w:eastAsiaTheme="minorEastAsia" w:hAnsiTheme="minorHAnsi" w:cstheme="minorBidi"/>
                <w:noProof/>
                <w:kern w:val="2"/>
                <w:sz w:val="22"/>
                <w:szCs w:val="22"/>
                <w14:ligatures w14:val="standardContextual"/>
              </w:rPr>
              <w:tab/>
            </w:r>
            <w:r w:rsidRPr="00E641FC">
              <w:rPr>
                <w:rStyle w:val="Hyperlink"/>
                <w:rFonts w:ascii="Intel Clear" w:hAnsi="Intel Clear" w:cs="Intel Clear"/>
                <w:noProof/>
              </w:rPr>
              <w:t>Appendix</w:t>
            </w:r>
            <w:r>
              <w:rPr>
                <w:noProof/>
                <w:webHidden/>
              </w:rPr>
              <w:tab/>
            </w:r>
            <w:r>
              <w:rPr>
                <w:noProof/>
                <w:webHidden/>
              </w:rPr>
              <w:fldChar w:fldCharType="begin"/>
            </w:r>
            <w:r>
              <w:rPr>
                <w:noProof/>
                <w:webHidden/>
              </w:rPr>
              <w:instrText xml:space="preserve"> PAGEREF _Toc162271538 \h </w:instrText>
            </w:r>
            <w:r>
              <w:rPr>
                <w:noProof/>
                <w:webHidden/>
              </w:rPr>
            </w:r>
            <w:r>
              <w:rPr>
                <w:noProof/>
                <w:webHidden/>
              </w:rPr>
              <w:fldChar w:fldCharType="separate"/>
            </w:r>
            <w:r>
              <w:rPr>
                <w:noProof/>
                <w:webHidden/>
              </w:rPr>
              <w:t>1</w:t>
            </w:r>
            <w:r>
              <w:rPr>
                <w:noProof/>
                <w:webHidden/>
              </w:rPr>
              <w:fldChar w:fldCharType="end"/>
            </w:r>
          </w:hyperlink>
        </w:p>
        <w:p w14:paraId="3B9D9687" w14:textId="2C350E96"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539" w:history="1">
            <w:r w:rsidRPr="00E641FC">
              <w:rPr>
                <w:rStyle w:val="Hyperlink"/>
                <w:rFonts w:ascii="Intel Clear" w:hAnsi="Intel Clear" w:cs="Intel Clear"/>
                <w:noProof/>
              </w:rPr>
              <w:t>6.1 Implementation Notes</w:t>
            </w:r>
            <w:r>
              <w:rPr>
                <w:noProof/>
                <w:webHidden/>
              </w:rPr>
              <w:tab/>
            </w:r>
            <w:r>
              <w:rPr>
                <w:noProof/>
                <w:webHidden/>
              </w:rPr>
              <w:fldChar w:fldCharType="begin"/>
            </w:r>
            <w:r>
              <w:rPr>
                <w:noProof/>
                <w:webHidden/>
              </w:rPr>
              <w:instrText xml:space="preserve"> PAGEREF _Toc162271539 \h </w:instrText>
            </w:r>
            <w:r>
              <w:rPr>
                <w:noProof/>
                <w:webHidden/>
              </w:rPr>
            </w:r>
            <w:r>
              <w:rPr>
                <w:noProof/>
                <w:webHidden/>
              </w:rPr>
              <w:fldChar w:fldCharType="separate"/>
            </w:r>
            <w:r>
              <w:rPr>
                <w:noProof/>
                <w:webHidden/>
              </w:rPr>
              <w:t>1</w:t>
            </w:r>
            <w:r>
              <w:rPr>
                <w:noProof/>
                <w:webHidden/>
              </w:rPr>
              <w:fldChar w:fldCharType="end"/>
            </w:r>
          </w:hyperlink>
        </w:p>
        <w:p w14:paraId="27A49AFA" w14:textId="246B027D"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540" w:history="1">
            <w:r w:rsidRPr="00E641FC">
              <w:rPr>
                <w:rStyle w:val="Hyperlink"/>
                <w:rFonts w:ascii="Intel Clear" w:hAnsi="Intel Clear" w:cs="Intel Clear"/>
                <w:noProof/>
              </w:rPr>
              <w:t>6.2 Bottoms up Effort</w:t>
            </w:r>
            <w:r>
              <w:rPr>
                <w:noProof/>
                <w:webHidden/>
              </w:rPr>
              <w:tab/>
            </w:r>
            <w:r>
              <w:rPr>
                <w:noProof/>
                <w:webHidden/>
              </w:rPr>
              <w:fldChar w:fldCharType="begin"/>
            </w:r>
            <w:r>
              <w:rPr>
                <w:noProof/>
                <w:webHidden/>
              </w:rPr>
              <w:instrText xml:space="preserve"> PAGEREF _Toc162271540 \h </w:instrText>
            </w:r>
            <w:r>
              <w:rPr>
                <w:noProof/>
                <w:webHidden/>
              </w:rPr>
            </w:r>
            <w:r>
              <w:rPr>
                <w:noProof/>
                <w:webHidden/>
              </w:rPr>
              <w:fldChar w:fldCharType="separate"/>
            </w:r>
            <w:r>
              <w:rPr>
                <w:noProof/>
                <w:webHidden/>
              </w:rPr>
              <w:t>1</w:t>
            </w:r>
            <w:r>
              <w:rPr>
                <w:noProof/>
                <w:webHidden/>
              </w:rPr>
              <w:fldChar w:fldCharType="end"/>
            </w:r>
          </w:hyperlink>
        </w:p>
        <w:p w14:paraId="70DA2BCE" w14:textId="2B91006F" w:rsidR="00055A41" w:rsidRDefault="00055A4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1541" w:history="1">
            <w:r w:rsidRPr="00E641FC">
              <w:rPr>
                <w:rStyle w:val="Hyperlink"/>
                <w:noProof/>
              </w:rPr>
              <w:t>6.3 Process on how to update the val dcn document?</w:t>
            </w:r>
            <w:r>
              <w:rPr>
                <w:noProof/>
                <w:webHidden/>
              </w:rPr>
              <w:tab/>
            </w:r>
            <w:r>
              <w:rPr>
                <w:noProof/>
                <w:webHidden/>
              </w:rPr>
              <w:fldChar w:fldCharType="begin"/>
            </w:r>
            <w:r>
              <w:rPr>
                <w:noProof/>
                <w:webHidden/>
              </w:rPr>
              <w:instrText xml:space="preserve"> PAGEREF _Toc162271541 \h </w:instrText>
            </w:r>
            <w:r>
              <w:rPr>
                <w:noProof/>
                <w:webHidden/>
              </w:rPr>
            </w:r>
            <w:r>
              <w:rPr>
                <w:noProof/>
                <w:webHidden/>
              </w:rPr>
              <w:fldChar w:fldCharType="separate"/>
            </w:r>
            <w:r>
              <w:rPr>
                <w:noProof/>
                <w:webHidden/>
              </w:rPr>
              <w:t>1</w:t>
            </w:r>
            <w:r>
              <w:rPr>
                <w:noProof/>
                <w:webHidden/>
              </w:rPr>
              <w:fldChar w:fldCharType="end"/>
            </w:r>
          </w:hyperlink>
        </w:p>
        <w:p w14:paraId="361AEA16" w14:textId="7CCF6682" w:rsidR="00700E53" w:rsidRPr="00DA651B" w:rsidRDefault="00700E53">
          <w:pPr>
            <w:rPr>
              <w:rFonts w:ascii="Intel Clear" w:hAnsi="Intel Clear" w:cs="Intel Clear"/>
            </w:rPr>
          </w:pPr>
          <w:r w:rsidRPr="00DA651B">
            <w:rPr>
              <w:rFonts w:ascii="Intel Clear" w:hAnsi="Intel Clear" w:cs="Intel Clear"/>
              <w:b/>
              <w:bCs/>
              <w:noProof/>
            </w:rPr>
            <w:fldChar w:fldCharType="end"/>
          </w:r>
        </w:p>
      </w:sdtContent>
    </w:sdt>
    <w:p w14:paraId="63ABA71F" w14:textId="77777777" w:rsidR="00624BAA" w:rsidRPr="00DA651B" w:rsidRDefault="00624BAA">
      <w:pPr>
        <w:rPr>
          <w:rFonts w:ascii="Intel Clear" w:hAnsi="Intel Clear" w:cs="Intel Clear"/>
        </w:rPr>
      </w:pPr>
    </w:p>
    <w:p w14:paraId="22678A4E" w14:textId="77777777" w:rsidR="00624BAA" w:rsidRPr="00DA651B" w:rsidRDefault="00624BAA">
      <w:pPr>
        <w:rPr>
          <w:rFonts w:ascii="Intel Clear" w:hAnsi="Intel Clear" w:cs="Intel Clear"/>
        </w:rPr>
      </w:pPr>
    </w:p>
    <w:p w14:paraId="7C7CC782" w14:textId="77777777" w:rsidR="00624BAA" w:rsidRPr="00DA651B" w:rsidRDefault="00624BAA">
      <w:pPr>
        <w:rPr>
          <w:rFonts w:ascii="Intel Clear" w:hAnsi="Intel Clear" w:cs="Intel Clear"/>
        </w:rPr>
      </w:pPr>
    </w:p>
    <w:p w14:paraId="1D4D9ACB" w14:textId="77777777" w:rsidR="00DB2D86" w:rsidRPr="00DA651B" w:rsidRDefault="00DB2D86">
      <w:pPr>
        <w:rPr>
          <w:rFonts w:ascii="Intel Clear" w:hAnsi="Intel Clear" w:cs="Intel Clear"/>
        </w:rPr>
      </w:pPr>
    </w:p>
    <w:p w14:paraId="12D42B10" w14:textId="77777777" w:rsidR="00DB2D86" w:rsidRPr="00DA651B" w:rsidRDefault="00DB2D86">
      <w:pPr>
        <w:rPr>
          <w:rFonts w:ascii="Intel Clear" w:hAnsi="Intel Clear" w:cs="Intel Clear"/>
        </w:rPr>
      </w:pPr>
    </w:p>
    <w:p w14:paraId="30D50714" w14:textId="77777777" w:rsidR="00DB2D86" w:rsidRPr="00DA651B" w:rsidRDefault="00DB2D86">
      <w:pPr>
        <w:rPr>
          <w:rFonts w:ascii="Intel Clear" w:hAnsi="Intel Clear" w:cs="Intel Clear"/>
        </w:rPr>
      </w:pPr>
    </w:p>
    <w:p w14:paraId="1F793CDD" w14:textId="77777777" w:rsidR="00DB2D86" w:rsidRPr="00DA651B" w:rsidRDefault="00DB2D86">
      <w:pPr>
        <w:rPr>
          <w:rFonts w:ascii="Intel Clear" w:hAnsi="Intel Clear" w:cs="Intel Clear"/>
        </w:rPr>
      </w:pPr>
    </w:p>
    <w:p w14:paraId="45E07606" w14:textId="77777777" w:rsidR="00DB2D86" w:rsidRPr="00DA651B" w:rsidRDefault="00DB2D86">
      <w:pPr>
        <w:rPr>
          <w:rFonts w:ascii="Intel Clear" w:hAnsi="Intel Clear" w:cs="Intel Clear"/>
        </w:rPr>
      </w:pPr>
    </w:p>
    <w:p w14:paraId="21AC2C22" w14:textId="77777777" w:rsidR="00DB2D86" w:rsidRPr="00DA651B" w:rsidRDefault="00DB2D86" w:rsidP="00DB2D86">
      <w:pPr>
        <w:pStyle w:val="Heading1"/>
        <w:ind w:firstLine="0"/>
        <w:rPr>
          <w:rFonts w:ascii="Intel Clear" w:hAnsi="Intel Clear" w:cs="Intel Clear"/>
        </w:rPr>
      </w:pPr>
      <w:bookmarkStart w:id="0" w:name="_Ref404776216"/>
      <w:bookmarkStart w:id="1" w:name="_Toc32072788"/>
      <w:bookmarkStart w:id="2" w:name="_Toc162271469"/>
      <w:r w:rsidRPr="00DA651B">
        <w:rPr>
          <w:rFonts w:ascii="Intel Clear" w:hAnsi="Intel Clear" w:cs="Intel Clear"/>
        </w:rPr>
        <w:t>Affected Database</w:t>
      </w:r>
      <w:bookmarkEnd w:id="0"/>
      <w:bookmarkEnd w:id="1"/>
      <w:bookmarkEnd w:id="2"/>
    </w:p>
    <w:p w14:paraId="431EA6E8" w14:textId="5D68D1B5" w:rsidR="00B30893" w:rsidRDefault="007A4272" w:rsidP="0079138E">
      <w:pPr>
        <w:pStyle w:val="Heading2"/>
        <w:spacing w:after="0"/>
        <w:ind w:left="0" w:firstLine="0"/>
        <w:rPr>
          <w:rFonts w:ascii="Intel Clear" w:hAnsi="Intel Clear" w:cs="Intel Clear"/>
        </w:rPr>
      </w:pPr>
      <w:bookmarkStart w:id="3" w:name="_Toc162271470"/>
      <w:bookmarkStart w:id="4" w:name="_Ref404341398"/>
      <w:bookmarkStart w:id="5" w:name="_Toc32072790"/>
      <w:r>
        <w:rPr>
          <w:rFonts w:ascii="Intel Clear" w:hAnsi="Intel Clear" w:cs="Intel Clear"/>
        </w:rPr>
        <w:t>Areas</w:t>
      </w:r>
      <w:r w:rsidR="00B30893" w:rsidRPr="00DA651B">
        <w:rPr>
          <w:rFonts w:ascii="Intel Clear" w:hAnsi="Intel Clear" w:cs="Intel Clear"/>
        </w:rPr>
        <w:t xml:space="preserve"> </w:t>
      </w:r>
      <w:r w:rsidR="006946E4" w:rsidRPr="00DA651B">
        <w:rPr>
          <w:rFonts w:ascii="Intel Clear" w:hAnsi="Intel Clear" w:cs="Intel Clear"/>
        </w:rPr>
        <w:t>Affected</w:t>
      </w:r>
      <w:bookmarkEnd w:id="3"/>
      <w:r w:rsidR="00B30893" w:rsidRPr="00DA651B">
        <w:rPr>
          <w:rFonts w:ascii="Intel Clear" w:hAnsi="Intel Clear" w:cs="Intel Clear"/>
        </w:rPr>
        <w:t xml:space="preserve"> </w:t>
      </w:r>
    </w:p>
    <w:p w14:paraId="386C5201" w14:textId="11E08FAF" w:rsidR="00830AF2" w:rsidRPr="00830AF2" w:rsidRDefault="00830AF2" w:rsidP="00830AF2">
      <w:r>
        <w:t>OCS</w:t>
      </w:r>
    </w:p>
    <w:p w14:paraId="154887BA" w14:textId="37273F4A" w:rsidR="0026066C" w:rsidRPr="00DA651B" w:rsidRDefault="007D0EAD" w:rsidP="0026066C">
      <w:pPr>
        <w:pStyle w:val="Heading1"/>
        <w:ind w:firstLine="0"/>
        <w:rPr>
          <w:rFonts w:ascii="Intel Clear" w:hAnsi="Intel Clear" w:cs="Intel Clear"/>
        </w:rPr>
      </w:pPr>
      <w:bookmarkStart w:id="6" w:name="_Toc32072792"/>
      <w:bookmarkStart w:id="7" w:name="_Toc162271471"/>
      <w:bookmarkEnd w:id="4"/>
      <w:bookmarkEnd w:id="5"/>
      <w:r w:rsidRPr="00DA651B">
        <w:rPr>
          <w:rFonts w:ascii="Intel Clear" w:hAnsi="Intel Clear" w:cs="Intel Clear"/>
        </w:rPr>
        <w:t xml:space="preserve">Brief </w:t>
      </w:r>
      <w:r w:rsidR="0026066C" w:rsidRPr="00DA651B">
        <w:rPr>
          <w:rFonts w:ascii="Intel Clear" w:hAnsi="Intel Clear" w:cs="Intel Clear"/>
        </w:rPr>
        <w:t xml:space="preserve">Description of </w:t>
      </w:r>
      <w:bookmarkEnd w:id="6"/>
      <w:r w:rsidR="00FA1F07" w:rsidRPr="00DA651B">
        <w:rPr>
          <w:rFonts w:ascii="Intel Clear" w:hAnsi="Intel Clear" w:cs="Intel Clear"/>
        </w:rPr>
        <w:t>the PCR</w:t>
      </w:r>
      <w:bookmarkEnd w:id="7"/>
    </w:p>
    <w:p w14:paraId="417C8CD1" w14:textId="6CC6FDED" w:rsidR="0042064A" w:rsidRPr="0042064A" w:rsidRDefault="002D74C6" w:rsidP="00276380">
      <w:pPr>
        <w:rPr>
          <w:rFonts w:ascii="Intel Clear" w:hAnsi="Intel Clear" w:cs="Intel Clear"/>
        </w:rPr>
      </w:pPr>
      <w:r>
        <w:rPr>
          <w:rFonts w:ascii="Intel Clear" w:hAnsi="Intel Clear" w:cs="Intel Clear"/>
        </w:rPr>
        <w:t xml:space="preserve">Develop standalone essential block to </w:t>
      </w:r>
      <w:r w:rsidR="00F87ED2">
        <w:rPr>
          <w:rFonts w:ascii="Intel Clear" w:hAnsi="Intel Clear" w:cs="Intel Clear"/>
        </w:rPr>
        <w:t>interact with CSE IPs including OCS. Essential block is responsible for the power</w:t>
      </w:r>
      <w:r w:rsidR="00FF322E">
        <w:rPr>
          <w:rFonts w:ascii="Intel Clear" w:hAnsi="Intel Clear" w:cs="Intel Clear"/>
        </w:rPr>
        <w:t xml:space="preserve"> states, clocks and resets. </w:t>
      </w:r>
      <w:r w:rsidR="00830AF2">
        <w:rPr>
          <w:rFonts w:ascii="Intel Clear" w:hAnsi="Intel Clear" w:cs="Intel Clear"/>
        </w:rPr>
        <w:t>The goal is to have CSE_TOP as</w:t>
      </w:r>
      <w:r w:rsidR="00365EF7">
        <w:rPr>
          <w:rFonts w:ascii="Intel Clear" w:hAnsi="Intel Clear" w:cs="Intel Clear"/>
        </w:rPr>
        <w:t xml:space="preserve"> integration testing and all the CSE IPs </w:t>
      </w:r>
      <w:r w:rsidR="00830AF2">
        <w:rPr>
          <w:rFonts w:ascii="Intel Clear" w:hAnsi="Intel Clear" w:cs="Intel Clear"/>
        </w:rPr>
        <w:t>can</w:t>
      </w:r>
      <w:r w:rsidR="00365EF7">
        <w:rPr>
          <w:rFonts w:ascii="Intel Clear" w:hAnsi="Intel Clear" w:cs="Intel Clear"/>
        </w:rPr>
        <w:t xml:space="preserve"> </w:t>
      </w:r>
      <w:r w:rsidR="001807EB">
        <w:rPr>
          <w:rFonts w:ascii="Intel Clear" w:hAnsi="Intel Clear" w:cs="Intel Clear"/>
        </w:rPr>
        <w:t>fully validate functionality including power transition</w:t>
      </w:r>
      <w:r w:rsidR="00232510">
        <w:rPr>
          <w:rFonts w:ascii="Intel Clear" w:hAnsi="Intel Clear" w:cs="Intel Clear"/>
        </w:rPr>
        <w:t xml:space="preserve">s. </w:t>
      </w:r>
      <w:r w:rsidR="00282CD9">
        <w:rPr>
          <w:rFonts w:ascii="Intel Clear" w:hAnsi="Intel Clear" w:cs="Intel Clear"/>
        </w:rPr>
        <w:t xml:space="preserve">Most of OCS features </w:t>
      </w:r>
      <w:r w:rsidR="00596E2C">
        <w:rPr>
          <w:rFonts w:ascii="Intel Clear" w:hAnsi="Intel Clear" w:cs="Intel Clear"/>
        </w:rPr>
        <w:t xml:space="preserve">does not </w:t>
      </w:r>
      <w:r w:rsidR="007C2904">
        <w:rPr>
          <w:rFonts w:ascii="Intel Clear" w:hAnsi="Intel Clear" w:cs="Intel Clear"/>
        </w:rPr>
        <w:t xml:space="preserve">get </w:t>
      </w:r>
      <w:r w:rsidR="00596E2C">
        <w:rPr>
          <w:rFonts w:ascii="Intel Clear" w:hAnsi="Intel Clear" w:cs="Intel Clear"/>
        </w:rPr>
        <w:t xml:space="preserve">affect </w:t>
      </w:r>
      <w:r w:rsidR="007C2904">
        <w:rPr>
          <w:rFonts w:ascii="Intel Clear" w:hAnsi="Intel Clear" w:cs="Intel Clear"/>
        </w:rPr>
        <w:t xml:space="preserve">with power transitioning. For </w:t>
      </w:r>
      <w:proofErr w:type="gramStart"/>
      <w:r w:rsidR="007C2904">
        <w:rPr>
          <w:rFonts w:ascii="Intel Clear" w:hAnsi="Intel Clear" w:cs="Intel Clear"/>
        </w:rPr>
        <w:t xml:space="preserve">example, </w:t>
      </w:r>
      <w:r w:rsidR="008C1D9D">
        <w:rPr>
          <w:rFonts w:ascii="Intel Clear" w:hAnsi="Intel Clear" w:cs="Intel Clear"/>
        </w:rPr>
        <w:t xml:space="preserve"> </w:t>
      </w:r>
      <w:r w:rsidR="007C2904">
        <w:rPr>
          <w:rFonts w:ascii="Intel Clear" w:hAnsi="Intel Clear" w:cs="Intel Clear"/>
        </w:rPr>
        <w:t>DMA</w:t>
      </w:r>
      <w:proofErr w:type="gramEnd"/>
      <w:r w:rsidR="00DA506C">
        <w:rPr>
          <w:rFonts w:ascii="Intel Clear" w:hAnsi="Intel Clear" w:cs="Intel Clear"/>
        </w:rPr>
        <w:t xml:space="preserve"> </w:t>
      </w:r>
      <w:r w:rsidR="009B74BD">
        <w:rPr>
          <w:rFonts w:ascii="Intel Clear" w:hAnsi="Intel Clear" w:cs="Intel Clear"/>
        </w:rPr>
        <w:t xml:space="preserve">will </w:t>
      </w:r>
      <w:r w:rsidR="005F306E">
        <w:rPr>
          <w:rFonts w:ascii="Intel Clear" w:hAnsi="Intel Clear" w:cs="Intel Clear"/>
        </w:rPr>
        <w:t xml:space="preserve">gracefully end before </w:t>
      </w:r>
      <w:r w:rsidR="00D32835">
        <w:rPr>
          <w:rFonts w:ascii="Intel Clear" w:hAnsi="Intel Clear" w:cs="Intel Clear"/>
        </w:rPr>
        <w:t xml:space="preserve">OCS </w:t>
      </w:r>
      <w:proofErr w:type="gramStart"/>
      <w:r w:rsidR="00D32835">
        <w:rPr>
          <w:rFonts w:ascii="Intel Clear" w:hAnsi="Intel Clear" w:cs="Intel Clear"/>
        </w:rPr>
        <w:t>accept</w:t>
      </w:r>
      <w:proofErr w:type="gramEnd"/>
      <w:r w:rsidR="00D32835">
        <w:rPr>
          <w:rFonts w:ascii="Intel Clear" w:hAnsi="Intel Clear" w:cs="Intel Clear"/>
        </w:rPr>
        <w:t xml:space="preserve"> the power transition</w:t>
      </w:r>
      <w:r w:rsidR="00520EF3">
        <w:rPr>
          <w:rFonts w:ascii="Intel Clear" w:hAnsi="Intel Clear" w:cs="Intel Clear"/>
        </w:rPr>
        <w:t xml:space="preserve">. </w:t>
      </w:r>
      <w:r w:rsidR="000137C4">
        <w:rPr>
          <w:rFonts w:ascii="Intel Clear" w:hAnsi="Intel Clear" w:cs="Intel Clear"/>
        </w:rPr>
        <w:t xml:space="preserve">However, </w:t>
      </w:r>
      <w:proofErr w:type="spellStart"/>
      <w:r w:rsidR="000137C4">
        <w:rPr>
          <w:rFonts w:ascii="Intel Clear" w:hAnsi="Intel Clear" w:cs="Intel Clear"/>
        </w:rPr>
        <w:t>selftest</w:t>
      </w:r>
      <w:proofErr w:type="spellEnd"/>
      <w:r w:rsidR="000137C4">
        <w:rPr>
          <w:rFonts w:ascii="Intel Clear" w:hAnsi="Intel Clear" w:cs="Intel Clear"/>
        </w:rPr>
        <w:t xml:space="preserve"> and PUF have </w:t>
      </w:r>
      <w:r w:rsidR="001F00FC">
        <w:rPr>
          <w:rFonts w:ascii="Intel Clear" w:hAnsi="Intel Clear" w:cs="Intel Clear"/>
        </w:rPr>
        <w:t xml:space="preserve">state </w:t>
      </w:r>
      <w:r w:rsidR="00D32835">
        <w:rPr>
          <w:rFonts w:ascii="Intel Clear" w:hAnsi="Intel Clear" w:cs="Intel Clear"/>
        </w:rPr>
        <w:t>retention</w:t>
      </w:r>
      <w:r w:rsidR="001F00FC">
        <w:rPr>
          <w:rFonts w:ascii="Intel Clear" w:hAnsi="Intel Clear" w:cs="Intel Clear"/>
        </w:rPr>
        <w:t xml:space="preserve"> and save and restore registers that will get affected from power states. </w:t>
      </w:r>
      <w:r w:rsidR="0039145B">
        <w:rPr>
          <w:rFonts w:ascii="Intel Clear" w:hAnsi="Intel Clear" w:cs="Intel Clear"/>
        </w:rPr>
        <w:t xml:space="preserve">OCS can only accept the power transition and not deny. </w:t>
      </w:r>
      <w:r w:rsidR="00986949">
        <w:rPr>
          <w:rFonts w:ascii="Intel Clear" w:hAnsi="Intel Clear" w:cs="Intel Clear"/>
        </w:rPr>
        <w:t xml:space="preserve">As for validation, we will have focus </w:t>
      </w:r>
      <w:r w:rsidR="00A97883">
        <w:rPr>
          <w:rFonts w:ascii="Intel Clear" w:hAnsi="Intel Clear" w:cs="Intel Clear"/>
        </w:rPr>
        <w:t xml:space="preserve">tests for power transition along with each feature cross with different power states. </w:t>
      </w:r>
    </w:p>
    <w:p w14:paraId="1F560006" w14:textId="546CDC23" w:rsidR="00EE19EC" w:rsidRPr="00DA651B" w:rsidRDefault="00834E34" w:rsidP="00EE19EC">
      <w:pPr>
        <w:pStyle w:val="Heading1"/>
        <w:ind w:firstLine="0"/>
        <w:rPr>
          <w:rFonts w:ascii="Intel Clear" w:hAnsi="Intel Clear" w:cs="Intel Clear"/>
        </w:rPr>
      </w:pPr>
      <w:bookmarkStart w:id="8" w:name="_Toc162271472"/>
      <w:proofErr w:type="spellStart"/>
      <w:r w:rsidRPr="00DA651B">
        <w:rPr>
          <w:rFonts w:ascii="Intel Clear" w:hAnsi="Intel Clear" w:cs="Intel Clear"/>
        </w:rPr>
        <w:t>Verif</w:t>
      </w:r>
      <w:proofErr w:type="spellEnd"/>
      <w:r w:rsidRPr="00DA651B">
        <w:rPr>
          <w:rFonts w:ascii="Intel Clear" w:hAnsi="Intel Clear" w:cs="Intel Clear"/>
        </w:rPr>
        <w:t xml:space="preserve"> A-Spec</w:t>
      </w:r>
      <w:r w:rsidR="00EE19EC" w:rsidRPr="00DA651B">
        <w:rPr>
          <w:rFonts w:ascii="Intel Clear" w:hAnsi="Intel Clear" w:cs="Intel Clear"/>
        </w:rPr>
        <w:t xml:space="preserve"> </w:t>
      </w:r>
      <w:r w:rsidRPr="00DA651B">
        <w:rPr>
          <w:rFonts w:ascii="Intel Clear" w:hAnsi="Intel Clear" w:cs="Intel Clear"/>
        </w:rPr>
        <w:t>C</w:t>
      </w:r>
      <w:r w:rsidR="00EE19EC" w:rsidRPr="00DA651B">
        <w:rPr>
          <w:rFonts w:ascii="Intel Clear" w:hAnsi="Intel Clear" w:cs="Intel Clear"/>
        </w:rPr>
        <w:t>ontent Change</w:t>
      </w:r>
      <w:r w:rsidRPr="00DA651B">
        <w:rPr>
          <w:rFonts w:ascii="Intel Clear" w:hAnsi="Intel Clear" w:cs="Intel Clear"/>
        </w:rPr>
        <w:t>s</w:t>
      </w:r>
      <w:bookmarkEnd w:id="8"/>
    </w:p>
    <w:p w14:paraId="0869DFA3" w14:textId="77777777" w:rsidR="00D30463" w:rsidRPr="00522E13" w:rsidRDefault="00D30463" w:rsidP="00D30463">
      <w:pPr>
        <w:pStyle w:val="Heading2"/>
      </w:pPr>
      <w:bookmarkStart w:id="9" w:name="_Toc63348260"/>
      <w:bookmarkStart w:id="10" w:name="_Toc162271473"/>
      <w:r>
        <w:t>DUT Summary</w:t>
      </w:r>
      <w:bookmarkEnd w:id="9"/>
      <w:bookmarkEnd w:id="10"/>
    </w:p>
    <w:p w14:paraId="60B53898" w14:textId="77777777" w:rsidR="00D30463" w:rsidRDefault="00D30463" w:rsidP="00D30463">
      <w:pPr>
        <w:pStyle w:val="Heading2"/>
      </w:pPr>
      <w:bookmarkStart w:id="11" w:name="_Toc63348261"/>
      <w:bookmarkStart w:id="12" w:name="_Toc162271474"/>
      <w:r>
        <w:t>Block diagram of DUT (RTL centric)</w:t>
      </w:r>
      <w:bookmarkEnd w:id="11"/>
      <w:bookmarkEnd w:id="12"/>
    </w:p>
    <w:p w14:paraId="7C6E680B" w14:textId="329A6E93" w:rsidR="00CB36F4" w:rsidRPr="00CB36F4" w:rsidRDefault="00CB36F4" w:rsidP="00CB36F4">
      <w:r>
        <w:rPr>
          <w:noProof/>
        </w:rPr>
        <w:drawing>
          <wp:inline distT="0" distB="0" distL="0" distR="0" wp14:anchorId="6990CB8D" wp14:editId="2CD60755">
            <wp:extent cx="5943600" cy="5760889"/>
            <wp:effectExtent l="0" t="0" r="0" b="0"/>
            <wp:docPr id="23004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5760889"/>
                    </a:xfrm>
                    <a:prstGeom prst="rect">
                      <a:avLst/>
                    </a:prstGeom>
                  </pic:spPr>
                </pic:pic>
              </a:graphicData>
            </a:graphic>
          </wp:inline>
        </w:drawing>
      </w:r>
    </w:p>
    <w:p w14:paraId="5760C05B" w14:textId="7C5B0701" w:rsidR="00D63734" w:rsidRPr="00D63734" w:rsidRDefault="00D63734" w:rsidP="00D63734">
      <w:r>
        <w:t xml:space="preserve">Below is the diagram of the state transition </w:t>
      </w:r>
      <w:r w:rsidR="00B51EA8">
        <w:t xml:space="preserve">mapped out through </w:t>
      </w:r>
      <w:proofErr w:type="spellStart"/>
      <w:r w:rsidR="00B51EA8">
        <w:t>Pstate</w:t>
      </w:r>
      <w:proofErr w:type="spellEnd"/>
      <w:r w:rsidR="00B51EA8">
        <w:t xml:space="preserve"> taken from the Essential Refactor Cluster </w:t>
      </w:r>
      <w:proofErr w:type="spellStart"/>
      <w:r w:rsidR="00B51EA8">
        <w:t>Aspec</w:t>
      </w:r>
      <w:proofErr w:type="spellEnd"/>
      <w:r w:rsidR="00B51EA8">
        <w:t xml:space="preserve"> 0p5 document. </w:t>
      </w:r>
    </w:p>
    <w:p w14:paraId="157D6128" w14:textId="77777777" w:rsidR="00D30463" w:rsidRDefault="00D30463" w:rsidP="00D30463">
      <w:pPr>
        <w:pStyle w:val="TestplanBody"/>
      </w:pPr>
    </w:p>
    <w:p w14:paraId="0604E6C5" w14:textId="5FDCA801" w:rsidR="00D30463" w:rsidRDefault="00D30463" w:rsidP="00D30463">
      <w:pPr>
        <w:pStyle w:val="TestplanBody"/>
      </w:pPr>
    </w:p>
    <w:p w14:paraId="5C9C9548" w14:textId="235396D1" w:rsidR="002E11D4" w:rsidRDefault="00993C82" w:rsidP="00D30463">
      <w:pPr>
        <w:pStyle w:val="TestplanBody"/>
      </w:pPr>
      <w:ins w:id="13" w:author="Starrett, Colin" w:date="2025-01-30T18:05:00Z" w16du:dateUtc="2025-01-30T23:05:00Z">
        <w:r>
          <w:rPr>
            <w:noProof/>
          </w:rPr>
          <w:drawing>
            <wp:inline distT="0" distB="0" distL="0" distR="0" wp14:anchorId="58CD9442" wp14:editId="2787FEA3">
              <wp:extent cx="5943600" cy="5712403"/>
              <wp:effectExtent l="0" t="0" r="0" b="3175"/>
              <wp:docPr id="1758731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5712403"/>
                      </a:xfrm>
                      <a:prstGeom prst="rect">
                        <a:avLst/>
                      </a:prstGeom>
                    </pic:spPr>
                  </pic:pic>
                </a:graphicData>
              </a:graphic>
            </wp:inline>
          </w:drawing>
        </w:r>
      </w:ins>
    </w:p>
    <w:p w14:paraId="707BFA42" w14:textId="77777777" w:rsidR="00993C82" w:rsidRDefault="00993C82" w:rsidP="00D30463">
      <w:pPr>
        <w:pStyle w:val="TestplanBody"/>
      </w:pPr>
    </w:p>
    <w:p w14:paraId="521AEC4A" w14:textId="2F331096" w:rsidR="003D632B" w:rsidRDefault="003D632B" w:rsidP="00D30463">
      <w:pPr>
        <w:pStyle w:val="TestplanBody"/>
      </w:pPr>
      <w:r>
        <w:t>PSTATE description and valid response but OCS can only accept all PSTATE:</w:t>
      </w:r>
    </w:p>
    <w:tbl>
      <w:tblPr>
        <w:tblStyle w:val="TableGrid"/>
        <w:tblW w:w="0" w:type="auto"/>
        <w:tblLook w:val="04A0" w:firstRow="1" w:lastRow="0" w:firstColumn="1" w:lastColumn="0" w:noHBand="0" w:noVBand="1"/>
      </w:tblPr>
      <w:tblGrid>
        <w:gridCol w:w="1949"/>
        <w:gridCol w:w="3412"/>
        <w:gridCol w:w="2801"/>
        <w:gridCol w:w="1188"/>
      </w:tblGrid>
      <w:tr w:rsidR="002E11D4" w14:paraId="0571FA35" w14:textId="77777777">
        <w:tc>
          <w:tcPr>
            <w:tcW w:w="1873" w:type="dxa"/>
            <w:shd w:val="clear" w:color="auto" w:fill="FFC000"/>
          </w:tcPr>
          <w:p w14:paraId="773417A1" w14:textId="77777777" w:rsidR="002E11D4" w:rsidRPr="006B0300" w:rsidRDefault="002E11D4">
            <w:pPr>
              <w:rPr>
                <w:b/>
                <w:bCs/>
              </w:rPr>
            </w:pPr>
            <w:r w:rsidRPr="006B0300">
              <w:rPr>
                <w:b/>
                <w:bCs/>
              </w:rPr>
              <w:t>PSTATE</w:t>
            </w:r>
          </w:p>
        </w:tc>
        <w:tc>
          <w:tcPr>
            <w:tcW w:w="4166" w:type="dxa"/>
            <w:shd w:val="clear" w:color="auto" w:fill="FFC000"/>
          </w:tcPr>
          <w:p w14:paraId="247B7A45" w14:textId="77777777" w:rsidR="002E11D4" w:rsidRPr="006B0300" w:rsidRDefault="002E11D4">
            <w:pPr>
              <w:rPr>
                <w:b/>
                <w:bCs/>
              </w:rPr>
            </w:pPr>
            <w:r>
              <w:rPr>
                <w:b/>
                <w:bCs/>
              </w:rPr>
              <w:t xml:space="preserve">State </w:t>
            </w:r>
            <w:r w:rsidRPr="006B0300">
              <w:rPr>
                <w:b/>
                <w:bCs/>
              </w:rPr>
              <w:t>Description</w:t>
            </w:r>
          </w:p>
        </w:tc>
        <w:tc>
          <w:tcPr>
            <w:tcW w:w="3406" w:type="dxa"/>
            <w:shd w:val="clear" w:color="auto" w:fill="FFC000"/>
          </w:tcPr>
          <w:p w14:paraId="300E696E" w14:textId="77777777" w:rsidR="002E11D4" w:rsidRPr="00552174" w:rsidRDefault="002E11D4">
            <w:pPr>
              <w:rPr>
                <w:b/>
                <w:bCs/>
              </w:rPr>
            </w:pPr>
            <w:r>
              <w:rPr>
                <w:b/>
                <w:bCs/>
              </w:rPr>
              <w:t>Transition Actions</w:t>
            </w:r>
          </w:p>
        </w:tc>
        <w:tc>
          <w:tcPr>
            <w:tcW w:w="1094" w:type="dxa"/>
            <w:shd w:val="clear" w:color="auto" w:fill="FFC000"/>
          </w:tcPr>
          <w:p w14:paraId="33EF7BED" w14:textId="77777777" w:rsidR="002E11D4" w:rsidRPr="006B0300" w:rsidRDefault="002E11D4">
            <w:pPr>
              <w:rPr>
                <w:b/>
                <w:bCs/>
              </w:rPr>
            </w:pPr>
            <w:r w:rsidRPr="006B0300">
              <w:rPr>
                <w:b/>
                <w:bCs/>
              </w:rPr>
              <w:t>Valid Device Response</w:t>
            </w:r>
          </w:p>
        </w:tc>
      </w:tr>
      <w:tr w:rsidR="002E11D4" w14:paraId="350B9EE1" w14:textId="77777777">
        <w:tc>
          <w:tcPr>
            <w:tcW w:w="1873" w:type="dxa"/>
          </w:tcPr>
          <w:p w14:paraId="00988532" w14:textId="77777777" w:rsidR="002E11D4" w:rsidRPr="006B0300" w:rsidRDefault="002E11D4">
            <w:pPr>
              <w:rPr>
                <w:b/>
                <w:bCs/>
              </w:rPr>
            </w:pPr>
            <w:r w:rsidRPr="006B0300">
              <w:rPr>
                <w:b/>
                <w:bCs/>
              </w:rPr>
              <w:t>OFF</w:t>
            </w:r>
          </w:p>
        </w:tc>
        <w:tc>
          <w:tcPr>
            <w:tcW w:w="4166" w:type="dxa"/>
          </w:tcPr>
          <w:p w14:paraId="763A7CA4" w14:textId="77777777" w:rsidR="002E11D4" w:rsidRDefault="002E11D4">
            <w:r>
              <w:t xml:space="preserve">Off State.  </w:t>
            </w:r>
          </w:p>
          <w:p w14:paraId="3CCCA999" w14:textId="77777777" w:rsidR="002E11D4" w:rsidRDefault="002E11D4">
            <w:r>
              <w:t xml:space="preserve">Security Engine is non-operational in an IP Inaccessible state (either cold/global reset, </w:t>
            </w:r>
            <w:proofErr w:type="spellStart"/>
            <w:r>
              <w:t>InAcc</w:t>
            </w:r>
            <w:proofErr w:type="spellEnd"/>
            <w:r>
              <w:t xml:space="preserve"> PG, or VNN Removal after Accessible PG occurred)</w:t>
            </w:r>
          </w:p>
          <w:p w14:paraId="129327EE" w14:textId="77777777" w:rsidR="002E11D4" w:rsidRDefault="002E11D4"/>
          <w:p w14:paraId="326F84AB" w14:textId="77777777" w:rsidR="002E11D4" w:rsidRDefault="002E11D4">
            <w:r>
              <w:t>PACTIVE_*WAKEs from devices may be ignored</w:t>
            </w:r>
          </w:p>
          <w:p w14:paraId="7B41583A" w14:textId="77777777" w:rsidR="002E11D4" w:rsidRDefault="002E11D4"/>
          <w:p w14:paraId="14E2AD8C" w14:textId="77777777" w:rsidR="002E11D4" w:rsidRDefault="002E11D4">
            <w:r>
              <w:t>This is the default state of the subsystem</w:t>
            </w:r>
          </w:p>
        </w:tc>
        <w:tc>
          <w:tcPr>
            <w:tcW w:w="3406" w:type="dxa"/>
          </w:tcPr>
          <w:p w14:paraId="57288CBB" w14:textId="77777777" w:rsidR="002E11D4" w:rsidRDefault="002E11D4">
            <w:r>
              <w:t>Request all devices to continue locking the external interface.</w:t>
            </w:r>
          </w:p>
          <w:p w14:paraId="49ABB69A" w14:textId="77777777" w:rsidR="002E11D4" w:rsidRDefault="002E11D4">
            <w:r>
              <w:t xml:space="preserve">During P_REQUEST window, all devices must turn off their SRAM, enable their CFI ISM to enter IDLE state, and then accept this PREQ.   </w:t>
            </w:r>
          </w:p>
        </w:tc>
        <w:tc>
          <w:tcPr>
            <w:tcW w:w="1094" w:type="dxa"/>
          </w:tcPr>
          <w:p w14:paraId="5B891586" w14:textId="77777777" w:rsidR="002E11D4" w:rsidRDefault="002E11D4">
            <w:r>
              <w:t>Accept only</w:t>
            </w:r>
          </w:p>
        </w:tc>
      </w:tr>
      <w:tr w:rsidR="002E11D4" w14:paraId="4849EAD0" w14:textId="77777777">
        <w:tc>
          <w:tcPr>
            <w:tcW w:w="1873" w:type="dxa"/>
          </w:tcPr>
          <w:p w14:paraId="19DAF87B" w14:textId="77777777" w:rsidR="002E11D4" w:rsidRPr="006B0300" w:rsidRDefault="002E11D4">
            <w:pPr>
              <w:rPr>
                <w:b/>
                <w:bCs/>
              </w:rPr>
            </w:pPr>
            <w:r w:rsidRPr="006B0300">
              <w:rPr>
                <w:b/>
                <w:bCs/>
              </w:rPr>
              <w:t>ACTV</w:t>
            </w:r>
          </w:p>
        </w:tc>
        <w:tc>
          <w:tcPr>
            <w:tcW w:w="4166" w:type="dxa"/>
          </w:tcPr>
          <w:p w14:paraId="007B38E4" w14:textId="77777777" w:rsidR="002E11D4" w:rsidRDefault="002E11D4">
            <w:r>
              <w:t>Active State.</w:t>
            </w:r>
          </w:p>
          <w:p w14:paraId="12422AC5" w14:textId="77777777" w:rsidR="002E11D4" w:rsidRDefault="002E11D4"/>
          <w:p w14:paraId="0F6F73EE" w14:textId="77777777" w:rsidR="002E11D4" w:rsidRDefault="002E11D4">
            <w:r>
              <w:t>This is the normal operational state of the subsystem.  The CFI ISMs will never be idle, all SRAMs are powered on, and external interfaces are unlocked (barring specific flows/configurations)</w:t>
            </w:r>
          </w:p>
          <w:p w14:paraId="41BF1E75" w14:textId="77777777" w:rsidR="002E11D4" w:rsidRDefault="002E11D4"/>
        </w:tc>
        <w:tc>
          <w:tcPr>
            <w:tcW w:w="3406" w:type="dxa"/>
          </w:tcPr>
          <w:p w14:paraId="5C00380B" w14:textId="77777777" w:rsidR="002E11D4" w:rsidRDefault="002E11D4">
            <w:r>
              <w:t>During P_REQUEST window, all devices must prevent their CFI ISM to enter IDLE and then accept the PREQ.</w:t>
            </w:r>
          </w:p>
        </w:tc>
        <w:tc>
          <w:tcPr>
            <w:tcW w:w="1094" w:type="dxa"/>
          </w:tcPr>
          <w:p w14:paraId="0F72F5BC" w14:textId="77777777" w:rsidR="002E11D4" w:rsidRDefault="002E11D4">
            <w:r>
              <w:t>Accept only</w:t>
            </w:r>
          </w:p>
        </w:tc>
      </w:tr>
      <w:tr w:rsidR="002E11D4" w14:paraId="26E30878" w14:textId="77777777">
        <w:tc>
          <w:tcPr>
            <w:tcW w:w="1873" w:type="dxa"/>
          </w:tcPr>
          <w:p w14:paraId="56C20C45" w14:textId="77777777" w:rsidR="002E11D4" w:rsidRPr="006B0300" w:rsidRDefault="002E11D4">
            <w:pPr>
              <w:rPr>
                <w:b/>
                <w:bCs/>
              </w:rPr>
            </w:pPr>
            <w:r w:rsidRPr="006B0300">
              <w:rPr>
                <w:b/>
                <w:bCs/>
              </w:rPr>
              <w:t>RESTORE</w:t>
            </w:r>
          </w:p>
        </w:tc>
        <w:tc>
          <w:tcPr>
            <w:tcW w:w="4166" w:type="dxa"/>
          </w:tcPr>
          <w:p w14:paraId="6D5DA3AE" w14:textId="77777777" w:rsidR="002E11D4" w:rsidRDefault="002E11D4">
            <w:r>
              <w:t>PG Restore</w:t>
            </w:r>
          </w:p>
          <w:p w14:paraId="3C5D4AA3" w14:textId="77777777" w:rsidR="002E11D4" w:rsidRDefault="002E11D4">
            <w:r>
              <w:t>This is transitory state which indicates all context has been restored and CSE is ready to resume normal operation</w:t>
            </w:r>
          </w:p>
        </w:tc>
        <w:tc>
          <w:tcPr>
            <w:tcW w:w="3406" w:type="dxa"/>
          </w:tcPr>
          <w:p w14:paraId="620535F1" w14:textId="77777777" w:rsidR="002E11D4" w:rsidRDefault="002E11D4">
            <w:r>
              <w:t>Request all devices to continue locking their external interface.</w:t>
            </w:r>
          </w:p>
          <w:p w14:paraId="7CF33983" w14:textId="77777777" w:rsidR="002E11D4" w:rsidRDefault="002E11D4"/>
          <w:p w14:paraId="19F24410" w14:textId="77777777" w:rsidR="002E11D4" w:rsidRDefault="002E11D4">
            <w:r>
              <w:t xml:space="preserve">During the P_COMPLETE window, devices will perform a restore operation </w:t>
            </w:r>
          </w:p>
        </w:tc>
        <w:tc>
          <w:tcPr>
            <w:tcW w:w="1094" w:type="dxa"/>
          </w:tcPr>
          <w:p w14:paraId="7E29DBD2" w14:textId="77777777" w:rsidR="002E11D4" w:rsidRDefault="002E11D4">
            <w:r>
              <w:t>Accept only</w:t>
            </w:r>
          </w:p>
        </w:tc>
      </w:tr>
      <w:tr w:rsidR="002E11D4" w14:paraId="3EA8BB27" w14:textId="77777777">
        <w:tc>
          <w:tcPr>
            <w:tcW w:w="1873" w:type="dxa"/>
          </w:tcPr>
          <w:p w14:paraId="6EC89CC3" w14:textId="77777777" w:rsidR="002E11D4" w:rsidRPr="006B0300" w:rsidRDefault="002E11D4">
            <w:pPr>
              <w:rPr>
                <w:b/>
                <w:bCs/>
              </w:rPr>
            </w:pPr>
            <w:r w:rsidRPr="006B0300">
              <w:rPr>
                <w:b/>
                <w:bCs/>
              </w:rPr>
              <w:t>ACCBLK</w:t>
            </w:r>
          </w:p>
        </w:tc>
        <w:tc>
          <w:tcPr>
            <w:tcW w:w="4166" w:type="dxa"/>
          </w:tcPr>
          <w:p w14:paraId="2132D562" w14:textId="77777777" w:rsidR="002E11D4" w:rsidRDefault="002E11D4">
            <w:r>
              <w:t>IP-Accessible Blocking</w:t>
            </w:r>
          </w:p>
          <w:p w14:paraId="3630E3D9" w14:textId="77777777" w:rsidR="002E11D4" w:rsidRDefault="002E11D4">
            <w:r>
              <w:t xml:space="preserve">All </w:t>
            </w:r>
            <w:proofErr w:type="spellStart"/>
            <w:r>
              <w:t>subIPs</w:t>
            </w:r>
            <w:proofErr w:type="spellEnd"/>
            <w:r>
              <w:t xml:space="preserve"> have locked their external interface and are prepared to enter IP-</w:t>
            </w:r>
            <w:proofErr w:type="spellStart"/>
            <w:r>
              <w:t>Accesible</w:t>
            </w:r>
            <w:proofErr w:type="spellEnd"/>
            <w:r>
              <w:t xml:space="preserve"> PG</w:t>
            </w:r>
          </w:p>
          <w:p w14:paraId="0CA1CE1B" w14:textId="77777777" w:rsidR="002E11D4" w:rsidRDefault="002E11D4">
            <w:pPr>
              <w:tabs>
                <w:tab w:val="left" w:pos="1279"/>
              </w:tabs>
            </w:pPr>
            <w:r>
              <w:tab/>
            </w:r>
          </w:p>
          <w:p w14:paraId="366CA638" w14:textId="77777777" w:rsidR="002E11D4" w:rsidRDefault="002E11D4">
            <w:r>
              <w:t xml:space="preserve">Devices are permitted to </w:t>
            </w:r>
            <w:proofErr w:type="spellStart"/>
            <w:r>
              <w:t>upse</w:t>
            </w:r>
            <w:proofErr w:type="spellEnd"/>
            <w:r>
              <w:t xml:space="preserve"> PACTIVE_*WAKE to initiate wake from ACCBLK and return to ACTV</w:t>
            </w:r>
          </w:p>
        </w:tc>
        <w:tc>
          <w:tcPr>
            <w:tcW w:w="3406" w:type="dxa"/>
          </w:tcPr>
          <w:p w14:paraId="013185F8" w14:textId="77777777" w:rsidR="002E11D4" w:rsidRDefault="002E11D4">
            <w:r>
              <w:t xml:space="preserve">Request all devices to lock external interfaces.  LMT does not need to be in the C2 state. Devices are permitted to decline this PREQ if they are unable to lock external interfaces immediately </w:t>
            </w:r>
          </w:p>
        </w:tc>
        <w:tc>
          <w:tcPr>
            <w:tcW w:w="1094" w:type="dxa"/>
          </w:tcPr>
          <w:p w14:paraId="63ED237A" w14:textId="77777777" w:rsidR="002E11D4" w:rsidRDefault="002E11D4">
            <w:r>
              <w:t>Accept or</w:t>
            </w:r>
          </w:p>
          <w:p w14:paraId="1B76FBDB" w14:textId="77777777" w:rsidR="002E11D4" w:rsidRDefault="002E11D4">
            <w:r>
              <w:t>Deny</w:t>
            </w:r>
          </w:p>
        </w:tc>
      </w:tr>
      <w:tr w:rsidR="002E11D4" w14:paraId="657F6088" w14:textId="77777777">
        <w:tc>
          <w:tcPr>
            <w:tcW w:w="1873" w:type="dxa"/>
          </w:tcPr>
          <w:p w14:paraId="6A20A2A7" w14:textId="77777777" w:rsidR="002E11D4" w:rsidRPr="006B0300" w:rsidRDefault="002E11D4">
            <w:pPr>
              <w:rPr>
                <w:b/>
                <w:bCs/>
              </w:rPr>
            </w:pPr>
            <w:r w:rsidRPr="006B0300">
              <w:rPr>
                <w:b/>
                <w:bCs/>
              </w:rPr>
              <w:t>ACCPG</w:t>
            </w:r>
          </w:p>
        </w:tc>
        <w:tc>
          <w:tcPr>
            <w:tcW w:w="4166" w:type="dxa"/>
          </w:tcPr>
          <w:p w14:paraId="010CD88F" w14:textId="77777777" w:rsidR="002E11D4" w:rsidRDefault="002E11D4">
            <w:r>
              <w:t>IP-Accessible PG</w:t>
            </w:r>
          </w:p>
          <w:p w14:paraId="64DC8B09" w14:textId="77777777" w:rsidR="002E11D4" w:rsidRDefault="002E11D4">
            <w:r>
              <w:t>CSE is committed to entering IP-Accessible PG</w:t>
            </w:r>
          </w:p>
        </w:tc>
        <w:tc>
          <w:tcPr>
            <w:tcW w:w="3406" w:type="dxa"/>
          </w:tcPr>
          <w:p w14:paraId="7BCED519" w14:textId="77777777" w:rsidR="002E11D4" w:rsidRDefault="002E11D4">
            <w:r>
              <w:t>Request all devices to continue locking the external interface.</w:t>
            </w:r>
          </w:p>
          <w:p w14:paraId="48D21CEA" w14:textId="77777777" w:rsidR="002E11D4" w:rsidRDefault="002E11D4">
            <w:r>
              <w:t xml:space="preserve">All devices must save their context into HW Save and Restore Buffer, turning off their SRAM, enable their CFI ISM </w:t>
            </w:r>
            <w:proofErr w:type="gramStart"/>
            <w:r>
              <w:t>enter</w:t>
            </w:r>
            <w:proofErr w:type="gramEnd"/>
            <w:r>
              <w:t xml:space="preserve"> IDLE state, and then accept this PREQ.  </w:t>
            </w:r>
          </w:p>
          <w:p w14:paraId="3FAC0829" w14:textId="77777777" w:rsidR="002E11D4" w:rsidRDefault="002E11D4"/>
          <w:p w14:paraId="45C1EDDA" w14:textId="77777777" w:rsidR="002E11D4" w:rsidRDefault="002E11D4"/>
          <w:p w14:paraId="3BCE9FAF" w14:textId="77777777" w:rsidR="002E11D4" w:rsidRDefault="002E11D4">
            <w:r>
              <w:t>Device is permitted to issue PACTIVE_*WAKE to request Essential to exit from ACCPG immediately.</w:t>
            </w:r>
          </w:p>
        </w:tc>
        <w:tc>
          <w:tcPr>
            <w:tcW w:w="1094" w:type="dxa"/>
          </w:tcPr>
          <w:p w14:paraId="00D0CE1A" w14:textId="77777777" w:rsidR="002E11D4" w:rsidRDefault="002E11D4">
            <w:r>
              <w:t>Accept only</w:t>
            </w:r>
          </w:p>
        </w:tc>
      </w:tr>
      <w:tr w:rsidR="002E11D4" w14:paraId="5A249EFB" w14:textId="77777777">
        <w:tc>
          <w:tcPr>
            <w:tcW w:w="1873" w:type="dxa"/>
          </w:tcPr>
          <w:p w14:paraId="62A73E3C" w14:textId="77777777" w:rsidR="002E11D4" w:rsidRPr="006B0300" w:rsidRDefault="002E11D4">
            <w:pPr>
              <w:rPr>
                <w:b/>
                <w:bCs/>
              </w:rPr>
            </w:pPr>
            <w:r w:rsidRPr="006B0300">
              <w:rPr>
                <w:b/>
                <w:bCs/>
              </w:rPr>
              <w:t>INACCBLK</w:t>
            </w:r>
          </w:p>
        </w:tc>
        <w:tc>
          <w:tcPr>
            <w:tcW w:w="4166" w:type="dxa"/>
          </w:tcPr>
          <w:p w14:paraId="450B80A1" w14:textId="77777777" w:rsidR="002E11D4" w:rsidRDefault="002E11D4">
            <w:r>
              <w:t>IP-Inaccessible Blocking</w:t>
            </w:r>
          </w:p>
          <w:p w14:paraId="65526B7D" w14:textId="77777777" w:rsidR="002E11D4" w:rsidRDefault="002E11D4">
            <w:r>
              <w:t xml:space="preserve">Upon reaching this state, all </w:t>
            </w:r>
            <w:proofErr w:type="spellStart"/>
            <w:r>
              <w:t>subIPs</w:t>
            </w:r>
            <w:proofErr w:type="spellEnd"/>
            <w:r>
              <w:t xml:space="preserve"> have locked their external interface and are prepared to enter IP-</w:t>
            </w:r>
            <w:proofErr w:type="spellStart"/>
            <w:r>
              <w:t>Accesible</w:t>
            </w:r>
            <w:proofErr w:type="spellEnd"/>
            <w:r>
              <w:t xml:space="preserve"> PG</w:t>
            </w:r>
          </w:p>
          <w:p w14:paraId="25F293CC" w14:textId="77777777" w:rsidR="002E11D4" w:rsidRDefault="002E11D4"/>
          <w:p w14:paraId="661CB679" w14:textId="77777777" w:rsidR="002E11D4" w:rsidRDefault="002E11D4">
            <w:r>
              <w:t xml:space="preserve">Devices are permitted to </w:t>
            </w:r>
            <w:proofErr w:type="spellStart"/>
            <w:r>
              <w:t>upse</w:t>
            </w:r>
            <w:proofErr w:type="spellEnd"/>
            <w:r>
              <w:t xml:space="preserve"> PACTIVE_*WAKE to initiate wake from ACCBLK and return to ACTV</w:t>
            </w:r>
          </w:p>
        </w:tc>
        <w:tc>
          <w:tcPr>
            <w:tcW w:w="3406" w:type="dxa"/>
          </w:tcPr>
          <w:p w14:paraId="76913717" w14:textId="77777777" w:rsidR="002E11D4" w:rsidRDefault="002E11D4">
            <w:r>
              <w:t>Request all devices to continue locking the external interface.</w:t>
            </w:r>
          </w:p>
          <w:p w14:paraId="3BFB6637" w14:textId="77777777" w:rsidR="002E11D4" w:rsidRDefault="002E11D4">
            <w:r>
              <w:t xml:space="preserve">All devices must save their context into HW Save and Restore Buffer, turning off their SRAM, enable their CFI ISM </w:t>
            </w:r>
            <w:proofErr w:type="gramStart"/>
            <w:r>
              <w:t>enter</w:t>
            </w:r>
            <w:proofErr w:type="gramEnd"/>
            <w:r>
              <w:t xml:space="preserve"> IDLE state, and then accept this PREQ.  </w:t>
            </w:r>
          </w:p>
          <w:p w14:paraId="368D255F" w14:textId="77777777" w:rsidR="002E11D4" w:rsidRDefault="002E11D4"/>
          <w:p w14:paraId="5FDF7BBC" w14:textId="77777777" w:rsidR="002E11D4" w:rsidRDefault="002E11D4"/>
          <w:p w14:paraId="1B9ACD6A" w14:textId="77777777" w:rsidR="002E11D4" w:rsidRDefault="002E11D4">
            <w:r>
              <w:t>PACTIVE_*WAKE from devices will be ignored</w:t>
            </w:r>
          </w:p>
        </w:tc>
        <w:tc>
          <w:tcPr>
            <w:tcW w:w="1094" w:type="dxa"/>
          </w:tcPr>
          <w:p w14:paraId="1CC7277D" w14:textId="77777777" w:rsidR="002E11D4" w:rsidRDefault="002E11D4">
            <w:r>
              <w:t>Accept or</w:t>
            </w:r>
          </w:p>
          <w:p w14:paraId="1F42A0EE" w14:textId="77777777" w:rsidR="002E11D4" w:rsidRDefault="002E11D4">
            <w:r>
              <w:t>Deny</w:t>
            </w:r>
          </w:p>
        </w:tc>
      </w:tr>
      <w:tr w:rsidR="002E11D4" w14:paraId="571A15FB" w14:textId="77777777">
        <w:tc>
          <w:tcPr>
            <w:tcW w:w="1873" w:type="dxa"/>
          </w:tcPr>
          <w:p w14:paraId="49F3D8D4" w14:textId="77777777" w:rsidR="002E11D4" w:rsidRPr="006B0300" w:rsidRDefault="002E11D4">
            <w:pPr>
              <w:rPr>
                <w:b/>
                <w:bCs/>
              </w:rPr>
            </w:pPr>
            <w:r w:rsidRPr="006B0300">
              <w:rPr>
                <w:b/>
                <w:bCs/>
              </w:rPr>
              <w:t>WRMRSTSRMOFF</w:t>
            </w:r>
          </w:p>
        </w:tc>
        <w:tc>
          <w:tcPr>
            <w:tcW w:w="4166" w:type="dxa"/>
          </w:tcPr>
          <w:p w14:paraId="2AD20818" w14:textId="77777777" w:rsidR="002E11D4" w:rsidRDefault="002E11D4">
            <w:r>
              <w:t>Warm Reset w/SRAM Off</w:t>
            </w:r>
          </w:p>
          <w:p w14:paraId="568D5AB5" w14:textId="77777777" w:rsidR="002E11D4" w:rsidRDefault="002E11D4"/>
          <w:p w14:paraId="07DDB15E" w14:textId="77777777" w:rsidR="002E11D4" w:rsidRDefault="002E11D4">
            <w:r>
              <w:t>Subsystem is prepared to enter Warm Reset. Device external interface remains locked, their CFI ISM is enabled to enter IDLE, and their SRAM is powered OFF.</w:t>
            </w:r>
          </w:p>
        </w:tc>
        <w:tc>
          <w:tcPr>
            <w:tcW w:w="3406" w:type="dxa"/>
          </w:tcPr>
          <w:p w14:paraId="5EEA0DEE" w14:textId="77777777" w:rsidR="002E11D4" w:rsidRDefault="002E11D4">
            <w:r>
              <w:t>Request all devices to continue locking the external interface</w:t>
            </w:r>
          </w:p>
          <w:p w14:paraId="542558CC" w14:textId="77777777" w:rsidR="002E11D4" w:rsidRDefault="002E11D4">
            <w:r>
              <w:t xml:space="preserve">All devices must turn off their SRAM, enable their CFI ISM to enter IDLE state, and then accept this PREQ.   </w:t>
            </w:r>
          </w:p>
          <w:p w14:paraId="37CC752F" w14:textId="77777777" w:rsidR="002E11D4" w:rsidRDefault="002E11D4"/>
          <w:p w14:paraId="39B85534" w14:textId="77777777" w:rsidR="002E11D4" w:rsidRDefault="002E11D4">
            <w:r>
              <w:t xml:space="preserve">The PACTIVE_*WAKE from </w:t>
            </w:r>
            <w:proofErr w:type="spellStart"/>
            <w:r>
              <w:t>devcies</w:t>
            </w:r>
            <w:proofErr w:type="spellEnd"/>
            <w:r>
              <w:t xml:space="preserve"> will be ignored.</w:t>
            </w:r>
          </w:p>
        </w:tc>
        <w:tc>
          <w:tcPr>
            <w:tcW w:w="1094" w:type="dxa"/>
          </w:tcPr>
          <w:p w14:paraId="6FA99084" w14:textId="77777777" w:rsidR="002E11D4" w:rsidRDefault="002E11D4">
            <w:r>
              <w:t>Accept only</w:t>
            </w:r>
          </w:p>
        </w:tc>
      </w:tr>
      <w:tr w:rsidR="002E11D4" w14:paraId="1034F8C8" w14:textId="77777777">
        <w:tc>
          <w:tcPr>
            <w:tcW w:w="1873" w:type="dxa"/>
          </w:tcPr>
          <w:p w14:paraId="1ECA2C1B" w14:textId="77777777" w:rsidR="002E11D4" w:rsidRPr="006B0300" w:rsidRDefault="002E11D4">
            <w:pPr>
              <w:rPr>
                <w:b/>
                <w:bCs/>
              </w:rPr>
            </w:pPr>
            <w:r w:rsidRPr="006B0300">
              <w:rPr>
                <w:b/>
                <w:bCs/>
              </w:rPr>
              <w:t>WRMRSTSRMON</w:t>
            </w:r>
          </w:p>
        </w:tc>
        <w:tc>
          <w:tcPr>
            <w:tcW w:w="4166" w:type="dxa"/>
          </w:tcPr>
          <w:p w14:paraId="4D0ACD31" w14:textId="77777777" w:rsidR="002E11D4" w:rsidRDefault="002E11D4">
            <w:r>
              <w:t>Warm Reset w/SRAM On</w:t>
            </w:r>
          </w:p>
          <w:p w14:paraId="326EB249" w14:textId="77777777" w:rsidR="002E11D4" w:rsidRDefault="002E11D4"/>
          <w:p w14:paraId="5BBA5A0F" w14:textId="77777777" w:rsidR="002E11D4" w:rsidRDefault="002E11D4">
            <w:r>
              <w:t>Subsystem is prepared to enter Warm Reset. Device external interface remains locked, their CFI ISM is enabled to enter IDLE, but their SRAM must remain powered ON.</w:t>
            </w:r>
          </w:p>
        </w:tc>
        <w:tc>
          <w:tcPr>
            <w:tcW w:w="3406" w:type="dxa"/>
          </w:tcPr>
          <w:p w14:paraId="171DCC7D" w14:textId="77777777" w:rsidR="002E11D4" w:rsidRDefault="002E11D4">
            <w:r>
              <w:t>Request all devices to continue locking the external interface</w:t>
            </w:r>
          </w:p>
          <w:p w14:paraId="6D3AA57C" w14:textId="77777777" w:rsidR="002E11D4" w:rsidRDefault="002E11D4">
            <w:r>
              <w:t xml:space="preserve">All devices must turn off their SRAM, enable their CFI ISM to enter IDLE state, and then accept this PREQ.   </w:t>
            </w:r>
          </w:p>
          <w:p w14:paraId="7DEB6A39" w14:textId="77777777" w:rsidR="002E11D4" w:rsidRDefault="002E11D4"/>
          <w:p w14:paraId="4B57075D" w14:textId="77777777" w:rsidR="002E11D4" w:rsidRDefault="002E11D4">
            <w:r>
              <w:t xml:space="preserve">The PACTIVE_*WAKE from </w:t>
            </w:r>
            <w:proofErr w:type="spellStart"/>
            <w:r>
              <w:t>devcies</w:t>
            </w:r>
            <w:proofErr w:type="spellEnd"/>
            <w:r>
              <w:t xml:space="preserve"> will be ignored.</w:t>
            </w:r>
          </w:p>
        </w:tc>
        <w:tc>
          <w:tcPr>
            <w:tcW w:w="1094" w:type="dxa"/>
          </w:tcPr>
          <w:p w14:paraId="64C261F6" w14:textId="77777777" w:rsidR="002E11D4" w:rsidRDefault="002E11D4">
            <w:r>
              <w:t>Accept only</w:t>
            </w:r>
          </w:p>
        </w:tc>
      </w:tr>
      <w:tr w:rsidR="002E11D4" w14:paraId="6CFA932A" w14:textId="77777777">
        <w:tc>
          <w:tcPr>
            <w:tcW w:w="1873" w:type="dxa"/>
          </w:tcPr>
          <w:p w14:paraId="5B38BF09" w14:textId="77777777" w:rsidR="002E11D4" w:rsidRPr="006B0300" w:rsidRDefault="002E11D4">
            <w:pPr>
              <w:rPr>
                <w:b/>
                <w:bCs/>
              </w:rPr>
            </w:pPr>
            <w:r w:rsidRPr="006B0300">
              <w:rPr>
                <w:b/>
                <w:bCs/>
              </w:rPr>
              <w:t>GLBLK</w:t>
            </w:r>
          </w:p>
        </w:tc>
        <w:tc>
          <w:tcPr>
            <w:tcW w:w="4166" w:type="dxa"/>
          </w:tcPr>
          <w:p w14:paraId="2B05A6D2" w14:textId="77777777" w:rsidR="002E11D4" w:rsidRDefault="002E11D4">
            <w:r>
              <w:t>Global Blocking</w:t>
            </w:r>
          </w:p>
          <w:p w14:paraId="12DD8502" w14:textId="77777777" w:rsidR="002E11D4" w:rsidRDefault="002E11D4">
            <w:r>
              <w:t xml:space="preserve">All </w:t>
            </w:r>
            <w:proofErr w:type="spellStart"/>
            <w:r>
              <w:t>subIPs</w:t>
            </w:r>
            <w:proofErr w:type="spellEnd"/>
            <w:r>
              <w:t xml:space="preserve"> have locked their external interface. LMT is in C2 state. Subsystem is </w:t>
            </w:r>
            <w:proofErr w:type="spellStart"/>
            <w:r>
              <w:t>preprared</w:t>
            </w:r>
            <w:proofErr w:type="spellEnd"/>
            <w:r>
              <w:t xml:space="preserve"> to enter TCG state.</w:t>
            </w:r>
          </w:p>
        </w:tc>
        <w:tc>
          <w:tcPr>
            <w:tcW w:w="3406" w:type="dxa"/>
          </w:tcPr>
          <w:p w14:paraId="5744527A" w14:textId="77777777" w:rsidR="002E11D4" w:rsidRDefault="002E11D4">
            <w:r>
              <w:t xml:space="preserve">Request all devices to lock external interface and have LMT in C2 state.   Devices are permitted to decline this PREQ, if they are unable to lock external interface or have LMT in C2 state.  </w:t>
            </w:r>
          </w:p>
          <w:p w14:paraId="731CE75C" w14:textId="77777777" w:rsidR="002E11D4" w:rsidRDefault="002E11D4">
            <w:r>
              <w:t>Once Device accepted the PREQ, they are permitted to use PACTIVE_*WAKE to initiate a wake from GLBLK.</w:t>
            </w:r>
          </w:p>
        </w:tc>
        <w:tc>
          <w:tcPr>
            <w:tcW w:w="1094" w:type="dxa"/>
          </w:tcPr>
          <w:p w14:paraId="36E4BAD8" w14:textId="77777777" w:rsidR="002E11D4" w:rsidRDefault="002E11D4">
            <w:r>
              <w:t>Accept or</w:t>
            </w:r>
          </w:p>
          <w:p w14:paraId="7FE0C536" w14:textId="77777777" w:rsidR="002E11D4" w:rsidRDefault="002E11D4">
            <w:r>
              <w:t>Deny</w:t>
            </w:r>
          </w:p>
        </w:tc>
      </w:tr>
      <w:tr w:rsidR="002E11D4" w14:paraId="608DEDB5" w14:textId="77777777">
        <w:tc>
          <w:tcPr>
            <w:tcW w:w="1873" w:type="dxa"/>
          </w:tcPr>
          <w:p w14:paraId="63EC977C" w14:textId="77777777" w:rsidR="002E11D4" w:rsidRPr="006B0300" w:rsidRDefault="002E11D4">
            <w:pPr>
              <w:rPr>
                <w:b/>
                <w:bCs/>
              </w:rPr>
            </w:pPr>
            <w:r w:rsidRPr="006B0300">
              <w:rPr>
                <w:b/>
                <w:bCs/>
              </w:rPr>
              <w:t>TCG</w:t>
            </w:r>
          </w:p>
        </w:tc>
        <w:tc>
          <w:tcPr>
            <w:tcW w:w="4166" w:type="dxa"/>
          </w:tcPr>
          <w:p w14:paraId="067C592D" w14:textId="77777777" w:rsidR="002E11D4" w:rsidRDefault="002E11D4">
            <w:r>
              <w:t>Func Clock Trunk Clock Gating (TCG)</w:t>
            </w:r>
          </w:p>
          <w:p w14:paraId="6B75C0C0" w14:textId="77777777" w:rsidR="002E11D4" w:rsidRDefault="002E11D4"/>
          <w:p w14:paraId="1F7088CD" w14:textId="77777777" w:rsidR="002E11D4" w:rsidRDefault="002E11D4">
            <w:r>
              <w:t xml:space="preserve">Subsystem has </w:t>
            </w:r>
            <w:proofErr w:type="spellStart"/>
            <w:r>
              <w:t>deasserted</w:t>
            </w:r>
            <w:proofErr w:type="spellEnd"/>
            <w:r>
              <w:t xml:space="preserve"> the </w:t>
            </w:r>
            <w:proofErr w:type="spellStart"/>
            <w:r>
              <w:t>slowfast_clkreq</w:t>
            </w:r>
            <w:proofErr w:type="spellEnd"/>
            <w:r>
              <w:t xml:space="preserve"> to SOC, thus fast/</w:t>
            </w:r>
            <w:proofErr w:type="spellStart"/>
            <w:r>
              <w:t>slow_clk</w:t>
            </w:r>
            <w:proofErr w:type="spellEnd"/>
            <w:r>
              <w:t xml:space="preserve"> may be turned off at the trunk level.  All devices continue to lock their external interface, LMT remains in C2 state.</w:t>
            </w:r>
          </w:p>
        </w:tc>
        <w:tc>
          <w:tcPr>
            <w:tcW w:w="3406" w:type="dxa"/>
          </w:tcPr>
          <w:p w14:paraId="3B3CEE79" w14:textId="77777777" w:rsidR="002E11D4" w:rsidRDefault="002E11D4">
            <w:r>
              <w:t xml:space="preserve">Request all devices to continue locking external interface and have LMT in C2 state.   Devices with </w:t>
            </w:r>
            <w:proofErr w:type="gramStart"/>
            <w:r>
              <w:t>stepping stone</w:t>
            </w:r>
            <w:proofErr w:type="gramEnd"/>
            <w:r>
              <w:t xml:space="preserve"> logic to manage the synchronous fast/</w:t>
            </w:r>
            <w:proofErr w:type="spellStart"/>
            <w:r>
              <w:t>slow_clk</w:t>
            </w:r>
            <w:proofErr w:type="spellEnd"/>
            <w:r>
              <w:t xml:space="preserve"> crossing must disable it at this time.</w:t>
            </w:r>
          </w:p>
          <w:p w14:paraId="2B95752B" w14:textId="77777777" w:rsidR="002E11D4" w:rsidRDefault="002E11D4"/>
          <w:p w14:paraId="1FBCCAF7" w14:textId="77777777" w:rsidR="002E11D4" w:rsidRDefault="002E11D4">
            <w:r>
              <w:t>Once Device accepted the PREQ, they are permitted to use PACTIVE_*WAKE to initiate a wake from TCG.</w:t>
            </w:r>
          </w:p>
        </w:tc>
        <w:tc>
          <w:tcPr>
            <w:tcW w:w="1094" w:type="dxa"/>
          </w:tcPr>
          <w:p w14:paraId="28C31F21" w14:textId="77777777" w:rsidR="002E11D4" w:rsidRDefault="002E11D4">
            <w:r>
              <w:t>Accept only</w:t>
            </w:r>
          </w:p>
        </w:tc>
      </w:tr>
      <w:tr w:rsidR="002E11D4" w14:paraId="6B5370D6" w14:textId="77777777">
        <w:tc>
          <w:tcPr>
            <w:tcW w:w="1873" w:type="dxa"/>
          </w:tcPr>
          <w:p w14:paraId="3FE525DA" w14:textId="77777777" w:rsidR="002E11D4" w:rsidRPr="006B0300" w:rsidRDefault="002E11D4">
            <w:pPr>
              <w:rPr>
                <w:b/>
                <w:bCs/>
              </w:rPr>
            </w:pPr>
            <w:r w:rsidRPr="006B0300">
              <w:rPr>
                <w:b/>
                <w:bCs/>
              </w:rPr>
              <w:t>TCGEXITPREP</w:t>
            </w:r>
          </w:p>
        </w:tc>
        <w:tc>
          <w:tcPr>
            <w:tcW w:w="4166" w:type="dxa"/>
          </w:tcPr>
          <w:p w14:paraId="54E9E1A7" w14:textId="77777777" w:rsidR="002E11D4" w:rsidRDefault="002E11D4">
            <w:r>
              <w:t>TCG Exit Prep</w:t>
            </w:r>
          </w:p>
          <w:p w14:paraId="2B82AC1F" w14:textId="77777777" w:rsidR="002E11D4" w:rsidRDefault="002E11D4"/>
          <w:p w14:paraId="4F11DCAE" w14:textId="77777777" w:rsidR="002E11D4" w:rsidRDefault="002E11D4">
            <w:proofErr w:type="spellStart"/>
            <w:r>
              <w:t>Slowfast_clkreq</w:t>
            </w:r>
            <w:proofErr w:type="spellEnd"/>
            <w:r>
              <w:t xml:space="preserve"> has been asserted and fast/</w:t>
            </w:r>
            <w:proofErr w:type="spellStart"/>
            <w:r>
              <w:t>slow_clk</w:t>
            </w:r>
            <w:proofErr w:type="spellEnd"/>
            <w:r>
              <w:t xml:space="preserve"> is running.</w:t>
            </w:r>
          </w:p>
          <w:p w14:paraId="7B4BDA9F" w14:textId="77777777" w:rsidR="002E11D4" w:rsidRDefault="002E11D4"/>
          <w:p w14:paraId="280EF6AE" w14:textId="77777777" w:rsidR="002E11D4" w:rsidRDefault="002E11D4">
            <w:r>
              <w:t xml:space="preserve">Any </w:t>
            </w:r>
            <w:proofErr w:type="gramStart"/>
            <w:r>
              <w:t>stepping stones</w:t>
            </w:r>
            <w:proofErr w:type="gramEnd"/>
            <w:r>
              <w:t xml:space="preserve"> have been re-enabled and running correctly.</w:t>
            </w:r>
          </w:p>
          <w:p w14:paraId="611A40DC" w14:textId="77777777" w:rsidR="002E11D4" w:rsidRDefault="002E11D4"/>
          <w:p w14:paraId="473714FC" w14:textId="77777777" w:rsidR="002E11D4" w:rsidRDefault="002E11D4">
            <w:r>
              <w:t>Subsystem is ready to re-enter ACTV state.</w:t>
            </w:r>
          </w:p>
        </w:tc>
        <w:tc>
          <w:tcPr>
            <w:tcW w:w="3406" w:type="dxa"/>
          </w:tcPr>
          <w:p w14:paraId="272CD1F4" w14:textId="77777777" w:rsidR="002E11D4" w:rsidRDefault="002E11D4">
            <w:r>
              <w:t xml:space="preserve">Request all devices to continue locking external interface and have LMT in C2 state, but to re-enable their </w:t>
            </w:r>
            <w:proofErr w:type="gramStart"/>
            <w:r>
              <w:t>stepping stone</w:t>
            </w:r>
            <w:proofErr w:type="gramEnd"/>
            <w:r>
              <w:t xml:space="preserve"> logic. Devices with </w:t>
            </w:r>
            <w:proofErr w:type="gramStart"/>
            <w:r>
              <w:t>stepping stones</w:t>
            </w:r>
            <w:proofErr w:type="gramEnd"/>
            <w:r>
              <w:t xml:space="preserve"> shall re-enable the </w:t>
            </w:r>
            <w:proofErr w:type="gramStart"/>
            <w:r>
              <w:t>stepping stone</w:t>
            </w:r>
            <w:proofErr w:type="gramEnd"/>
            <w:r>
              <w:t xml:space="preserve"> in the P_REQUEST window then accept this PREQ.</w:t>
            </w:r>
          </w:p>
          <w:p w14:paraId="7D7F3F46" w14:textId="77777777" w:rsidR="002E11D4" w:rsidRDefault="002E11D4"/>
        </w:tc>
        <w:tc>
          <w:tcPr>
            <w:tcW w:w="1094" w:type="dxa"/>
          </w:tcPr>
          <w:p w14:paraId="15AB6521" w14:textId="77777777" w:rsidR="002E11D4" w:rsidRDefault="002E11D4">
            <w:r>
              <w:t>Accept only</w:t>
            </w:r>
          </w:p>
        </w:tc>
      </w:tr>
      <w:tr w:rsidR="002E11D4" w14:paraId="5493C931" w14:textId="77777777">
        <w:tc>
          <w:tcPr>
            <w:tcW w:w="1873" w:type="dxa"/>
          </w:tcPr>
          <w:p w14:paraId="7B1CB760" w14:textId="77777777" w:rsidR="002E11D4" w:rsidRPr="006B0300" w:rsidRDefault="002E11D4">
            <w:pPr>
              <w:rPr>
                <w:b/>
                <w:bCs/>
              </w:rPr>
            </w:pPr>
            <w:r w:rsidRPr="006B0300">
              <w:rPr>
                <w:b/>
                <w:bCs/>
              </w:rPr>
              <w:t>CSERST</w:t>
            </w:r>
          </w:p>
        </w:tc>
        <w:tc>
          <w:tcPr>
            <w:tcW w:w="4166" w:type="dxa"/>
          </w:tcPr>
          <w:p w14:paraId="17B3E4F9" w14:textId="77777777" w:rsidR="002E11D4" w:rsidRDefault="002E11D4">
            <w:r>
              <w:t>Device Reset Isolation</w:t>
            </w:r>
          </w:p>
          <w:p w14:paraId="6B63EB1D" w14:textId="77777777" w:rsidR="002E11D4" w:rsidRDefault="002E11D4">
            <w:r>
              <w:t xml:space="preserve">All </w:t>
            </w:r>
            <w:proofErr w:type="spellStart"/>
            <w:r>
              <w:t>subIPs</w:t>
            </w:r>
            <w:proofErr w:type="spellEnd"/>
            <w:r>
              <w:t xml:space="preserve"> have </w:t>
            </w:r>
            <w:proofErr w:type="spellStart"/>
            <w:r>
              <w:t>quiesed</w:t>
            </w:r>
            <w:proofErr w:type="spellEnd"/>
            <w:r>
              <w:t xml:space="preserve"> all traffic and are prepared for a CSE Reset event (either CSE partition reset, or CSE internal reset).   </w:t>
            </w:r>
          </w:p>
        </w:tc>
        <w:tc>
          <w:tcPr>
            <w:tcW w:w="3406" w:type="dxa"/>
          </w:tcPr>
          <w:p w14:paraId="733F9C63" w14:textId="77777777" w:rsidR="002E11D4" w:rsidRDefault="002E11D4">
            <w:r>
              <w:t>Request all devices to stop propagating requests to internal CSE Fabric.</w:t>
            </w:r>
          </w:p>
          <w:p w14:paraId="6A5F6EAF" w14:textId="77777777" w:rsidR="002E11D4" w:rsidRDefault="002E11D4">
            <w:r>
              <w:t xml:space="preserve">During the P_REQUEST window, all devices must gracefully stop propagating </w:t>
            </w:r>
            <w:proofErr w:type="gramStart"/>
            <w:r>
              <w:t>request</w:t>
            </w:r>
            <w:proofErr w:type="gramEnd"/>
            <w:r>
              <w:t xml:space="preserve"> to internal CSE </w:t>
            </w:r>
            <w:proofErr w:type="gramStart"/>
            <w:r>
              <w:t>fabric, and</w:t>
            </w:r>
            <w:proofErr w:type="gramEnd"/>
            <w:r>
              <w:t xml:space="preserve"> then accept this PREQ.</w:t>
            </w:r>
          </w:p>
          <w:p w14:paraId="6A261EFE" w14:textId="77777777" w:rsidR="002E11D4" w:rsidRDefault="002E11D4">
            <w:r>
              <w:t xml:space="preserve">Once the PREQ is de-asserted, during P_COMPLETE window, it requests all devices to stop propagating requests to internal CSE </w:t>
            </w:r>
            <w:proofErr w:type="gramStart"/>
            <w:r>
              <w:t>Fabric, and</w:t>
            </w:r>
            <w:proofErr w:type="gramEnd"/>
            <w:r>
              <w:t xml:space="preserve"> ensure that all the request from internal CSE fabric has been gracefully </w:t>
            </w:r>
            <w:proofErr w:type="spellStart"/>
            <w:r>
              <w:t>terminiated</w:t>
            </w:r>
            <w:proofErr w:type="spellEnd"/>
            <w:r>
              <w:t xml:space="preserve"> or has been propagated to external interface.</w:t>
            </w:r>
          </w:p>
          <w:p w14:paraId="537FD3EF" w14:textId="77777777" w:rsidR="002E11D4" w:rsidRDefault="002E11D4">
            <w:r>
              <w:t>All devices must gracefully drain all the requests from internal CSE fabric, and then de-assert its PACCEPT</w:t>
            </w:r>
          </w:p>
          <w:p w14:paraId="69F2539C" w14:textId="77777777" w:rsidR="002E11D4" w:rsidRDefault="002E11D4"/>
          <w:p w14:paraId="107E7512" w14:textId="77777777" w:rsidR="002E11D4" w:rsidRDefault="002E11D4">
            <w:r>
              <w:t>In summary, during P_REQUEST window, devices perform Device Isolation, and during P_COMPLETE window, devices perform Bridge Isolation</w:t>
            </w:r>
          </w:p>
        </w:tc>
        <w:tc>
          <w:tcPr>
            <w:tcW w:w="1094" w:type="dxa"/>
          </w:tcPr>
          <w:p w14:paraId="5E5DEE82" w14:textId="77777777" w:rsidR="002E11D4" w:rsidRDefault="002E11D4">
            <w:r>
              <w:t>Accept only</w:t>
            </w:r>
          </w:p>
        </w:tc>
      </w:tr>
    </w:tbl>
    <w:p w14:paraId="71603722" w14:textId="77777777" w:rsidR="002E11D4" w:rsidRPr="00522E13" w:rsidRDefault="002E11D4" w:rsidP="00D30463">
      <w:pPr>
        <w:pStyle w:val="TestplanBody"/>
      </w:pPr>
    </w:p>
    <w:p w14:paraId="0515BFA1" w14:textId="77777777" w:rsidR="00D30463" w:rsidRDefault="00D30463" w:rsidP="00D30463">
      <w:pPr>
        <w:pStyle w:val="Heading2"/>
      </w:pPr>
      <w:bookmarkStart w:id="14" w:name="_Toc63348262"/>
      <w:bookmarkStart w:id="15" w:name="_Toc162271475"/>
      <w:r>
        <w:t>Block diagram (Verification centric)</w:t>
      </w:r>
      <w:bookmarkEnd w:id="14"/>
      <w:bookmarkEnd w:id="15"/>
    </w:p>
    <w:p w14:paraId="7ADB0055" w14:textId="77777777" w:rsidR="00D30463" w:rsidRDefault="00D30463" w:rsidP="00D30463">
      <w:pPr>
        <w:pStyle w:val="TestplanBody"/>
      </w:pPr>
    </w:p>
    <w:p w14:paraId="3EA8B2BE" w14:textId="57B7D1DB" w:rsidR="00D30463" w:rsidRDefault="00552732" w:rsidP="00D30463">
      <w:pPr>
        <w:pStyle w:val="TestplanBody"/>
      </w:pPr>
      <w:r w:rsidRPr="00552732">
        <w:rPr>
          <w:noProof/>
        </w:rPr>
        <w:drawing>
          <wp:inline distT="0" distB="0" distL="0" distR="0" wp14:anchorId="41FAA789" wp14:editId="164ABE8A">
            <wp:extent cx="5943600" cy="4714240"/>
            <wp:effectExtent l="0" t="0" r="0" b="0"/>
            <wp:docPr id="1265663649"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63649" name="Picture 1" descr="A diagram of a computer program&#10;&#10;AI-generated content may be incorrect."/>
                    <pic:cNvPicPr/>
                  </pic:nvPicPr>
                  <pic:blipFill>
                    <a:blip r:embed="rId13"/>
                    <a:stretch>
                      <a:fillRect/>
                    </a:stretch>
                  </pic:blipFill>
                  <pic:spPr>
                    <a:xfrm>
                      <a:off x="0" y="0"/>
                      <a:ext cx="5943600" cy="4714240"/>
                    </a:xfrm>
                    <a:prstGeom prst="rect">
                      <a:avLst/>
                    </a:prstGeom>
                  </pic:spPr>
                </pic:pic>
              </a:graphicData>
            </a:graphic>
          </wp:inline>
        </w:drawing>
      </w:r>
    </w:p>
    <w:p w14:paraId="68DDF238" w14:textId="77777777" w:rsidR="00D30463" w:rsidRDefault="00D30463" w:rsidP="00D30463">
      <w:pPr>
        <w:pStyle w:val="TestplanBody"/>
      </w:pPr>
    </w:p>
    <w:p w14:paraId="25A24E53" w14:textId="77777777" w:rsidR="00D30463" w:rsidRDefault="00D30463" w:rsidP="00D30463">
      <w:pPr>
        <w:pStyle w:val="TestplanBody"/>
      </w:pPr>
    </w:p>
    <w:p w14:paraId="5EA382EB" w14:textId="77777777" w:rsidR="00D30463" w:rsidRPr="00522E13" w:rsidRDefault="00D30463" w:rsidP="00D30463">
      <w:pPr>
        <w:pStyle w:val="TestplanBody"/>
      </w:pPr>
    </w:p>
    <w:p w14:paraId="41E25720" w14:textId="77777777" w:rsidR="00D30463" w:rsidRDefault="00D30463" w:rsidP="00D30463">
      <w:pPr>
        <w:pStyle w:val="Heading2"/>
      </w:pPr>
      <w:bookmarkStart w:id="16" w:name="_Toc63348263"/>
      <w:bookmarkStart w:id="17" w:name="_Toc162271476"/>
      <w:r>
        <w:t>Dimensions of configurability for DUT</w:t>
      </w:r>
      <w:bookmarkEnd w:id="16"/>
      <w:bookmarkEnd w:id="17"/>
    </w:p>
    <w:p w14:paraId="233533BA" w14:textId="77777777" w:rsidR="00D30463" w:rsidRDefault="00D30463" w:rsidP="00D30463">
      <w:pPr>
        <w:pStyle w:val="TestplanBody"/>
        <w:rPr>
          <w:i/>
          <w:iCs/>
          <w:color w:val="FF0000"/>
        </w:rPr>
      </w:pPr>
      <w:r w:rsidRPr="005C5DAF">
        <w:rPr>
          <w:i/>
          <w:iCs/>
          <w:color w:val="FF0000"/>
        </w:rPr>
        <w:t xml:space="preserve">Author requirement: </w:t>
      </w:r>
      <w:r>
        <w:rPr>
          <w:i/>
          <w:iCs/>
          <w:color w:val="FF0000"/>
        </w:rPr>
        <w:t>Summarize on how your IP achieves configurable testbench.</w:t>
      </w:r>
    </w:p>
    <w:p w14:paraId="4B0E3CE3" w14:textId="77777777" w:rsidR="00D30463" w:rsidRDefault="00D30463" w:rsidP="00D30463">
      <w:pPr>
        <w:pStyle w:val="TestplanBody"/>
        <w:rPr>
          <w:i/>
          <w:iCs/>
          <w:color w:val="FF0000"/>
        </w:rPr>
      </w:pPr>
      <w:r>
        <w:rPr>
          <w:i/>
          <w:iCs/>
          <w:color w:val="FF0000"/>
        </w:rPr>
        <w:t xml:space="preserve">Below is </w:t>
      </w:r>
      <w:proofErr w:type="gramStart"/>
      <w:r>
        <w:rPr>
          <w:i/>
          <w:iCs/>
          <w:color w:val="FF0000"/>
        </w:rPr>
        <w:t>an</w:t>
      </w:r>
      <w:proofErr w:type="gramEnd"/>
      <w:r>
        <w:rPr>
          <w:i/>
          <w:iCs/>
          <w:color w:val="FF0000"/>
        </w:rPr>
        <w:t xml:space="preserve"> summary of </w:t>
      </w:r>
      <w:r w:rsidRPr="002A30BE">
        <w:rPr>
          <w:i/>
          <w:iCs/>
          <w:color w:val="FF0000"/>
        </w:rPr>
        <w:t>“Configuring a Test Environment”</w:t>
      </w:r>
      <w:r>
        <w:rPr>
          <w:i/>
          <w:iCs/>
          <w:color w:val="FF0000"/>
        </w:rPr>
        <w:t xml:space="preserve"> section</w:t>
      </w:r>
      <w:r w:rsidRPr="002A30BE">
        <w:rPr>
          <w:i/>
          <w:iCs/>
          <w:color w:val="FF0000"/>
        </w:rPr>
        <w:t xml:space="preserve"> </w:t>
      </w:r>
      <w:r>
        <w:rPr>
          <w:i/>
          <w:iCs/>
          <w:color w:val="FF0000"/>
        </w:rPr>
        <w:t xml:space="preserve">from UVM cookbook with an example from </w:t>
      </w:r>
      <w:proofErr w:type="spellStart"/>
      <w:r>
        <w:rPr>
          <w:i/>
          <w:iCs/>
          <w:color w:val="FF0000"/>
        </w:rPr>
        <w:t>cse</w:t>
      </w:r>
      <w:proofErr w:type="spellEnd"/>
      <w:r>
        <w:rPr>
          <w:i/>
          <w:iCs/>
          <w:color w:val="FF0000"/>
        </w:rPr>
        <w:t xml:space="preserve"> sub-</w:t>
      </w:r>
      <w:proofErr w:type="spellStart"/>
      <w:r>
        <w:rPr>
          <w:i/>
          <w:iCs/>
          <w:color w:val="FF0000"/>
        </w:rPr>
        <w:t>ip</w:t>
      </w:r>
      <w:proofErr w:type="spellEnd"/>
      <w:r>
        <w:rPr>
          <w:i/>
          <w:iCs/>
          <w:color w:val="FF0000"/>
        </w:rPr>
        <w:t>.</w:t>
      </w:r>
    </w:p>
    <w:p w14:paraId="7C42B3E4" w14:textId="77777777" w:rsidR="00D30463" w:rsidRDefault="00D30463" w:rsidP="00D30463">
      <w:pPr>
        <w:pStyle w:val="TestplanBody"/>
        <w:rPr>
          <w:b/>
        </w:rPr>
      </w:pPr>
    </w:p>
    <w:p w14:paraId="25FC3375" w14:textId="77777777" w:rsidR="00D30463" w:rsidRDefault="00D30463" w:rsidP="00D30463">
      <w:pPr>
        <w:pStyle w:val="Heading3"/>
      </w:pPr>
      <w:bookmarkStart w:id="18" w:name="_Toc162271477"/>
      <w:r>
        <w:t>Objective:</w:t>
      </w:r>
      <w:bookmarkEnd w:id="18"/>
    </w:p>
    <w:p w14:paraId="574ECC45" w14:textId="77777777" w:rsidR="00D30463" w:rsidRPr="002A30BE" w:rsidRDefault="00D30463" w:rsidP="00D30463">
      <w:pPr>
        <w:pStyle w:val="TestplanBody"/>
        <w:rPr>
          <w:i/>
          <w:iCs/>
          <w:color w:val="FF0000"/>
        </w:rPr>
      </w:pPr>
      <w:commentRangeStart w:id="19"/>
      <w:r w:rsidRPr="002A30BE">
        <w:rPr>
          <w:i/>
          <w:iCs/>
          <w:color w:val="FF0000"/>
        </w:rPr>
        <w:t xml:space="preserve">One of the key tenets of designing reusable testbenches is to make testbenches as configurable as possible. Doing this means that the testbench and its constituent parts can easily be reused and quickly modified </w:t>
      </w:r>
      <w:commentRangeEnd w:id="19"/>
      <w:r w:rsidRPr="002A30BE">
        <w:rPr>
          <w:i/>
          <w:iCs/>
          <w:color w:val="FF0000"/>
        </w:rPr>
        <w:commentReference w:id="19"/>
      </w:r>
      <w:r w:rsidRPr="002A30BE">
        <w:rPr>
          <w:i/>
          <w:iCs/>
          <w:color w:val="FF0000"/>
        </w:rPr>
        <w:t xml:space="preserve">(i.e. reconfigured) according to the DUT. This is achieved by following below steps. </w:t>
      </w:r>
    </w:p>
    <w:p w14:paraId="04FF58D3" w14:textId="77777777" w:rsidR="00D30463" w:rsidRPr="002A30BE" w:rsidRDefault="00D30463" w:rsidP="00D30463">
      <w:pPr>
        <w:pStyle w:val="TestplanBody"/>
        <w:rPr>
          <w:i/>
          <w:iCs/>
          <w:color w:val="FF0000"/>
        </w:rPr>
      </w:pPr>
      <w:r w:rsidRPr="002A30BE">
        <w:rPr>
          <w:i/>
          <w:iCs/>
          <w:color w:val="FF0000"/>
        </w:rPr>
        <w:t>For more information on Testbench Configuration and code examples, refer to “Configuring a Test Environment” chapter in UVM cookbook (</w:t>
      </w:r>
      <w:hyperlink r:id="rId18" w:history="1">
        <w:r w:rsidRPr="002A30BE">
          <w:rPr>
            <w:i/>
            <w:iCs/>
            <w:color w:val="FF0000"/>
          </w:rPr>
          <w:t>https://verificationacademy.com/cookbook/uvm</w:t>
        </w:r>
      </w:hyperlink>
      <w:r w:rsidRPr="002A30BE">
        <w:rPr>
          <w:i/>
          <w:iCs/>
          <w:color w:val="FF0000"/>
        </w:rPr>
        <w:t>) (verificationacademy.com Account may need to be created to access the cookbook)</w:t>
      </w:r>
    </w:p>
    <w:p w14:paraId="52FF3D64" w14:textId="77777777" w:rsidR="00D30463" w:rsidRDefault="00D30463" w:rsidP="00D30463">
      <w:pPr>
        <w:pStyle w:val="TestplanBody"/>
        <w:rPr>
          <w:rFonts w:cs="Arial"/>
        </w:rPr>
      </w:pPr>
    </w:p>
    <w:p w14:paraId="24E2FBA6" w14:textId="77777777" w:rsidR="00D30463" w:rsidRDefault="00D30463" w:rsidP="00D30463">
      <w:pPr>
        <w:pStyle w:val="Heading3"/>
      </w:pPr>
      <w:bookmarkStart w:id="20" w:name="_Toc162271478"/>
      <w:r>
        <w:t>Flow</w:t>
      </w:r>
      <w:bookmarkEnd w:id="20"/>
    </w:p>
    <w:p w14:paraId="32DCCC5F" w14:textId="77777777" w:rsidR="00D30463" w:rsidRPr="002A30BE" w:rsidRDefault="00D30463" w:rsidP="00D30463">
      <w:pPr>
        <w:pStyle w:val="TestplanBody"/>
        <w:rPr>
          <w:i/>
          <w:iCs/>
          <w:color w:val="FF0000"/>
        </w:rPr>
      </w:pPr>
      <w:commentRangeStart w:id="21"/>
      <w:r w:rsidRPr="002A30BE">
        <w:rPr>
          <w:i/>
          <w:iCs/>
          <w:color w:val="FF0000"/>
        </w:rPr>
        <w:t xml:space="preserve">Below process flow </w:t>
      </w:r>
      <w:commentRangeEnd w:id="21"/>
      <w:r w:rsidRPr="002A30BE">
        <w:rPr>
          <w:i/>
          <w:iCs/>
          <w:color w:val="FF0000"/>
        </w:rPr>
        <w:commentReference w:id="21"/>
      </w:r>
      <w:r w:rsidRPr="002A30BE">
        <w:rPr>
          <w:i/>
          <w:iCs/>
          <w:color w:val="FF0000"/>
        </w:rPr>
        <w:t>illustrates on how DUT configuration values are retrieved, stored, and distributed on the testbench side of the environment.</w:t>
      </w:r>
    </w:p>
    <w:p w14:paraId="5B9933C6" w14:textId="77777777" w:rsidR="00D30463" w:rsidRPr="003F03B4" w:rsidRDefault="00D30463" w:rsidP="00D30463">
      <w:pPr>
        <w:pStyle w:val="TestplanBody"/>
        <w:rPr>
          <w:i/>
          <w:iCs/>
          <w:color w:val="FF0000"/>
        </w:rPr>
      </w:pPr>
    </w:p>
    <w:p w14:paraId="1F6415EA" w14:textId="77777777" w:rsidR="00D30463" w:rsidRDefault="00D30463" w:rsidP="00D30463">
      <w:pPr>
        <w:pStyle w:val="TestplanBody"/>
        <w:rPr>
          <w:b/>
        </w:rPr>
      </w:pPr>
      <w:r>
        <w:rPr>
          <w:b/>
          <w:noProof/>
        </w:rPr>
        <w:drawing>
          <wp:inline distT="0" distB="0" distL="0" distR="0" wp14:anchorId="60A04C41" wp14:editId="009A37A7">
            <wp:extent cx="5486400" cy="866692"/>
            <wp:effectExtent l="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5DA96376" w14:textId="77777777" w:rsidR="00D30463" w:rsidRPr="007636BD" w:rsidRDefault="00D30463" w:rsidP="00D30463">
      <w:pPr>
        <w:pStyle w:val="TestplanBody"/>
        <w:rPr>
          <w:rFonts w:cs="Arial"/>
        </w:rPr>
      </w:pPr>
    </w:p>
    <w:p w14:paraId="46597B36" w14:textId="77777777" w:rsidR="00D30463" w:rsidRDefault="00D30463" w:rsidP="00653545">
      <w:pPr>
        <w:pStyle w:val="ListParagraph"/>
        <w:numPr>
          <w:ilvl w:val="0"/>
          <w:numId w:val="7"/>
        </w:numPr>
        <w:spacing w:before="0"/>
        <w:rPr>
          <w:rFonts w:ascii="Arial" w:hAnsi="Arial"/>
          <w:i/>
          <w:iCs/>
          <w:color w:val="FF0000"/>
        </w:rPr>
      </w:pPr>
      <w:r w:rsidRPr="002A30BE">
        <w:rPr>
          <w:rFonts w:ascii="Arial" w:hAnsi="Arial"/>
          <w:i/>
          <w:iCs/>
          <w:color w:val="FF0000"/>
        </w:rPr>
        <w:t>“Parameter package” contains named parameters with associated values to be shared by both the HDL/DUT side and testbench side of the environment.</w:t>
      </w:r>
      <w:r>
        <w:rPr>
          <w:rFonts w:ascii="Arial" w:hAnsi="Arial"/>
          <w:i/>
          <w:iCs/>
          <w:color w:val="FF0000"/>
        </w:rPr>
        <w:t xml:space="preserve"> </w:t>
      </w:r>
    </w:p>
    <w:p w14:paraId="71D89C2F" w14:textId="77777777" w:rsidR="00D30463" w:rsidRPr="002A30BE" w:rsidRDefault="00D30463" w:rsidP="00D30463">
      <w:pPr>
        <w:pStyle w:val="ListParagraph"/>
        <w:ind w:left="360"/>
        <w:rPr>
          <w:rFonts w:ascii="Arial" w:hAnsi="Arial"/>
          <w:i/>
          <w:iCs/>
          <w:color w:val="FF0000"/>
        </w:rPr>
      </w:pPr>
      <w:r>
        <w:rPr>
          <w:rFonts w:ascii="Arial" w:hAnsi="Arial"/>
          <w:i/>
          <w:iCs/>
          <w:color w:val="FF0000"/>
        </w:rPr>
        <w:t xml:space="preserve">Example: </w:t>
      </w:r>
      <w:r w:rsidRPr="003F03B4">
        <w:rPr>
          <w:rFonts w:ascii="Arial" w:hAnsi="Arial"/>
          <w:i/>
          <w:iCs/>
          <w:color w:val="FF0000"/>
        </w:rPr>
        <w:t>/</w:t>
      </w:r>
      <w:proofErr w:type="spellStart"/>
      <w:r w:rsidRPr="003F03B4">
        <w:rPr>
          <w:rFonts w:ascii="Arial" w:hAnsi="Arial"/>
          <w:i/>
          <w:iCs/>
          <w:color w:val="FF0000"/>
        </w:rPr>
        <w:t>subBlock</w:t>
      </w:r>
      <w:proofErr w:type="spellEnd"/>
      <w:r w:rsidRPr="003F03B4">
        <w:rPr>
          <w:rFonts w:ascii="Arial" w:hAnsi="Arial"/>
          <w:i/>
          <w:iCs/>
          <w:color w:val="FF0000"/>
        </w:rPr>
        <w:t>/</w:t>
      </w:r>
      <w:proofErr w:type="spellStart"/>
      <w:r w:rsidRPr="003F03B4">
        <w:rPr>
          <w:rFonts w:ascii="Arial" w:hAnsi="Arial"/>
          <w:i/>
          <w:iCs/>
          <w:color w:val="FF0000"/>
        </w:rPr>
        <w:t>cse</w:t>
      </w:r>
      <w:proofErr w:type="spellEnd"/>
      <w:r w:rsidRPr="003F03B4">
        <w:rPr>
          <w:rFonts w:ascii="Arial" w:hAnsi="Arial"/>
          <w:i/>
          <w:iCs/>
          <w:color w:val="FF0000"/>
        </w:rPr>
        <w:t>/units/</w:t>
      </w:r>
      <w:proofErr w:type="spellStart"/>
      <w:r w:rsidRPr="003F03B4">
        <w:rPr>
          <w:rFonts w:ascii="Arial" w:hAnsi="Arial"/>
          <w:i/>
          <w:iCs/>
          <w:color w:val="FF0000"/>
        </w:rPr>
        <w:t>cse</w:t>
      </w:r>
      <w:proofErr w:type="spellEnd"/>
      <w:r w:rsidRPr="003F03B4">
        <w:rPr>
          <w:rFonts w:ascii="Arial" w:hAnsi="Arial"/>
          <w:i/>
          <w:iCs/>
          <w:color w:val="FF0000"/>
        </w:rPr>
        <w:t>/</w:t>
      </w:r>
      <w:proofErr w:type="spellStart"/>
      <w:r w:rsidRPr="003F03B4">
        <w:rPr>
          <w:rFonts w:ascii="Arial" w:hAnsi="Arial"/>
          <w:i/>
          <w:iCs/>
          <w:color w:val="FF0000"/>
        </w:rPr>
        <w:t>cfmia</w:t>
      </w:r>
      <w:proofErr w:type="spellEnd"/>
      <w:r w:rsidRPr="003F03B4">
        <w:rPr>
          <w:rFonts w:ascii="Arial" w:hAnsi="Arial"/>
          <w:i/>
          <w:iCs/>
          <w:color w:val="FF0000"/>
        </w:rPr>
        <w:t>/ace/lib/</w:t>
      </w:r>
      <w:proofErr w:type="spellStart"/>
      <w:r w:rsidRPr="003F03B4">
        <w:rPr>
          <w:rFonts w:ascii="Arial" w:hAnsi="Arial"/>
          <w:i/>
          <w:iCs/>
          <w:color w:val="FF0000"/>
        </w:rPr>
        <w:t>csme_mtl_s</w:t>
      </w:r>
      <w:proofErr w:type="spellEnd"/>
      <w:r w:rsidRPr="003F03B4">
        <w:rPr>
          <w:rFonts w:ascii="Arial" w:hAnsi="Arial"/>
          <w:i/>
          <w:iCs/>
          <w:color w:val="FF0000"/>
        </w:rPr>
        <w:t>/</w:t>
      </w:r>
      <w:proofErr w:type="spellStart"/>
      <w:r w:rsidRPr="003F03B4">
        <w:rPr>
          <w:rFonts w:ascii="Arial" w:hAnsi="Arial"/>
          <w:i/>
          <w:iCs/>
          <w:color w:val="FF0000"/>
        </w:rPr>
        <w:t>cfmia.json</w:t>
      </w:r>
      <w:proofErr w:type="spellEnd"/>
    </w:p>
    <w:p w14:paraId="1DECA18D" w14:textId="77777777" w:rsidR="00D30463" w:rsidRDefault="00D30463" w:rsidP="00653545">
      <w:pPr>
        <w:pStyle w:val="ListParagraph"/>
        <w:numPr>
          <w:ilvl w:val="0"/>
          <w:numId w:val="7"/>
        </w:numPr>
        <w:spacing w:before="0"/>
        <w:rPr>
          <w:rFonts w:ascii="Arial" w:hAnsi="Arial"/>
          <w:i/>
          <w:iCs/>
          <w:color w:val="FF0000"/>
        </w:rPr>
      </w:pPr>
      <w:r w:rsidRPr="002A30BE">
        <w:rPr>
          <w:rFonts w:ascii="Arial" w:hAnsi="Arial"/>
          <w:i/>
          <w:iCs/>
          <w:color w:val="FF0000"/>
        </w:rPr>
        <w:t xml:space="preserve">Class based configuration object is implemented using Template Toolkit to encapsulate all related configuration variables for a DUT. configuration object variable values are retrieved using hierarchy reference to parameter package. </w:t>
      </w:r>
    </w:p>
    <w:p w14:paraId="19FE560C" w14:textId="77777777" w:rsidR="00D30463" w:rsidRPr="002A30BE" w:rsidRDefault="00D30463" w:rsidP="00D30463">
      <w:pPr>
        <w:pStyle w:val="ListParagraph"/>
        <w:ind w:left="360"/>
        <w:rPr>
          <w:rFonts w:ascii="Arial" w:hAnsi="Arial"/>
          <w:i/>
          <w:iCs/>
          <w:color w:val="FF0000"/>
        </w:rPr>
      </w:pPr>
      <w:r>
        <w:rPr>
          <w:rFonts w:ascii="Arial" w:hAnsi="Arial"/>
          <w:i/>
          <w:iCs/>
          <w:color w:val="FF0000"/>
        </w:rPr>
        <w:t xml:space="preserve">Example: </w:t>
      </w:r>
      <w:r w:rsidRPr="003F03B4">
        <w:rPr>
          <w:rFonts w:ascii="Arial" w:hAnsi="Arial"/>
          <w:i/>
          <w:iCs/>
          <w:color w:val="FF0000"/>
        </w:rPr>
        <w:t>/subBlock/cse/units/cse/cfmia/validation/cfmia/testbench/templates/cfmia_cfg.sv.template</w:t>
      </w:r>
    </w:p>
    <w:p w14:paraId="4D37CA33" w14:textId="77777777" w:rsidR="00D30463" w:rsidRPr="002A30BE" w:rsidRDefault="00D30463" w:rsidP="00653545">
      <w:pPr>
        <w:pStyle w:val="ListParagraph"/>
        <w:numPr>
          <w:ilvl w:val="0"/>
          <w:numId w:val="7"/>
        </w:numPr>
        <w:spacing w:before="0"/>
        <w:rPr>
          <w:rFonts w:ascii="Arial" w:hAnsi="Arial"/>
          <w:i/>
          <w:iCs/>
          <w:color w:val="FF0000"/>
        </w:rPr>
      </w:pPr>
      <w:r w:rsidRPr="002A30BE">
        <w:rPr>
          <w:rFonts w:ascii="Arial" w:hAnsi="Arial"/>
          <w:i/>
          <w:iCs/>
          <w:color w:val="FF0000"/>
        </w:rPr>
        <w:t>Test makes an instance of the configuration object and passes it on to the environment class.</w:t>
      </w:r>
    </w:p>
    <w:p w14:paraId="7054D713" w14:textId="77777777" w:rsidR="00D30463" w:rsidRPr="002A30BE" w:rsidRDefault="00D30463" w:rsidP="00653545">
      <w:pPr>
        <w:pStyle w:val="ListParagraph"/>
        <w:numPr>
          <w:ilvl w:val="0"/>
          <w:numId w:val="7"/>
        </w:numPr>
        <w:spacing w:before="0"/>
        <w:rPr>
          <w:rFonts w:ascii="Arial" w:hAnsi="Arial"/>
          <w:i/>
          <w:iCs/>
          <w:color w:val="FF0000"/>
        </w:rPr>
      </w:pPr>
      <w:r w:rsidRPr="002A30BE">
        <w:rPr>
          <w:rFonts w:ascii="Arial" w:hAnsi="Arial"/>
          <w:i/>
          <w:iCs/>
          <w:color w:val="FF0000"/>
        </w:rPr>
        <w:t xml:space="preserve">Any object or component that has a handle to the environment class can access the variables and methods in the configuration object. </w:t>
      </w:r>
    </w:p>
    <w:p w14:paraId="01CBD7DC" w14:textId="77777777" w:rsidR="00D30463" w:rsidRPr="008112C8" w:rsidRDefault="00D30463" w:rsidP="00D30463">
      <w:pPr>
        <w:pStyle w:val="TestplanBody"/>
      </w:pPr>
    </w:p>
    <w:p w14:paraId="0424D264" w14:textId="77777777" w:rsidR="00D30463" w:rsidRDefault="00D30463" w:rsidP="00D30463">
      <w:pPr>
        <w:pStyle w:val="Heading2"/>
      </w:pPr>
      <w:bookmarkStart w:id="22" w:name="_Toc63348264"/>
      <w:bookmarkStart w:id="23" w:name="_Toc162271479"/>
      <w:r>
        <w:t>Verification area of focus</w:t>
      </w:r>
      <w:bookmarkEnd w:id="22"/>
      <w:bookmarkEnd w:id="23"/>
    </w:p>
    <w:p w14:paraId="13A7F40A" w14:textId="77777777" w:rsidR="00D30463" w:rsidRDefault="00D30463" w:rsidP="00D30463">
      <w:pPr>
        <w:pStyle w:val="Heading2"/>
      </w:pPr>
      <w:bookmarkStart w:id="24" w:name="_Component_Hierarchy"/>
      <w:bookmarkStart w:id="25" w:name="_Toc162271480"/>
      <w:bookmarkEnd w:id="24"/>
      <w:commentRangeStart w:id="26"/>
      <w:r>
        <w:t>Component Hierarchy</w:t>
      </w:r>
      <w:commentRangeEnd w:id="26"/>
      <w:r>
        <w:rPr>
          <w:rStyle w:val="CommentReference"/>
          <w:rFonts w:ascii="Times New Roman" w:hAnsi="Times New Roman"/>
          <w:b w:val="0"/>
        </w:rPr>
        <w:commentReference w:id="26"/>
      </w:r>
      <w:bookmarkEnd w:id="25"/>
    </w:p>
    <w:p w14:paraId="2D49E676" w14:textId="77777777" w:rsidR="00D30463" w:rsidRPr="006C430D" w:rsidRDefault="00D30463" w:rsidP="00D30463">
      <w:pPr>
        <w:pStyle w:val="TestplanBody"/>
        <w:rPr>
          <w:i/>
          <w:iCs/>
          <w:color w:val="FF0000"/>
        </w:rPr>
      </w:pPr>
      <w:r w:rsidRPr="006C430D">
        <w:rPr>
          <w:i/>
          <w:iCs/>
          <w:color w:val="FF0000"/>
        </w:rPr>
        <w:t>Author requirement: Include path</w:t>
      </w:r>
      <w:r>
        <w:rPr>
          <w:i/>
          <w:iCs/>
          <w:color w:val="FF0000"/>
        </w:rPr>
        <w:t xml:space="preserve"> (file system path)</w:t>
      </w:r>
      <w:r w:rsidRPr="006C430D">
        <w:rPr>
          <w:i/>
          <w:iCs/>
          <w:color w:val="FF0000"/>
        </w:rPr>
        <w:t>, and overview of parent environment. Include main components instantiated such as:</w:t>
      </w:r>
    </w:p>
    <w:p w14:paraId="071B085C" w14:textId="77777777" w:rsidR="00D30463" w:rsidRPr="006C430D" w:rsidRDefault="00D30463" w:rsidP="00653545">
      <w:pPr>
        <w:pStyle w:val="TestplanBody"/>
        <w:numPr>
          <w:ilvl w:val="0"/>
          <w:numId w:val="8"/>
        </w:numPr>
        <w:rPr>
          <w:i/>
          <w:iCs/>
          <w:color w:val="FF0000"/>
        </w:rPr>
      </w:pPr>
      <w:r w:rsidRPr="006C430D">
        <w:rPr>
          <w:i/>
          <w:iCs/>
          <w:color w:val="FF0000"/>
        </w:rPr>
        <w:t>Features’ environments</w:t>
      </w:r>
    </w:p>
    <w:p w14:paraId="331C7831" w14:textId="77777777" w:rsidR="00D30463" w:rsidRPr="006C430D" w:rsidRDefault="00D30463" w:rsidP="00653545">
      <w:pPr>
        <w:pStyle w:val="TestplanBody"/>
        <w:numPr>
          <w:ilvl w:val="0"/>
          <w:numId w:val="8"/>
        </w:numPr>
        <w:rPr>
          <w:i/>
          <w:iCs/>
          <w:color w:val="FF0000"/>
        </w:rPr>
      </w:pPr>
      <w:r w:rsidRPr="006C430D">
        <w:rPr>
          <w:i/>
          <w:iCs/>
          <w:color w:val="FF0000"/>
        </w:rPr>
        <w:t>BFMs</w:t>
      </w:r>
    </w:p>
    <w:p w14:paraId="663BCBEC" w14:textId="77777777" w:rsidR="00D30463" w:rsidRPr="006C430D" w:rsidRDefault="00D30463" w:rsidP="00653545">
      <w:pPr>
        <w:pStyle w:val="TestplanBody"/>
        <w:numPr>
          <w:ilvl w:val="0"/>
          <w:numId w:val="8"/>
        </w:numPr>
        <w:rPr>
          <w:i/>
          <w:iCs/>
          <w:color w:val="FF0000"/>
        </w:rPr>
      </w:pPr>
      <w:r w:rsidRPr="006C430D">
        <w:rPr>
          <w:i/>
          <w:iCs/>
          <w:color w:val="FF0000"/>
        </w:rPr>
        <w:t>List of all scoreboards</w:t>
      </w:r>
      <w:r>
        <w:rPr>
          <w:i/>
          <w:iCs/>
          <w:color w:val="FF0000"/>
        </w:rPr>
        <w:t xml:space="preserve"> along a brief description</w:t>
      </w:r>
    </w:p>
    <w:p w14:paraId="1F0B164F" w14:textId="77777777" w:rsidR="00D30463" w:rsidRDefault="00D30463" w:rsidP="00653545">
      <w:pPr>
        <w:pStyle w:val="TestplanBody"/>
        <w:numPr>
          <w:ilvl w:val="0"/>
          <w:numId w:val="8"/>
        </w:numPr>
        <w:rPr>
          <w:i/>
          <w:iCs/>
          <w:color w:val="FF0000"/>
        </w:rPr>
      </w:pPr>
      <w:r w:rsidRPr="006C430D">
        <w:rPr>
          <w:i/>
          <w:iCs/>
          <w:color w:val="FF0000"/>
        </w:rPr>
        <w:t>List of all monitors</w:t>
      </w:r>
      <w:r>
        <w:rPr>
          <w:i/>
          <w:iCs/>
          <w:color w:val="FF0000"/>
        </w:rPr>
        <w:t xml:space="preserve"> along a brief description</w:t>
      </w:r>
    </w:p>
    <w:p w14:paraId="07639059" w14:textId="77777777" w:rsidR="00D30463" w:rsidRPr="006C430D" w:rsidRDefault="00D30463" w:rsidP="00653545">
      <w:pPr>
        <w:pStyle w:val="TestplanBody"/>
        <w:numPr>
          <w:ilvl w:val="0"/>
          <w:numId w:val="8"/>
        </w:numPr>
        <w:rPr>
          <w:i/>
          <w:iCs/>
          <w:color w:val="FF0000"/>
        </w:rPr>
      </w:pPr>
      <w:r>
        <w:rPr>
          <w:i/>
          <w:iCs/>
          <w:color w:val="FF0000"/>
        </w:rPr>
        <w:t>Clock and reset modeling architecture</w:t>
      </w:r>
    </w:p>
    <w:p w14:paraId="11A549ED" w14:textId="77777777" w:rsidR="00D30463" w:rsidRPr="006C430D" w:rsidRDefault="00D30463" w:rsidP="00D30463">
      <w:pPr>
        <w:pStyle w:val="TestplanBody"/>
        <w:rPr>
          <w:i/>
          <w:iCs/>
          <w:color w:val="FF0000"/>
        </w:rPr>
      </w:pPr>
      <w:r w:rsidRPr="006C430D">
        <w:rPr>
          <w:i/>
          <w:iCs/>
          <w:color w:val="FF0000"/>
        </w:rPr>
        <w:t xml:space="preserve">Also include a path and overview on base test. Include main common components such as </w:t>
      </w:r>
      <w:r>
        <w:rPr>
          <w:i/>
          <w:iCs/>
          <w:color w:val="FF0000"/>
        </w:rPr>
        <w:t>background traffic</w:t>
      </w:r>
      <w:r w:rsidRPr="006C430D">
        <w:rPr>
          <w:i/>
          <w:iCs/>
          <w:color w:val="FF0000"/>
        </w:rPr>
        <w:t xml:space="preserve"> generator(s).</w:t>
      </w:r>
    </w:p>
    <w:p w14:paraId="0D11C74B" w14:textId="77777777" w:rsidR="00D30463" w:rsidRDefault="00D30463" w:rsidP="00D30463">
      <w:pPr>
        <w:pStyle w:val="Heading3"/>
      </w:pPr>
      <w:bookmarkStart w:id="27" w:name="_Toc162271481"/>
      <w:bookmarkStart w:id="28" w:name="_Toc63348266"/>
      <w:r>
        <w:t>Features’ Environments</w:t>
      </w:r>
      <w:bookmarkEnd w:id="27"/>
    </w:p>
    <w:p w14:paraId="7E173294" w14:textId="77777777" w:rsidR="00D30463" w:rsidRPr="00AB1878" w:rsidRDefault="00D30463" w:rsidP="00D30463">
      <w:pPr>
        <w:pStyle w:val="TestplanBody"/>
        <w:rPr>
          <w:i/>
          <w:iCs/>
          <w:color w:val="FF0000"/>
        </w:rPr>
      </w:pPr>
      <w:r w:rsidRPr="00095FBF">
        <w:rPr>
          <w:i/>
          <w:iCs/>
          <w:color w:val="FF0000"/>
        </w:rPr>
        <w:t>Author requirement:</w:t>
      </w:r>
      <w:r>
        <w:rPr>
          <w:i/>
          <w:iCs/>
          <w:color w:val="FF0000"/>
        </w:rPr>
        <w:t xml:space="preserve"> Include list of any features’ environments instantiated in the main IP env.</w:t>
      </w:r>
    </w:p>
    <w:p w14:paraId="5AFC49A8" w14:textId="77777777" w:rsidR="00D30463" w:rsidRDefault="00D30463" w:rsidP="00D30463">
      <w:pPr>
        <w:pStyle w:val="Heading3"/>
      </w:pPr>
      <w:bookmarkStart w:id="29" w:name="_Toc162271482"/>
      <w:r>
        <w:t>BFMs</w:t>
      </w:r>
      <w:bookmarkEnd w:id="29"/>
    </w:p>
    <w:p w14:paraId="1BA28F78" w14:textId="77777777" w:rsidR="00D30463" w:rsidRPr="00AB1878" w:rsidRDefault="00D30463" w:rsidP="00D30463">
      <w:pPr>
        <w:pStyle w:val="TestplanBody"/>
      </w:pPr>
      <w:r w:rsidRPr="00095FBF">
        <w:rPr>
          <w:i/>
          <w:iCs/>
          <w:color w:val="FF0000"/>
        </w:rPr>
        <w:t>Author requirement</w:t>
      </w:r>
      <w:r>
        <w:rPr>
          <w:i/>
          <w:iCs/>
          <w:color w:val="FF0000"/>
        </w:rPr>
        <w:t>: Include list of BFMs used in your IP. Include any treatment in your environment to switch between different ones, if applicable.</w:t>
      </w:r>
    </w:p>
    <w:p w14:paraId="4666B57A" w14:textId="77777777" w:rsidR="00D30463" w:rsidRDefault="00D30463" w:rsidP="00D30463">
      <w:pPr>
        <w:pStyle w:val="Heading3"/>
      </w:pPr>
      <w:bookmarkStart w:id="30" w:name="_Toc162271483"/>
      <w:r>
        <w:t>Scoreboards</w:t>
      </w:r>
      <w:bookmarkEnd w:id="30"/>
    </w:p>
    <w:p w14:paraId="15467E5D" w14:textId="77777777" w:rsidR="00837668" w:rsidRDefault="00837668" w:rsidP="00D30463">
      <w:pPr>
        <w:pStyle w:val="TestplanBody"/>
      </w:pPr>
    </w:p>
    <w:p w14:paraId="0A9D7F5B" w14:textId="39D57BF0" w:rsidR="00837668" w:rsidRDefault="00552732" w:rsidP="00D30463">
      <w:pPr>
        <w:pStyle w:val="TestplanBody"/>
      </w:pPr>
      <w:r>
        <w:t xml:space="preserve">P-channel scoreboard is responsible for </w:t>
      </w:r>
      <w:r w:rsidR="00DB0263">
        <w:t xml:space="preserve">checking the </w:t>
      </w:r>
      <w:proofErr w:type="spellStart"/>
      <w:r w:rsidR="00DB0263">
        <w:t>pactive</w:t>
      </w:r>
      <w:proofErr w:type="spellEnd"/>
      <w:r w:rsidR="00DB0263">
        <w:t xml:space="preserve"> signal correct</w:t>
      </w:r>
      <w:r w:rsidR="007D7F03">
        <w:t>ness</w:t>
      </w:r>
      <w:r w:rsidR="00DB0263">
        <w:t xml:space="preserve">. The actual </w:t>
      </w:r>
      <w:proofErr w:type="spellStart"/>
      <w:r w:rsidR="00DB0263">
        <w:t>pactive</w:t>
      </w:r>
      <w:proofErr w:type="spellEnd"/>
      <w:r w:rsidR="00DB0263">
        <w:t xml:space="preserve"> signal is taken from the P-channel monitor which is</w:t>
      </w:r>
      <w:r w:rsidR="00D75F47">
        <w:t xml:space="preserve"> monitoring the RTL DUT signals. T</w:t>
      </w:r>
      <w:r w:rsidR="00AC5CA2">
        <w:t xml:space="preserve">he expected </w:t>
      </w:r>
      <w:r w:rsidR="00E41134">
        <w:t xml:space="preserve">will be generated based on the idleness of each engine. Table below </w:t>
      </w:r>
      <w:r w:rsidR="003975D1">
        <w:t>shows the event variable that can be used to indicate that the engine</w:t>
      </w:r>
      <w:r w:rsidR="003F06EB">
        <w:t>s</w:t>
      </w:r>
      <w:r w:rsidR="003975D1">
        <w:t xml:space="preserve"> </w:t>
      </w:r>
      <w:r w:rsidR="003F06EB">
        <w:t>are</w:t>
      </w:r>
      <w:r w:rsidR="003975D1">
        <w:t xml:space="preserve"> </w:t>
      </w:r>
      <w:proofErr w:type="gramStart"/>
      <w:r w:rsidR="003975D1">
        <w:t>busy</w:t>
      </w:r>
      <w:proofErr w:type="gramEnd"/>
      <w:r w:rsidR="003F06EB">
        <w:t xml:space="preserve"> and this includes the OCP fabric which has registers </w:t>
      </w:r>
      <w:proofErr w:type="spellStart"/>
      <w:r w:rsidR="003F06EB">
        <w:t>transcaction</w:t>
      </w:r>
      <w:proofErr w:type="spellEnd"/>
      <w:r w:rsidR="003975D1">
        <w:t>.</w:t>
      </w:r>
      <w:r w:rsidR="004A2FA8">
        <w:t xml:space="preserve"> If </w:t>
      </w:r>
      <w:r w:rsidR="00040EFD">
        <w:t>OCS is</w:t>
      </w:r>
      <w:r w:rsidR="004A2FA8">
        <w:t xml:space="preserve"> busy, then</w:t>
      </w:r>
      <w:r w:rsidR="00DA01CB">
        <w:t xml:space="preserve"> PACTIVE.PACTIVE_FUNC should be 1. Scoreboard will </w:t>
      </w:r>
      <w:r w:rsidR="00040EFD">
        <w:t xml:space="preserve">not be </w:t>
      </w:r>
      <w:r w:rsidR="003C3399">
        <w:t xml:space="preserve">clock cycle accuracy. There will be some buffer </w:t>
      </w:r>
      <w:r w:rsidR="00040EFD">
        <w:t xml:space="preserve">and </w:t>
      </w:r>
      <w:r w:rsidR="004B3C29">
        <w:t xml:space="preserve">the checking will confirm that it is correct within that window. </w:t>
      </w:r>
    </w:p>
    <w:p w14:paraId="7826C02F" w14:textId="77777777" w:rsidR="00C07764" w:rsidRDefault="00C07764" w:rsidP="00D30463">
      <w:pPr>
        <w:pStyle w:val="TestplanBody"/>
      </w:pPr>
    </w:p>
    <w:tbl>
      <w:tblPr>
        <w:tblStyle w:val="TableGrid"/>
        <w:tblW w:w="0" w:type="auto"/>
        <w:tblLook w:val="04A0" w:firstRow="1" w:lastRow="0" w:firstColumn="1" w:lastColumn="0" w:noHBand="0" w:noVBand="1"/>
      </w:tblPr>
      <w:tblGrid>
        <w:gridCol w:w="1705"/>
        <w:gridCol w:w="7645"/>
      </w:tblGrid>
      <w:tr w:rsidR="00B4323D" w14:paraId="0FE937D5" w14:textId="77777777" w:rsidTr="00B4323D">
        <w:tc>
          <w:tcPr>
            <w:tcW w:w="1705" w:type="dxa"/>
          </w:tcPr>
          <w:p w14:paraId="29175794" w14:textId="04FFB6B3" w:rsidR="00B4323D" w:rsidRPr="009946BD" w:rsidRDefault="00B4323D" w:rsidP="00D30463">
            <w:pPr>
              <w:pStyle w:val="TestplanBody"/>
              <w:rPr>
                <w:b/>
                <w:bCs/>
              </w:rPr>
            </w:pPr>
            <w:r w:rsidRPr="009946BD">
              <w:rPr>
                <w:b/>
                <w:bCs/>
              </w:rPr>
              <w:t>OCS Engine</w:t>
            </w:r>
          </w:p>
        </w:tc>
        <w:tc>
          <w:tcPr>
            <w:tcW w:w="7645" w:type="dxa"/>
          </w:tcPr>
          <w:p w14:paraId="7F879843" w14:textId="29D0DE81" w:rsidR="00B4323D" w:rsidRPr="007B24E5" w:rsidRDefault="002B0E58" w:rsidP="00D30463">
            <w:pPr>
              <w:pStyle w:val="TestplanBody"/>
              <w:rPr>
                <w:b/>
                <w:bCs/>
              </w:rPr>
            </w:pPr>
            <w:r w:rsidRPr="007B24E5">
              <w:rPr>
                <w:b/>
                <w:bCs/>
              </w:rPr>
              <w:t xml:space="preserve">Indicator used to </w:t>
            </w:r>
            <w:r w:rsidR="007B24E5" w:rsidRPr="007B24E5">
              <w:rPr>
                <w:b/>
                <w:bCs/>
              </w:rPr>
              <w:t>know if it is busy</w:t>
            </w:r>
          </w:p>
        </w:tc>
      </w:tr>
      <w:tr w:rsidR="00B4323D" w14:paraId="66A85352" w14:textId="77777777" w:rsidTr="00B4323D">
        <w:tc>
          <w:tcPr>
            <w:tcW w:w="1705" w:type="dxa"/>
          </w:tcPr>
          <w:p w14:paraId="010F92AA" w14:textId="077BF4F6" w:rsidR="00B4323D" w:rsidRDefault="00D56D23" w:rsidP="00D30463">
            <w:pPr>
              <w:pStyle w:val="TestplanBody"/>
            </w:pPr>
            <w:r>
              <w:t>DMA</w:t>
            </w:r>
            <w:r w:rsidR="00E5478C">
              <w:t xml:space="preserve"> (AES_A, AES_P, HCU,</w:t>
            </w:r>
            <w:r w:rsidR="00C373D5">
              <w:t xml:space="preserve"> GPDMA, RC</w:t>
            </w:r>
            <w:proofErr w:type="gramStart"/>
            <w:r w:rsidR="00C373D5">
              <w:t>4</w:t>
            </w:r>
            <w:r w:rsidR="00E5478C">
              <w:t xml:space="preserve"> )</w:t>
            </w:r>
            <w:proofErr w:type="gramEnd"/>
          </w:p>
        </w:tc>
        <w:tc>
          <w:tcPr>
            <w:tcW w:w="7645" w:type="dxa"/>
          </w:tcPr>
          <w:p w14:paraId="4D7A44A5" w14:textId="045B4FFB" w:rsidR="00B4323D" w:rsidRDefault="00F3027B" w:rsidP="00D30463">
            <w:pPr>
              <w:pStyle w:val="TestplanBody"/>
            </w:pPr>
            <w:proofErr w:type="spellStart"/>
            <w:r>
              <w:t>dma_on_e</w:t>
            </w:r>
            <w:proofErr w:type="spellEnd"/>
            <w:r>
              <w:t xml:space="preserve"> and </w:t>
            </w:r>
            <w:proofErr w:type="spellStart"/>
            <w:r w:rsidR="00A81E34" w:rsidRPr="00A81E34">
              <w:t>dma_off_e</w:t>
            </w:r>
            <w:proofErr w:type="spellEnd"/>
            <w:r w:rsidR="00A81E34">
              <w:t xml:space="preserve"> event </w:t>
            </w:r>
            <w:r w:rsidR="00B569AD">
              <w:t xml:space="preserve">detected </w:t>
            </w:r>
            <w:r w:rsidR="00A81E34">
              <w:t xml:space="preserve">for each DMA </w:t>
            </w:r>
          </w:p>
        </w:tc>
      </w:tr>
      <w:tr w:rsidR="00B4323D" w14:paraId="3D606B01" w14:textId="77777777" w:rsidTr="00B4323D">
        <w:tc>
          <w:tcPr>
            <w:tcW w:w="1705" w:type="dxa"/>
          </w:tcPr>
          <w:p w14:paraId="62914CE0" w14:textId="73499538" w:rsidR="00B4323D" w:rsidRDefault="00C373D5" w:rsidP="00D30463">
            <w:pPr>
              <w:pStyle w:val="TestplanBody"/>
            </w:pPr>
            <w:r>
              <w:t xml:space="preserve">SKS </w:t>
            </w:r>
          </w:p>
        </w:tc>
        <w:tc>
          <w:tcPr>
            <w:tcW w:w="7645" w:type="dxa"/>
          </w:tcPr>
          <w:p w14:paraId="7B3F1047" w14:textId="77777777" w:rsidR="00B4323D" w:rsidRDefault="00B4323D" w:rsidP="00D30463">
            <w:pPr>
              <w:pStyle w:val="TestplanBody"/>
            </w:pPr>
          </w:p>
        </w:tc>
      </w:tr>
      <w:tr w:rsidR="00B4323D" w14:paraId="555C8923" w14:textId="77777777" w:rsidTr="00B4323D">
        <w:tc>
          <w:tcPr>
            <w:tcW w:w="1705" w:type="dxa"/>
          </w:tcPr>
          <w:p w14:paraId="36F5DEE7" w14:textId="3799FE80" w:rsidR="00B4323D" w:rsidRDefault="00C373D5" w:rsidP="00D30463">
            <w:pPr>
              <w:pStyle w:val="TestplanBody"/>
            </w:pPr>
            <w:r>
              <w:t>EAU</w:t>
            </w:r>
          </w:p>
        </w:tc>
        <w:tc>
          <w:tcPr>
            <w:tcW w:w="7645" w:type="dxa"/>
          </w:tcPr>
          <w:p w14:paraId="11752015" w14:textId="5760635C" w:rsidR="00B4323D" w:rsidRDefault="009F0431" w:rsidP="00D30463">
            <w:pPr>
              <w:pStyle w:val="TestplanBody"/>
            </w:pPr>
            <w:proofErr w:type="spellStart"/>
            <w:r>
              <w:t>e</w:t>
            </w:r>
            <w:r w:rsidR="00006226">
              <w:t>au_on_e</w:t>
            </w:r>
            <w:proofErr w:type="spellEnd"/>
            <w:r w:rsidR="00006226">
              <w:t xml:space="preserve"> and </w:t>
            </w:r>
            <w:proofErr w:type="spellStart"/>
            <w:r w:rsidR="00006226">
              <w:t>eau_off_e</w:t>
            </w:r>
            <w:proofErr w:type="spellEnd"/>
            <w:r w:rsidR="00006226">
              <w:t xml:space="preserve"> event detected</w:t>
            </w:r>
          </w:p>
        </w:tc>
      </w:tr>
      <w:tr w:rsidR="00B4323D" w14:paraId="16A4BC86" w14:textId="77777777" w:rsidTr="00B4323D">
        <w:tc>
          <w:tcPr>
            <w:tcW w:w="1705" w:type="dxa"/>
          </w:tcPr>
          <w:p w14:paraId="5A05F6CE" w14:textId="43638B5E" w:rsidR="00B4323D" w:rsidRDefault="00C373D5" w:rsidP="00D30463">
            <w:pPr>
              <w:pStyle w:val="TestplanBody"/>
            </w:pPr>
            <w:r>
              <w:t>ECC</w:t>
            </w:r>
          </w:p>
        </w:tc>
        <w:tc>
          <w:tcPr>
            <w:tcW w:w="7645" w:type="dxa"/>
          </w:tcPr>
          <w:p w14:paraId="31DA16AD" w14:textId="5C45BB96" w:rsidR="00B4323D" w:rsidRDefault="00F3027B" w:rsidP="00D30463">
            <w:pPr>
              <w:pStyle w:val="TestplanBody"/>
            </w:pPr>
            <w:proofErr w:type="spellStart"/>
            <w:r w:rsidRPr="00F3027B">
              <w:t>ecc_o</w:t>
            </w:r>
            <w:r>
              <w:t>n</w:t>
            </w:r>
            <w:r w:rsidRPr="00F3027B">
              <w:t>_</w:t>
            </w:r>
            <w:proofErr w:type="gramStart"/>
            <w:r w:rsidRPr="00F3027B">
              <w:t>e</w:t>
            </w:r>
            <w:proofErr w:type="spellEnd"/>
            <w:r w:rsidRPr="00F3027B">
              <w:t xml:space="preserve"> </w:t>
            </w:r>
            <w:r>
              <w:t xml:space="preserve"> and</w:t>
            </w:r>
            <w:proofErr w:type="gramEnd"/>
            <w:r>
              <w:t xml:space="preserve"> </w:t>
            </w:r>
            <w:proofErr w:type="spellStart"/>
            <w:r w:rsidR="00B569AD" w:rsidRPr="00B569AD">
              <w:t>ecc_off_e</w:t>
            </w:r>
            <w:proofErr w:type="spellEnd"/>
            <w:r w:rsidR="00B569AD">
              <w:t xml:space="preserve"> event detected</w:t>
            </w:r>
          </w:p>
        </w:tc>
      </w:tr>
      <w:tr w:rsidR="00B4323D" w14:paraId="76A06CEF" w14:textId="77777777" w:rsidTr="00B4323D">
        <w:tc>
          <w:tcPr>
            <w:tcW w:w="1705" w:type="dxa"/>
          </w:tcPr>
          <w:p w14:paraId="48E113B5" w14:textId="124B0698" w:rsidR="00B4323D" w:rsidRDefault="00C373D5" w:rsidP="00D30463">
            <w:pPr>
              <w:pStyle w:val="TestplanBody"/>
            </w:pPr>
            <w:r>
              <w:t>XMSS/LMS</w:t>
            </w:r>
          </w:p>
        </w:tc>
        <w:tc>
          <w:tcPr>
            <w:tcW w:w="7645" w:type="dxa"/>
          </w:tcPr>
          <w:p w14:paraId="7DBDD4FA" w14:textId="1AC33270" w:rsidR="00B4323D" w:rsidRDefault="00AE386F" w:rsidP="00D30463">
            <w:pPr>
              <w:pStyle w:val="TestplanBody"/>
            </w:pPr>
            <w:proofErr w:type="spellStart"/>
            <w:r w:rsidRPr="00AE386F">
              <w:t>xmss_active</w:t>
            </w:r>
            <w:proofErr w:type="spellEnd"/>
            <w:r>
              <w:t xml:space="preserve"> variable</w:t>
            </w:r>
          </w:p>
        </w:tc>
      </w:tr>
      <w:tr w:rsidR="006A51AC" w14:paraId="3DF01A5A" w14:textId="77777777" w:rsidTr="00B4323D">
        <w:tc>
          <w:tcPr>
            <w:tcW w:w="1705" w:type="dxa"/>
          </w:tcPr>
          <w:p w14:paraId="26C7836C" w14:textId="5C5790E1" w:rsidR="006A51AC" w:rsidRDefault="006A51AC" w:rsidP="00D30463">
            <w:pPr>
              <w:pStyle w:val="TestplanBody"/>
            </w:pPr>
            <w:r>
              <w:t>TRNG</w:t>
            </w:r>
          </w:p>
        </w:tc>
        <w:tc>
          <w:tcPr>
            <w:tcW w:w="7645" w:type="dxa"/>
          </w:tcPr>
          <w:p w14:paraId="4F0996EE" w14:textId="77777777" w:rsidR="006A51AC" w:rsidRDefault="006A51AC" w:rsidP="00D30463">
            <w:pPr>
              <w:pStyle w:val="TestplanBody"/>
            </w:pPr>
          </w:p>
        </w:tc>
      </w:tr>
      <w:tr w:rsidR="006A51AC" w14:paraId="5BCE8742" w14:textId="77777777" w:rsidTr="00B4323D">
        <w:tc>
          <w:tcPr>
            <w:tcW w:w="1705" w:type="dxa"/>
          </w:tcPr>
          <w:p w14:paraId="31D10031" w14:textId="1F89A962" w:rsidR="006A51AC" w:rsidRDefault="006A51AC" w:rsidP="00D30463">
            <w:pPr>
              <w:pStyle w:val="TestplanBody"/>
            </w:pPr>
            <w:r>
              <w:t>PUF</w:t>
            </w:r>
          </w:p>
        </w:tc>
        <w:tc>
          <w:tcPr>
            <w:tcW w:w="7645" w:type="dxa"/>
          </w:tcPr>
          <w:p w14:paraId="3A013802" w14:textId="509FC681" w:rsidR="006A51AC" w:rsidRDefault="0081792C" w:rsidP="00D30463">
            <w:pPr>
              <w:pStyle w:val="TestplanBody"/>
            </w:pPr>
            <w:r>
              <w:t xml:space="preserve">?? </w:t>
            </w:r>
            <w:r w:rsidR="00DA0274">
              <w:t xml:space="preserve">waiting for RTL to generate </w:t>
            </w:r>
            <w:proofErr w:type="spellStart"/>
            <w:r w:rsidR="00DA0274">
              <w:t>puf</w:t>
            </w:r>
            <w:proofErr w:type="spellEnd"/>
            <w:r w:rsidR="00DA0274">
              <w:t xml:space="preserve"> key to indicate </w:t>
            </w:r>
            <w:proofErr w:type="spellStart"/>
            <w:r w:rsidR="00DA0274">
              <w:t>puf</w:t>
            </w:r>
            <w:proofErr w:type="spellEnd"/>
            <w:r w:rsidR="00DA0274">
              <w:t xml:space="preserve"> is done (</w:t>
            </w:r>
            <w:proofErr w:type="spellStart"/>
            <w:r w:rsidR="00DA0274" w:rsidRPr="00DA0274">
              <w:t>puf_key_valid_e</w:t>
            </w:r>
            <w:proofErr w:type="spellEnd"/>
            <w:r w:rsidR="00DA0274">
              <w:t>)</w:t>
            </w:r>
          </w:p>
        </w:tc>
      </w:tr>
      <w:tr w:rsidR="00465DDB" w14:paraId="6F61CA3C" w14:textId="77777777" w:rsidTr="00B4323D">
        <w:tc>
          <w:tcPr>
            <w:tcW w:w="1705" w:type="dxa"/>
          </w:tcPr>
          <w:p w14:paraId="23E24407" w14:textId="1862C355" w:rsidR="00465DDB" w:rsidRDefault="00465DDB" w:rsidP="00D30463">
            <w:pPr>
              <w:pStyle w:val="TestplanBody"/>
            </w:pPr>
            <w:r>
              <w:t>SELF_TEST</w:t>
            </w:r>
          </w:p>
        </w:tc>
        <w:tc>
          <w:tcPr>
            <w:tcW w:w="7645" w:type="dxa"/>
          </w:tcPr>
          <w:p w14:paraId="3A587A8A" w14:textId="072FA720" w:rsidR="00465DDB" w:rsidRDefault="0039467C" w:rsidP="00D30463">
            <w:pPr>
              <w:pStyle w:val="TestplanBody"/>
            </w:pPr>
            <w:r>
              <w:t xml:space="preserve">?? scoreboard does not </w:t>
            </w:r>
            <w:r w:rsidR="00651BA5">
              <w:t>calculate if it is done or not though</w:t>
            </w:r>
            <w:r w:rsidR="00375E8D">
              <w:t xml:space="preserve"> </w:t>
            </w:r>
          </w:p>
        </w:tc>
      </w:tr>
    </w:tbl>
    <w:p w14:paraId="6A359E9B" w14:textId="77777777" w:rsidR="00613F19" w:rsidRDefault="00613F19" w:rsidP="00D30463">
      <w:pPr>
        <w:pStyle w:val="TestplanBody"/>
      </w:pPr>
    </w:p>
    <w:p w14:paraId="13E03526" w14:textId="57D67ECF" w:rsidR="0064010D" w:rsidRDefault="00784EF9" w:rsidP="00D30463">
      <w:pPr>
        <w:pStyle w:val="TestplanBody"/>
      </w:pPr>
      <w:r>
        <w:t xml:space="preserve">Purpose of the scoreboard to confirm that the PACTIVE.PACTIVE_FUNC is set correctly and </w:t>
      </w:r>
      <w:r w:rsidR="00D53DFA">
        <w:t xml:space="preserve">predict </w:t>
      </w:r>
      <w:proofErr w:type="gramStart"/>
      <w:r w:rsidR="00D53DFA">
        <w:t>whether or not</w:t>
      </w:r>
      <w:proofErr w:type="gramEnd"/>
      <w:r w:rsidR="00D53DFA">
        <w:t xml:space="preserve"> the RTL will send the </w:t>
      </w:r>
      <w:r w:rsidR="005C004D">
        <w:t>P</w:t>
      </w:r>
      <w:r w:rsidR="00D53DFA">
        <w:t xml:space="preserve">ACCEPT or </w:t>
      </w:r>
      <w:r w:rsidR="005C004D">
        <w:t>P</w:t>
      </w:r>
      <w:r w:rsidR="00D53DFA">
        <w:t xml:space="preserve">DENY. </w:t>
      </w:r>
      <w:r w:rsidR="001734F4">
        <w:t xml:space="preserve">PDENY is </w:t>
      </w:r>
      <w:r w:rsidR="00223C99">
        <w:t xml:space="preserve">only </w:t>
      </w:r>
      <w:r w:rsidR="005C004D">
        <w:t xml:space="preserve">valid </w:t>
      </w:r>
      <w:r w:rsidR="00223C99">
        <w:t>for GLB</w:t>
      </w:r>
      <w:r w:rsidR="00850887">
        <w:t>LK, ACCBLK, and INACCBLK state</w:t>
      </w:r>
      <w:r w:rsidR="00ED6CDF">
        <w:t>.</w:t>
      </w:r>
    </w:p>
    <w:p w14:paraId="7399AEF2" w14:textId="77777777" w:rsidR="001734F4" w:rsidRDefault="001734F4" w:rsidP="00D30463">
      <w:pPr>
        <w:pStyle w:val="TestplanBody"/>
      </w:pPr>
    </w:p>
    <w:p w14:paraId="457310DA" w14:textId="625C481E" w:rsidR="00773AE5" w:rsidRDefault="00773AE5" w:rsidP="00D30463">
      <w:pPr>
        <w:pStyle w:val="TestplanBody"/>
      </w:pPr>
    </w:p>
    <w:tbl>
      <w:tblPr>
        <w:tblStyle w:val="TableGrid"/>
        <w:tblW w:w="0" w:type="auto"/>
        <w:jc w:val="center"/>
        <w:tblLook w:val="04A0" w:firstRow="1" w:lastRow="0" w:firstColumn="1" w:lastColumn="0" w:noHBand="0" w:noVBand="1"/>
      </w:tblPr>
      <w:tblGrid>
        <w:gridCol w:w="2302"/>
        <w:gridCol w:w="978"/>
        <w:gridCol w:w="6070"/>
      </w:tblGrid>
      <w:tr w:rsidR="005A3FF9" w:rsidRPr="000D3B76" w14:paraId="49B89B27" w14:textId="77777777">
        <w:trPr>
          <w:trHeight w:val="300"/>
          <w:jc w:val="center"/>
        </w:trPr>
        <w:tc>
          <w:tcPr>
            <w:tcW w:w="10525" w:type="dxa"/>
            <w:gridSpan w:val="3"/>
            <w:shd w:val="clear" w:color="auto" w:fill="D9D9D9" w:themeFill="background1" w:themeFillShade="D9"/>
          </w:tcPr>
          <w:p w14:paraId="6EB5A645" w14:textId="77777777" w:rsidR="005A3FF9" w:rsidRPr="000D3B76" w:rsidRDefault="005A3FF9">
            <w:pPr>
              <w:rPr>
                <w:b/>
                <w:bCs/>
              </w:rPr>
            </w:pPr>
            <w:r w:rsidRPr="000D3B76">
              <w:rPr>
                <w:b/>
                <w:bCs/>
              </w:rPr>
              <w:t>Device Activity Indicator</w:t>
            </w:r>
          </w:p>
        </w:tc>
      </w:tr>
      <w:tr w:rsidR="005A3FF9" w14:paraId="7E016F72" w14:textId="77777777">
        <w:trPr>
          <w:trHeight w:val="300"/>
          <w:jc w:val="center"/>
        </w:trPr>
        <w:tc>
          <w:tcPr>
            <w:tcW w:w="2515" w:type="dxa"/>
          </w:tcPr>
          <w:p w14:paraId="4A250B32" w14:textId="77777777" w:rsidR="005A3FF9" w:rsidRDefault="005A3FF9">
            <w:proofErr w:type="gramStart"/>
            <w:r>
              <w:t>PACTIVE[</w:t>
            </w:r>
            <w:proofErr w:type="gramEnd"/>
            <w:r>
              <w:t>6:0]</w:t>
            </w:r>
          </w:p>
        </w:tc>
        <w:tc>
          <w:tcPr>
            <w:tcW w:w="1080" w:type="dxa"/>
          </w:tcPr>
          <w:p w14:paraId="0A2B69D0" w14:textId="77777777" w:rsidR="005A3FF9" w:rsidRDefault="005A3FF9">
            <w:r>
              <w:t>D2E</w:t>
            </w:r>
          </w:p>
        </w:tc>
        <w:tc>
          <w:tcPr>
            <w:tcW w:w="6930" w:type="dxa"/>
          </w:tcPr>
          <w:p w14:paraId="3E871293" w14:textId="77777777" w:rsidR="005A3FF9" w:rsidRDefault="005A3FF9">
            <w:r>
              <w:t xml:space="preserve">Each bit of PACTIVE indicates something regarding the activity of the device. Bits 0 and 1 are asynchronous wake events.  Bits 2 through 6 indicate transactions pending/ongoing activity </w:t>
            </w:r>
            <w:proofErr w:type="gramStart"/>
            <w:r>
              <w:t>in a given</w:t>
            </w:r>
            <w:proofErr w:type="gramEnd"/>
            <w:r>
              <w:t xml:space="preserve"> clock domain. For bits 2 through 6, if device does not contain logic in that clock domain, the device shall tie that bit to 1’b0. </w:t>
            </w:r>
          </w:p>
          <w:p w14:paraId="5EE06C37" w14:textId="77777777" w:rsidR="005A3FF9" w:rsidRDefault="005A3FF9"/>
          <w:p w14:paraId="62A45983" w14:textId="77777777" w:rsidR="005A3FF9" w:rsidRDefault="005A3FF9">
            <w:r>
              <w:rPr>
                <w:u w:val="single"/>
              </w:rPr>
              <w:t>6</w:t>
            </w:r>
            <w:r w:rsidRPr="000D3B76">
              <w:rPr>
                <w:u w:val="single"/>
              </w:rPr>
              <w:t>: PACTIVE_PRIVEPSIDE</w:t>
            </w:r>
            <w:r>
              <w:t xml:space="preserve"> - Device's hint to indicate there is a transaction pending in </w:t>
            </w:r>
            <w:proofErr w:type="spellStart"/>
            <w:r>
              <w:t>priv_side_clk</w:t>
            </w:r>
            <w:proofErr w:type="spellEnd"/>
            <w:r>
              <w:t xml:space="preserve"> domain.  This signal is synchronous to </w:t>
            </w:r>
            <w:proofErr w:type="spellStart"/>
            <w:r>
              <w:t>priv_side_clk</w:t>
            </w:r>
            <w:proofErr w:type="spellEnd"/>
            <w:r>
              <w:t xml:space="preserve"> domain.</w:t>
            </w:r>
          </w:p>
          <w:p w14:paraId="560AE722" w14:textId="77777777" w:rsidR="005A3FF9" w:rsidRDefault="005A3FF9"/>
          <w:p w14:paraId="7B51D672" w14:textId="77777777" w:rsidR="005A3FF9" w:rsidRDefault="005A3FF9">
            <w:r>
              <w:rPr>
                <w:u w:val="single"/>
              </w:rPr>
              <w:t>5</w:t>
            </w:r>
            <w:r w:rsidRPr="000D3B76">
              <w:rPr>
                <w:u w:val="single"/>
              </w:rPr>
              <w:t>: PACTIVE_LLEPSIDE</w:t>
            </w:r>
            <w:r w:rsidRPr="00F34FCA">
              <w:t xml:space="preserve"> </w:t>
            </w:r>
            <w:r>
              <w:t xml:space="preserve">- Device's hint to indicate there is a transaction pending in </w:t>
            </w:r>
            <w:proofErr w:type="spellStart"/>
            <w:r>
              <w:t>llep_side_clk</w:t>
            </w:r>
            <w:proofErr w:type="spellEnd"/>
            <w:r>
              <w:t xml:space="preserve"> domain.  This signal is synchronous to </w:t>
            </w:r>
            <w:proofErr w:type="spellStart"/>
            <w:r>
              <w:t>llep_side_clk</w:t>
            </w:r>
            <w:proofErr w:type="spellEnd"/>
            <w:r>
              <w:t xml:space="preserve"> domain.</w:t>
            </w:r>
          </w:p>
          <w:p w14:paraId="0D9CBE1E" w14:textId="77777777" w:rsidR="005A3FF9" w:rsidRDefault="005A3FF9"/>
          <w:p w14:paraId="51362B30" w14:textId="77777777" w:rsidR="005A3FF9" w:rsidRDefault="005A3FF9">
            <w:r>
              <w:rPr>
                <w:u w:val="single"/>
              </w:rPr>
              <w:t>4</w:t>
            </w:r>
            <w:r w:rsidRPr="000D3B76">
              <w:rPr>
                <w:u w:val="single"/>
              </w:rPr>
              <w:t>: PACTIVE_GPSIDE</w:t>
            </w:r>
            <w:r w:rsidRPr="00F34FCA">
              <w:t xml:space="preserve"> </w:t>
            </w:r>
            <w:r>
              <w:t xml:space="preserve">- Device's hint to indicate there is a transaction pending </w:t>
            </w:r>
            <w:proofErr w:type="gramStart"/>
            <w:r>
              <w:t xml:space="preserve">in </w:t>
            </w:r>
            <w:proofErr w:type="spellStart"/>
            <w:r>
              <w:t>side</w:t>
            </w:r>
            <w:proofErr w:type="gramEnd"/>
            <w:r>
              <w:t>_clk</w:t>
            </w:r>
            <w:proofErr w:type="spellEnd"/>
            <w:r>
              <w:t xml:space="preserve"> domain.  This signal is synchronous to </w:t>
            </w:r>
            <w:proofErr w:type="spellStart"/>
            <w:r>
              <w:t>side_clk</w:t>
            </w:r>
            <w:proofErr w:type="spellEnd"/>
            <w:r>
              <w:t xml:space="preserve"> domain.  </w:t>
            </w:r>
          </w:p>
          <w:p w14:paraId="2623A34F" w14:textId="77777777" w:rsidR="005A3FF9" w:rsidRDefault="005A3FF9"/>
          <w:p w14:paraId="403CE37E" w14:textId="77777777" w:rsidR="005A3FF9" w:rsidRDefault="005A3FF9">
            <w:r w:rsidRPr="00E26C62">
              <w:rPr>
                <w:u w:val="single"/>
              </w:rPr>
              <w:t>3: PACTIVE_PRIM</w:t>
            </w:r>
            <w:r w:rsidRPr="00E26C62">
              <w:t xml:space="preserve"> - Device's hint to indicate there is a transaction pending in </w:t>
            </w:r>
            <w:proofErr w:type="spellStart"/>
            <w:r w:rsidRPr="00E26C62">
              <w:t>prim_clk</w:t>
            </w:r>
            <w:proofErr w:type="spellEnd"/>
            <w:r w:rsidRPr="00E26C62">
              <w:t xml:space="preserve"> domain.  This signal is synchronous to </w:t>
            </w:r>
            <w:proofErr w:type="spellStart"/>
            <w:r w:rsidRPr="00E26C62">
              <w:t>prim_clk</w:t>
            </w:r>
            <w:proofErr w:type="spellEnd"/>
            <w:r w:rsidRPr="00E26C62">
              <w:t xml:space="preserve"> domain.</w:t>
            </w:r>
          </w:p>
          <w:p w14:paraId="7AF031C9" w14:textId="77777777" w:rsidR="005A3FF9" w:rsidRDefault="005A3FF9"/>
          <w:p w14:paraId="6BB2E421" w14:textId="77777777" w:rsidR="005A3FF9" w:rsidRPr="00220A47" w:rsidRDefault="005A3FF9">
            <w:r w:rsidRPr="00E26C62">
              <w:rPr>
                <w:highlight w:val="yellow"/>
                <w:u w:val="single"/>
              </w:rPr>
              <w:t>2: PACTIVE_FUNC</w:t>
            </w:r>
            <w:r w:rsidRPr="00E26C62">
              <w:rPr>
                <w:highlight w:val="yellow"/>
              </w:rPr>
              <w:t xml:space="preserve"> - Device's hint to indicate there is a transaction pending in fast/</w:t>
            </w:r>
            <w:proofErr w:type="spellStart"/>
            <w:r w:rsidRPr="00E26C62">
              <w:rPr>
                <w:highlight w:val="yellow"/>
              </w:rPr>
              <w:t>slow_clk</w:t>
            </w:r>
            <w:proofErr w:type="spellEnd"/>
            <w:r w:rsidRPr="00E26C62">
              <w:rPr>
                <w:highlight w:val="yellow"/>
              </w:rPr>
              <w:t xml:space="preserve"> domain.  This signal is synchronous to </w:t>
            </w:r>
            <w:proofErr w:type="spellStart"/>
            <w:r w:rsidRPr="00E26C62">
              <w:rPr>
                <w:highlight w:val="yellow"/>
              </w:rPr>
              <w:t>slow_clk</w:t>
            </w:r>
            <w:proofErr w:type="spellEnd"/>
            <w:r w:rsidRPr="00E26C62">
              <w:rPr>
                <w:highlight w:val="yellow"/>
              </w:rPr>
              <w:t xml:space="preserve"> domain.</w:t>
            </w:r>
          </w:p>
          <w:p w14:paraId="48E6A66C" w14:textId="77777777" w:rsidR="005A3FF9" w:rsidRPr="00433499" w:rsidRDefault="005A3FF9">
            <w:pPr>
              <w:rPr>
                <w:highlight w:val="yellow"/>
              </w:rPr>
            </w:pPr>
          </w:p>
          <w:p w14:paraId="538B4E61" w14:textId="77777777" w:rsidR="005A3FF9" w:rsidRPr="005A0014" w:rsidRDefault="005A3FF9">
            <w:pPr>
              <w:keepNext/>
            </w:pPr>
            <w:r w:rsidRPr="005A0014">
              <w:rPr>
                <w:u w:val="single"/>
              </w:rPr>
              <w:t>1: PACTIVE_SPURIOUS_WAKE</w:t>
            </w:r>
            <w:r w:rsidRPr="005A0014">
              <w:t xml:space="preserve"> – Device’s request to exit from low power state caused by a Spurious Wake source (see </w:t>
            </w:r>
            <w:hyperlink r:id="rId24" w:anchor="spurious-power-wake-handling" w:history="1">
              <w:r w:rsidRPr="005A0014">
                <w:rPr>
                  <w:rStyle w:val="Hyperlink"/>
                </w:rPr>
                <w:t>HAS</w:t>
              </w:r>
            </w:hyperlink>
            <w:r w:rsidRPr="005A0014">
              <w:t xml:space="preserve">). This signal can be asserted asynchronously, even when the clock is not running. Once asserted, it needs to remain asserted until CSE is in the OFF, ACTV, or TCGEXITPREP states. </w:t>
            </w:r>
          </w:p>
          <w:p w14:paraId="224AD494" w14:textId="77777777" w:rsidR="005A3FF9" w:rsidRPr="00433499" w:rsidRDefault="005A3FF9">
            <w:pPr>
              <w:keepNext/>
              <w:rPr>
                <w:highlight w:val="yellow"/>
              </w:rPr>
            </w:pPr>
          </w:p>
          <w:p w14:paraId="2BC9F67A" w14:textId="77777777" w:rsidR="005A3FF9" w:rsidRDefault="005A3FF9">
            <w:pPr>
              <w:keepNext/>
            </w:pPr>
            <w:r w:rsidRPr="005A0014">
              <w:rPr>
                <w:u w:val="single"/>
              </w:rPr>
              <w:t>0: PACTIVE_FW_WAKE</w:t>
            </w:r>
            <w:r w:rsidRPr="005A0014">
              <w:t xml:space="preserve"> -  Device's request to exit from low power state caused by a FW Power Wake source (see </w:t>
            </w:r>
            <w:hyperlink r:id="rId25" w:anchor="spurious-power-wake-handling" w:history="1">
              <w:r w:rsidRPr="005A0014">
                <w:rPr>
                  <w:rStyle w:val="Hyperlink"/>
                </w:rPr>
                <w:t>HAS</w:t>
              </w:r>
            </w:hyperlink>
            <w:r w:rsidRPr="005A0014">
              <w:t xml:space="preserve">).   This signal can be asserted </w:t>
            </w:r>
            <w:proofErr w:type="spellStart"/>
            <w:r w:rsidRPr="005A0014">
              <w:t>asynchronusly</w:t>
            </w:r>
            <w:proofErr w:type="spellEnd"/>
            <w:r w:rsidRPr="005A0014">
              <w:t xml:space="preserve">, even when the clock is not running.   Once asserted, it </w:t>
            </w:r>
            <w:proofErr w:type="gramStart"/>
            <w:r w:rsidRPr="005A0014">
              <w:t>need</w:t>
            </w:r>
            <w:proofErr w:type="gramEnd"/>
            <w:r w:rsidRPr="005A0014">
              <w:t xml:space="preserve"> to remain asserted until CSE is in the OFF, ACTV, or TCGEXITPREP states.</w:t>
            </w:r>
            <w:r>
              <w:t xml:space="preserve">  </w:t>
            </w:r>
          </w:p>
        </w:tc>
      </w:tr>
    </w:tbl>
    <w:p w14:paraId="26B6895B" w14:textId="77777777" w:rsidR="00773AE5" w:rsidRDefault="00773AE5" w:rsidP="00D30463">
      <w:pPr>
        <w:pStyle w:val="TestplanBody"/>
      </w:pPr>
    </w:p>
    <w:p w14:paraId="4BDC8AEC" w14:textId="0E25C192" w:rsidR="00326750" w:rsidRDefault="00D74416" w:rsidP="00D30463">
      <w:pPr>
        <w:pStyle w:val="TestplanBody"/>
      </w:pPr>
      <w:r>
        <w:t>Scoreboard to log the timeout signal assertion/</w:t>
      </w:r>
      <w:proofErr w:type="spellStart"/>
      <w:r>
        <w:t>deassertion</w:t>
      </w:r>
      <w:proofErr w:type="spellEnd"/>
      <w:r>
        <w:t xml:space="preserve"> timestamp. When a REQ comes in and the timestamp is within the timeout signal then </w:t>
      </w:r>
      <w:r w:rsidR="00AD2366">
        <w:t>expect a PACCEPT and not a PDENY. If the REQ is outside the timeout signal range</w:t>
      </w:r>
      <w:r w:rsidR="004878CB">
        <w:t>, then clear o</w:t>
      </w:r>
      <w:r w:rsidR="00A33C13">
        <w:t xml:space="preserve">ut the </w:t>
      </w:r>
      <w:proofErr w:type="spellStart"/>
      <w:r w:rsidR="0054201D">
        <w:t>timeout_info</w:t>
      </w:r>
      <w:proofErr w:type="spellEnd"/>
      <w:r w:rsidR="0054201D">
        <w:t xml:space="preserve"> variable</w:t>
      </w:r>
      <w:r w:rsidR="00A33C13">
        <w:t xml:space="preserve">. </w:t>
      </w:r>
    </w:p>
    <w:p w14:paraId="7D68B148" w14:textId="77777777" w:rsidR="00A33C13" w:rsidRDefault="00A33C13" w:rsidP="00D30463">
      <w:pPr>
        <w:pStyle w:val="TestplanBody"/>
      </w:pPr>
    </w:p>
    <w:p w14:paraId="3A373BCA" w14:textId="28953DE4" w:rsidR="002C247F" w:rsidRDefault="002C247F" w:rsidP="00D30463">
      <w:pPr>
        <w:pStyle w:val="TestplanBody"/>
      </w:pPr>
      <w:r>
        <w:t>Associated Array</w:t>
      </w:r>
      <w:r w:rsidR="002E3742">
        <w:t xml:space="preserve">: </w:t>
      </w:r>
      <w:proofErr w:type="spellStart"/>
      <w:r w:rsidR="002E3742">
        <w:t>timeout_info</w:t>
      </w:r>
      <w:proofErr w:type="spellEnd"/>
      <w:r w:rsidR="002E3742">
        <w:t xml:space="preserve"> = [“</w:t>
      </w:r>
      <w:r w:rsidR="00DE040E">
        <w:t>assert</w:t>
      </w:r>
      <w:proofErr w:type="gramStart"/>
      <w:r w:rsidR="00DE040E">
        <w:t>” :</w:t>
      </w:r>
      <w:proofErr w:type="gramEnd"/>
      <w:r w:rsidR="00DE040E">
        <w:t xml:space="preserve"> timestamp, “</w:t>
      </w:r>
      <w:proofErr w:type="spellStart"/>
      <w:r w:rsidR="00DE040E">
        <w:t>deassert</w:t>
      </w:r>
      <w:proofErr w:type="spellEnd"/>
      <w:proofErr w:type="gramStart"/>
      <w:r w:rsidR="00DE040E">
        <w:t>” :</w:t>
      </w:r>
      <w:proofErr w:type="gramEnd"/>
      <w:r w:rsidR="00DE040E">
        <w:t xml:space="preserve"> timestamp]</w:t>
      </w:r>
    </w:p>
    <w:p w14:paraId="2C90DCB0" w14:textId="77777777" w:rsidR="00D74416" w:rsidRDefault="00D74416" w:rsidP="00D30463">
      <w:pPr>
        <w:pStyle w:val="TestplanBody"/>
      </w:pPr>
    </w:p>
    <w:p w14:paraId="48473334" w14:textId="6CA78453" w:rsidR="004E647D" w:rsidRDefault="004E647D" w:rsidP="00D30463">
      <w:pPr>
        <w:pStyle w:val="TestplanBody"/>
      </w:pPr>
      <w:r>
        <w:t xml:space="preserve">For existing scoreboard, PUF and </w:t>
      </w:r>
      <w:proofErr w:type="spellStart"/>
      <w:r>
        <w:t>selftest</w:t>
      </w:r>
      <w:proofErr w:type="spellEnd"/>
      <w:r>
        <w:t xml:space="preserve"> scoreboard needs to be enhanced to understand the PSTATE transition. </w:t>
      </w:r>
      <w:proofErr w:type="spellStart"/>
      <w:r w:rsidR="00743821">
        <w:t>Selftest</w:t>
      </w:r>
      <w:proofErr w:type="spellEnd"/>
      <w:r w:rsidR="00743821">
        <w:t xml:space="preserve"> scoreboard needs to store the </w:t>
      </w:r>
      <w:r w:rsidR="00B258C1">
        <w:t xml:space="preserve">register values that are state </w:t>
      </w:r>
      <w:r w:rsidR="00816B95">
        <w:t>retained</w:t>
      </w:r>
      <w:r w:rsidR="00B258C1">
        <w:t xml:space="preserve"> and </w:t>
      </w:r>
      <w:r w:rsidR="006D7ED7">
        <w:t>when</w:t>
      </w:r>
      <w:r w:rsidR="00B258C1">
        <w:t xml:space="preserve"> there is a power tr</w:t>
      </w:r>
      <w:r w:rsidR="006E2198">
        <w:t>ansition to ACCPG</w:t>
      </w:r>
      <w:r w:rsidR="00B258C1">
        <w:t xml:space="preserve">, </w:t>
      </w:r>
      <w:r w:rsidR="001B2BF8">
        <w:t>then</w:t>
      </w:r>
      <w:r w:rsidR="008819E6">
        <w:t xml:space="preserve"> add a check </w:t>
      </w:r>
      <w:r w:rsidR="00B258C1">
        <w:t xml:space="preserve">to make sure </w:t>
      </w:r>
      <w:proofErr w:type="gramStart"/>
      <w:r w:rsidR="008819E6">
        <w:t>particular fields</w:t>
      </w:r>
      <w:proofErr w:type="gramEnd"/>
      <w:r w:rsidR="00B258C1">
        <w:t xml:space="preserve"> are </w:t>
      </w:r>
      <w:r w:rsidR="00587033">
        <w:t>correct upon exiting of</w:t>
      </w:r>
      <w:r w:rsidR="001B2BF8">
        <w:t xml:space="preserve"> ACCPG</w:t>
      </w:r>
      <w:r w:rsidR="00587033">
        <w:t xml:space="preserve"> and going back to ACTV</w:t>
      </w:r>
      <w:r w:rsidR="008819E6">
        <w:t xml:space="preserve">. </w:t>
      </w:r>
      <w:r w:rsidR="003C795E">
        <w:t>Previously, this is done at CSE_TOP with a focus test</w:t>
      </w:r>
      <w:r w:rsidR="001B2BF8">
        <w:t xml:space="preserve">. </w:t>
      </w:r>
      <w:r w:rsidR="00CD4D8F">
        <w:t>Now, the</w:t>
      </w:r>
      <w:r w:rsidR="001B2BF8">
        <w:t xml:space="preserve"> retention is done </w:t>
      </w:r>
      <w:r w:rsidR="002A1B06">
        <w:t>at</w:t>
      </w:r>
      <w:r w:rsidR="001B2BF8">
        <w:t xml:space="preserve"> OCS </w:t>
      </w:r>
      <w:r w:rsidR="002A1B06">
        <w:t xml:space="preserve">level because OCS will have its own </w:t>
      </w:r>
      <w:r w:rsidR="001B2BF8">
        <w:t>UPF</w:t>
      </w:r>
      <w:r w:rsidR="00CD4D8F">
        <w:t xml:space="preserve">. </w:t>
      </w:r>
      <w:r w:rsidR="001B2BF8">
        <w:t>Also, need to do those field for save and restore</w:t>
      </w:r>
      <w:r w:rsidR="00CD4D8F">
        <w:t xml:space="preserve"> flow. </w:t>
      </w:r>
    </w:p>
    <w:p w14:paraId="6D3B3504" w14:textId="77777777" w:rsidR="002A1B06" w:rsidRDefault="002A1B06" w:rsidP="00D30463">
      <w:pPr>
        <w:pStyle w:val="TestplanBody"/>
      </w:pPr>
    </w:p>
    <w:p w14:paraId="760E8BEF" w14:textId="146C84F5" w:rsidR="002A1B06" w:rsidRDefault="002A1B06" w:rsidP="00D30463">
      <w:pPr>
        <w:pStyle w:val="TestplanBody"/>
      </w:pPr>
      <w:r>
        <w:t xml:space="preserve">As for PUF scoreboard, we need to make sure the PUF key is always retained through all power flow because the key is store in the AON domain. </w:t>
      </w:r>
    </w:p>
    <w:p w14:paraId="431CCEA0" w14:textId="77777777" w:rsidR="00700337" w:rsidRDefault="00700337" w:rsidP="00D30463">
      <w:pPr>
        <w:pStyle w:val="TestplanBody"/>
      </w:pPr>
    </w:p>
    <w:p w14:paraId="13849DD7" w14:textId="4F922A75" w:rsidR="00700337" w:rsidRPr="00837668" w:rsidRDefault="00A7445D" w:rsidP="00D30463">
      <w:pPr>
        <w:pStyle w:val="TestplanBody"/>
      </w:pPr>
      <w:r>
        <w:t xml:space="preserve">The save and restore scoreboard will need to save the content when RTL issues the save write requests and restore the content when it sees RTL </w:t>
      </w:r>
      <w:r w:rsidR="00FE666F">
        <w:t xml:space="preserve">issues the restore read requests. RTL will set the address it wants to write/read </w:t>
      </w:r>
      <w:proofErr w:type="gramStart"/>
      <w:r w:rsidR="00FE666F">
        <w:t>to</w:t>
      </w:r>
      <w:proofErr w:type="gramEnd"/>
      <w:r w:rsidR="00FE666F">
        <w:t xml:space="preserve"> and the scoreboard will create a snoop memory area to keep track of all those transactions </w:t>
      </w:r>
      <w:proofErr w:type="gramStart"/>
      <w:r w:rsidR="00FE666F">
        <w:t>in order to</w:t>
      </w:r>
      <w:proofErr w:type="gramEnd"/>
      <w:r w:rsidR="00FE666F">
        <w:t xml:space="preserve"> </w:t>
      </w:r>
      <w:r w:rsidR="00463224">
        <w:t xml:space="preserve">reply to the read </w:t>
      </w:r>
      <w:r w:rsidR="002F5A36">
        <w:t xml:space="preserve">requests RTL issue during RESTORE state. </w:t>
      </w:r>
      <w:r w:rsidR="00224971">
        <w:t>The content will get used for functional t</w:t>
      </w:r>
      <w:r w:rsidR="0080219E">
        <w:t xml:space="preserve">esting as well. For example, </w:t>
      </w:r>
      <w:proofErr w:type="spellStart"/>
      <w:r w:rsidR="0080219E">
        <w:t>selftest</w:t>
      </w:r>
      <w:proofErr w:type="spellEnd"/>
      <w:r w:rsidR="0080219E">
        <w:t xml:space="preserve"> indicators that decide if </w:t>
      </w:r>
      <w:proofErr w:type="spellStart"/>
      <w:r w:rsidR="0080219E">
        <w:t>selftest</w:t>
      </w:r>
      <w:proofErr w:type="spellEnd"/>
      <w:r w:rsidR="0080219E">
        <w:t xml:space="preserve"> will rerun, pass, or fail.</w:t>
      </w:r>
    </w:p>
    <w:p w14:paraId="021CE5D3" w14:textId="3CF48764" w:rsidR="00433C27" w:rsidRDefault="00D30463" w:rsidP="00D30463">
      <w:pPr>
        <w:pStyle w:val="Heading3"/>
      </w:pPr>
      <w:bookmarkStart w:id="31" w:name="_Toc162271484"/>
      <w:r>
        <w:t>Monitors</w:t>
      </w:r>
      <w:bookmarkEnd w:id="31"/>
    </w:p>
    <w:p w14:paraId="588EBBE4" w14:textId="77777777" w:rsidR="005D47A6" w:rsidRPr="005D47A6" w:rsidRDefault="005D47A6" w:rsidP="005D47A6"/>
    <w:p w14:paraId="6796D4F8" w14:textId="383712DD" w:rsidR="00433C27" w:rsidRDefault="00C368A4" w:rsidP="00D30463">
      <w:pPr>
        <w:pStyle w:val="TestplanBody"/>
      </w:pPr>
      <w:r>
        <w:t xml:space="preserve">P-channel monitor </w:t>
      </w:r>
      <w:r w:rsidR="005D47A6">
        <w:t xml:space="preserve">monitors </w:t>
      </w:r>
      <w:r w:rsidR="00E06F41">
        <w:t xml:space="preserve">all p-channel interface </w:t>
      </w:r>
      <w:proofErr w:type="spellStart"/>
      <w:r w:rsidR="00E06F41">
        <w:t>siganls</w:t>
      </w:r>
      <w:proofErr w:type="spellEnd"/>
      <w:r w:rsidR="00E06F41">
        <w:t xml:space="preserve"> and broadcast the</w:t>
      </w:r>
      <w:r w:rsidR="005D47A6">
        <w:t xml:space="preserve">m </w:t>
      </w:r>
      <w:r w:rsidR="00E06F41">
        <w:t xml:space="preserve">through analysis port. </w:t>
      </w:r>
    </w:p>
    <w:p w14:paraId="3A0FE67D" w14:textId="77777777" w:rsidR="00023AC6" w:rsidRDefault="00023AC6" w:rsidP="00D30463">
      <w:pPr>
        <w:pStyle w:val="TestplanBody"/>
      </w:pPr>
    </w:p>
    <w:p w14:paraId="100BD88E" w14:textId="63B6F546" w:rsidR="00023AC6" w:rsidRDefault="00023AC6" w:rsidP="00D30463">
      <w:pPr>
        <w:pStyle w:val="TestplanBody"/>
      </w:pPr>
      <w:r>
        <w:t>We will be using the IOSF BFM export port to monitor downstream/upstream traffic</w:t>
      </w:r>
      <w:r w:rsidR="00145EC9">
        <w:t xml:space="preserve"> </w:t>
      </w:r>
      <w:proofErr w:type="gramStart"/>
      <w:r w:rsidR="00145EC9">
        <w:t>in order to</w:t>
      </w:r>
      <w:proofErr w:type="gramEnd"/>
      <w:r w:rsidR="00145EC9">
        <w:t xml:space="preserve"> </w:t>
      </w:r>
      <w:r w:rsidR="00A33015">
        <w:t xml:space="preserve">validate the </w:t>
      </w:r>
      <w:proofErr w:type="spellStart"/>
      <w:r w:rsidR="00A33015">
        <w:t>pactive</w:t>
      </w:r>
      <w:proofErr w:type="spellEnd"/>
      <w:r w:rsidR="00A33015">
        <w:t xml:space="preserve"> signal</w:t>
      </w:r>
    </w:p>
    <w:p w14:paraId="1233FE8B" w14:textId="77777777" w:rsidR="00A33015" w:rsidRDefault="00A33015" w:rsidP="00D30463">
      <w:pPr>
        <w:pStyle w:val="TestplanBody"/>
      </w:pPr>
    </w:p>
    <w:p w14:paraId="235B1583" w14:textId="33ADEABF" w:rsidR="00A56A38" w:rsidRPr="00433C27" w:rsidRDefault="00A33015" w:rsidP="00D30463">
      <w:pPr>
        <w:pStyle w:val="TestplanBody"/>
      </w:pPr>
      <w:r>
        <w:t xml:space="preserve">Save and restore monitor monitors all </w:t>
      </w:r>
      <w:r w:rsidR="001B4C96">
        <w:t>its</w:t>
      </w:r>
      <w:r w:rsidR="00091548">
        <w:t xml:space="preserve"> interface signal</w:t>
      </w:r>
      <w:r w:rsidR="001B4C96">
        <w:t xml:space="preserve">s to create a save and restore snoop memory </w:t>
      </w:r>
      <w:r w:rsidR="006739D9">
        <w:t>for the predictor in the scoreboard</w:t>
      </w:r>
      <w:r w:rsidR="00DC07D6">
        <w:t xml:space="preserve"> and drive the input signals to DUT.</w:t>
      </w:r>
    </w:p>
    <w:p w14:paraId="154DC1F7" w14:textId="77777777" w:rsidR="00D30463" w:rsidRDefault="00D30463" w:rsidP="00D30463">
      <w:pPr>
        <w:pStyle w:val="Heading3"/>
      </w:pPr>
      <w:bookmarkStart w:id="32" w:name="_Toc162271485"/>
      <w:r>
        <w:t>Clock and Reset</w:t>
      </w:r>
      <w:bookmarkEnd w:id="32"/>
    </w:p>
    <w:p w14:paraId="6316E86F" w14:textId="77777777" w:rsidR="00D30463" w:rsidRDefault="00D30463" w:rsidP="00D30463">
      <w:pPr>
        <w:pStyle w:val="TestplanBody"/>
        <w:rPr>
          <w:i/>
          <w:iCs/>
          <w:color w:val="FF0000"/>
        </w:rPr>
      </w:pPr>
      <w:r w:rsidRPr="00095FBF">
        <w:rPr>
          <w:i/>
          <w:iCs/>
          <w:color w:val="FF0000"/>
        </w:rPr>
        <w:t>Author requirement</w:t>
      </w:r>
      <w:r>
        <w:rPr>
          <w:i/>
          <w:iCs/>
          <w:color w:val="FF0000"/>
        </w:rPr>
        <w:t xml:space="preserve">: Include description on how your IP models clocks and reset.  Additionally, the author is recommended to detail here, the strategy used to send reset information to components such as scoreboards, to aid in accurate reference-modeling of the DUT. </w:t>
      </w:r>
    </w:p>
    <w:p w14:paraId="62D7CAF4" w14:textId="77777777" w:rsidR="00222919" w:rsidRDefault="00222919" w:rsidP="00D30463">
      <w:pPr>
        <w:pStyle w:val="TestplanBody"/>
        <w:rPr>
          <w:i/>
          <w:iCs/>
          <w:color w:val="FF0000"/>
        </w:rPr>
      </w:pPr>
    </w:p>
    <w:p w14:paraId="5DBE4741" w14:textId="39A5B006" w:rsidR="00121C9D" w:rsidRDefault="00121C9D" w:rsidP="00D30463">
      <w:pPr>
        <w:pStyle w:val="TestplanBody"/>
      </w:pPr>
    </w:p>
    <w:p w14:paraId="5FDD632C" w14:textId="0E825742" w:rsidR="00121C9D" w:rsidRDefault="00CA16C8" w:rsidP="00D30463">
      <w:pPr>
        <w:pStyle w:val="TestplanBody"/>
      </w:pPr>
      <w:r>
        <w:t xml:space="preserve">Drive </w:t>
      </w:r>
      <w:proofErr w:type="spellStart"/>
      <w:r w:rsidR="00121C9D">
        <w:t>side_rst</w:t>
      </w:r>
      <w:proofErr w:type="spellEnd"/>
      <w:r w:rsidR="00121C9D">
        <w:t xml:space="preserve"> </w:t>
      </w:r>
      <w:r w:rsidR="00213AF1">
        <w:t xml:space="preserve">(used for factory signing driven before </w:t>
      </w:r>
      <w:proofErr w:type="spellStart"/>
      <w:r w:rsidR="00213AF1">
        <w:t>cse_rst</w:t>
      </w:r>
      <w:proofErr w:type="spellEnd"/>
      <w:r w:rsidR="00213AF1">
        <w:t xml:space="preserve"> and for all beside TCG and </w:t>
      </w:r>
      <w:proofErr w:type="spellStart"/>
      <w:r w:rsidR="00E15451">
        <w:t>cserst</w:t>
      </w:r>
      <w:proofErr w:type="spellEnd"/>
      <w:r w:rsidR="00213AF1">
        <w:t xml:space="preserve">) </w:t>
      </w:r>
      <w:r w:rsidR="00121C9D">
        <w:t xml:space="preserve">and </w:t>
      </w:r>
      <w:proofErr w:type="spellStart"/>
      <w:r w:rsidR="00121C9D">
        <w:t>powergood_rst</w:t>
      </w:r>
      <w:proofErr w:type="spellEnd"/>
      <w:r w:rsidR="00A06990">
        <w:t xml:space="preserve"> (only in OFF stage</w:t>
      </w:r>
      <w:r w:rsidR="00213AF1">
        <w:t>)</w:t>
      </w:r>
      <w:r>
        <w:t xml:space="preserve"> accordingly. Same as baseline and driven at TOP level</w:t>
      </w:r>
      <w:r w:rsidR="00121C9D">
        <w:t xml:space="preserve"> (find out which configurations)</w:t>
      </w:r>
    </w:p>
    <w:p w14:paraId="1F10D2AC" w14:textId="77777777" w:rsidR="00A1513F" w:rsidRDefault="00A1513F" w:rsidP="00D30463">
      <w:pPr>
        <w:pStyle w:val="TestplanBody"/>
      </w:pPr>
    </w:p>
    <w:p w14:paraId="2EA50068" w14:textId="3CBAB138" w:rsidR="00A1513F" w:rsidRPr="00222919" w:rsidRDefault="00A1513F" w:rsidP="00D30463">
      <w:pPr>
        <w:pStyle w:val="TestplanBody"/>
      </w:pPr>
      <w:r>
        <w:t>Factory signing with side reset with FW reads/writes</w:t>
      </w:r>
      <w:r w:rsidR="003F4582">
        <w:t xml:space="preserve"> through APB but it depends on </w:t>
      </w:r>
      <w:proofErr w:type="spellStart"/>
      <w:proofErr w:type="gramStart"/>
      <w:r w:rsidR="003F4582">
        <w:t>Dfx</w:t>
      </w:r>
      <w:proofErr w:type="spellEnd"/>
      <w:proofErr w:type="gramEnd"/>
      <w:r w:rsidR="003F4582">
        <w:t xml:space="preserve"> so the testing is still within TOP level</w:t>
      </w:r>
      <w:r w:rsidR="000C0677">
        <w:t>.</w:t>
      </w:r>
      <w:r w:rsidR="0080140E">
        <w:t xml:space="preserve"> </w:t>
      </w:r>
    </w:p>
    <w:p w14:paraId="00DFE403" w14:textId="77777777" w:rsidR="00D30463" w:rsidRDefault="00D30463" w:rsidP="00D30463">
      <w:pPr>
        <w:pStyle w:val="Heading3"/>
      </w:pPr>
      <w:bookmarkStart w:id="33" w:name="_Toc162271486"/>
      <w:r>
        <w:t>RAL modeling</w:t>
      </w:r>
      <w:bookmarkEnd w:id="33"/>
    </w:p>
    <w:p w14:paraId="283AF9F8" w14:textId="77777777" w:rsidR="00D30463" w:rsidRDefault="00D30463" w:rsidP="00D30463">
      <w:pPr>
        <w:pStyle w:val="TestplanBody"/>
        <w:rPr>
          <w:i/>
          <w:iCs/>
          <w:color w:val="FF0000"/>
        </w:rPr>
      </w:pPr>
      <w:r w:rsidRPr="00095FBF">
        <w:rPr>
          <w:i/>
          <w:iCs/>
          <w:color w:val="FF0000"/>
        </w:rPr>
        <w:t xml:space="preserve">Author requirement: </w:t>
      </w:r>
    </w:p>
    <w:p w14:paraId="79945F61" w14:textId="77777777" w:rsidR="00D30463" w:rsidRDefault="00D30463" w:rsidP="00653545">
      <w:pPr>
        <w:pStyle w:val="TestplanBody"/>
        <w:numPr>
          <w:ilvl w:val="0"/>
          <w:numId w:val="9"/>
        </w:numPr>
        <w:rPr>
          <w:i/>
          <w:iCs/>
          <w:color w:val="FF0000"/>
        </w:rPr>
      </w:pPr>
      <w:r w:rsidRPr="00095FBF">
        <w:rPr>
          <w:i/>
          <w:iCs/>
          <w:color w:val="FF0000"/>
        </w:rPr>
        <w:t xml:space="preserve">Describe implementation choice of implicit prediction or explicit prediction. </w:t>
      </w:r>
    </w:p>
    <w:p w14:paraId="4C1C1219" w14:textId="77777777" w:rsidR="00D30463" w:rsidRDefault="00D30463" w:rsidP="00653545">
      <w:pPr>
        <w:pStyle w:val="TestplanBody"/>
        <w:numPr>
          <w:ilvl w:val="0"/>
          <w:numId w:val="9"/>
        </w:numPr>
        <w:rPr>
          <w:i/>
          <w:iCs/>
          <w:color w:val="FF0000"/>
        </w:rPr>
      </w:pPr>
      <w:r w:rsidRPr="00095FBF">
        <w:rPr>
          <w:i/>
          <w:iCs/>
          <w:color w:val="FF0000"/>
        </w:rPr>
        <w:t xml:space="preserve">Treatment of /V </w:t>
      </w:r>
      <w:r>
        <w:rPr>
          <w:i/>
          <w:iCs/>
          <w:color w:val="FF0000"/>
        </w:rPr>
        <w:t xml:space="preserve">and lock </w:t>
      </w:r>
      <w:r w:rsidRPr="00095FBF">
        <w:rPr>
          <w:i/>
          <w:iCs/>
          <w:color w:val="FF0000"/>
        </w:rPr>
        <w:t>attributes</w:t>
      </w:r>
      <w:r>
        <w:rPr>
          <w:i/>
          <w:iCs/>
          <w:color w:val="FF0000"/>
        </w:rPr>
        <w:t>, etc</w:t>
      </w:r>
      <w:r w:rsidRPr="00095FBF">
        <w:rPr>
          <w:i/>
          <w:iCs/>
          <w:color w:val="FF0000"/>
        </w:rPr>
        <w:t xml:space="preserve">. </w:t>
      </w:r>
    </w:p>
    <w:p w14:paraId="6BEF2312" w14:textId="77777777" w:rsidR="00D30463" w:rsidRPr="00095FBF" w:rsidRDefault="00D30463" w:rsidP="00653545">
      <w:pPr>
        <w:pStyle w:val="TestplanBody"/>
        <w:numPr>
          <w:ilvl w:val="0"/>
          <w:numId w:val="9"/>
        </w:numPr>
        <w:rPr>
          <w:i/>
          <w:iCs/>
          <w:color w:val="FF0000"/>
        </w:rPr>
      </w:pPr>
      <w:r>
        <w:rPr>
          <w:i/>
          <w:iCs/>
          <w:color w:val="FF0000"/>
        </w:rPr>
        <w:t>HDL paths checking, including documentation of each exception case.</w:t>
      </w:r>
    </w:p>
    <w:p w14:paraId="50214926" w14:textId="77777777" w:rsidR="00D30463" w:rsidRPr="00095FBF" w:rsidRDefault="00D30463" w:rsidP="00D30463">
      <w:pPr>
        <w:pStyle w:val="TestplanBody"/>
      </w:pPr>
    </w:p>
    <w:p w14:paraId="280007F4" w14:textId="77777777" w:rsidR="00D30463" w:rsidRDefault="00D30463" w:rsidP="00D30463">
      <w:pPr>
        <w:pStyle w:val="Heading2"/>
      </w:pPr>
      <w:bookmarkStart w:id="34" w:name="_Toc162271487"/>
      <w:r>
        <w:t>Test Bench</w:t>
      </w:r>
      <w:bookmarkEnd w:id="34"/>
    </w:p>
    <w:p w14:paraId="243DEA9E" w14:textId="77777777" w:rsidR="00D30463" w:rsidRDefault="00D30463" w:rsidP="00D30463">
      <w:pPr>
        <w:pStyle w:val="TestplanBody"/>
        <w:rPr>
          <w:i/>
          <w:iCs/>
          <w:color w:val="FF0000"/>
        </w:rPr>
      </w:pPr>
      <w:r w:rsidRPr="004C0140">
        <w:rPr>
          <w:i/>
          <w:iCs/>
          <w:color w:val="FF0000"/>
        </w:rPr>
        <w:t>Author requirement: Include path to tb file, in which DUT is instantiated. Also include memory model if any</w:t>
      </w:r>
      <w:r>
        <w:rPr>
          <w:i/>
          <w:iCs/>
          <w:color w:val="FF0000"/>
        </w:rPr>
        <w:t>. Describe UPF switching DUT instantiating hierarchy, if applicable. Describe the collection of tied-off signals with justification.</w:t>
      </w:r>
    </w:p>
    <w:p w14:paraId="110DED8C" w14:textId="77777777" w:rsidR="00A505BB" w:rsidRDefault="00A505BB" w:rsidP="00D30463">
      <w:pPr>
        <w:pStyle w:val="TestplanBody"/>
        <w:rPr>
          <w:i/>
          <w:iCs/>
          <w:color w:val="FF0000"/>
        </w:rPr>
      </w:pPr>
    </w:p>
    <w:p w14:paraId="55C847D0" w14:textId="7F66312A" w:rsidR="00B87D21" w:rsidRDefault="00B87D21" w:rsidP="00D30463">
      <w:pPr>
        <w:pStyle w:val="TestplanBody"/>
      </w:pPr>
      <w:r>
        <w:t xml:space="preserve">There is no special UPF validation beside testbench driving the </w:t>
      </w:r>
      <w:proofErr w:type="spellStart"/>
      <w:r>
        <w:t>pfet</w:t>
      </w:r>
      <w:proofErr w:type="spellEnd"/>
      <w:r>
        <w:t xml:space="preserve"> and other signals to connect UPF correctly. UPF is used </w:t>
      </w:r>
      <w:r w:rsidR="00046635">
        <w:t xml:space="preserve">for state </w:t>
      </w:r>
      <w:proofErr w:type="gramStart"/>
      <w:r w:rsidR="00046635">
        <w:t>retention</w:t>
      </w:r>
      <w:proofErr w:type="gramEnd"/>
      <w:r w:rsidR="00046635">
        <w:t xml:space="preserve"> and </w:t>
      </w:r>
      <w:r>
        <w:t xml:space="preserve">we will validate the registers through testing and scoreboard for </w:t>
      </w:r>
      <w:proofErr w:type="spellStart"/>
      <w:proofErr w:type="gramStart"/>
      <w:r>
        <w:t>selftest</w:t>
      </w:r>
      <w:proofErr w:type="spellEnd"/>
      <w:proofErr w:type="gramEnd"/>
      <w:r>
        <w:t xml:space="preserve">.  </w:t>
      </w:r>
    </w:p>
    <w:p w14:paraId="1D4701CF" w14:textId="77777777" w:rsidR="00F22781" w:rsidRDefault="00F22781" w:rsidP="00D30463">
      <w:pPr>
        <w:pStyle w:val="TestplanBody"/>
      </w:pPr>
    </w:p>
    <w:p w14:paraId="67B74970" w14:textId="2FB46323" w:rsidR="004A72C6" w:rsidRPr="004A72C6" w:rsidRDefault="00E90008" w:rsidP="00953C31">
      <w:pPr>
        <w:pStyle w:val="TestplanBody"/>
      </w:pPr>
      <w:r>
        <w:t>Create clocking block for all the save and restore signals within the interface file</w:t>
      </w:r>
      <w:r w:rsidR="004A72C6">
        <w:t>. Drive the output signals within the test island</w:t>
      </w:r>
      <w:r w:rsidR="00953C31">
        <w:t xml:space="preserve"> through </w:t>
      </w:r>
      <w:proofErr w:type="spellStart"/>
      <w:r w:rsidR="00953C31">
        <w:t>always_comb</w:t>
      </w:r>
      <w:proofErr w:type="spellEnd"/>
      <w:r w:rsidR="00953C31">
        <w:t xml:space="preserve"> block</w:t>
      </w:r>
      <w:r w:rsidR="008F5CE9">
        <w:t xml:space="preserve">. </w:t>
      </w:r>
    </w:p>
    <w:p w14:paraId="2E3448DC" w14:textId="77777777" w:rsidR="004A72C6" w:rsidRPr="00B87D21" w:rsidRDefault="004A72C6" w:rsidP="00D30463">
      <w:pPr>
        <w:pStyle w:val="TestplanBody"/>
      </w:pPr>
    </w:p>
    <w:p w14:paraId="66084C11" w14:textId="064696AA" w:rsidR="00247AED" w:rsidRPr="00CF06C6" w:rsidRDefault="00D30463" w:rsidP="00D30463">
      <w:pPr>
        <w:pStyle w:val="Heading2"/>
      </w:pPr>
      <w:bookmarkStart w:id="35" w:name="_Toc162271488"/>
      <w:r>
        <w:t>Test Island</w:t>
      </w:r>
      <w:bookmarkEnd w:id="35"/>
    </w:p>
    <w:p w14:paraId="43481DCD" w14:textId="5DE999CA" w:rsidR="00A81376" w:rsidRDefault="00A81376" w:rsidP="00D30463">
      <w:pPr>
        <w:pStyle w:val="TestplanBody"/>
      </w:pPr>
      <w:r>
        <w:t xml:space="preserve">Include </w:t>
      </w:r>
      <w:r w:rsidR="005E6FC0">
        <w:t>P-Channel</w:t>
      </w:r>
      <w:r w:rsidR="008172AA">
        <w:t xml:space="preserve"> interface </w:t>
      </w:r>
      <w:r w:rsidR="00F826BA">
        <w:t>to add in</w:t>
      </w:r>
      <w:r w:rsidR="008172AA">
        <w:t xml:space="preserve"> test island</w:t>
      </w:r>
      <w:r w:rsidR="00CF06C6">
        <w:t xml:space="preserve"> and rename the </w:t>
      </w:r>
      <w:r w:rsidR="00BD46F7">
        <w:t>reset and clock signal.</w:t>
      </w:r>
    </w:p>
    <w:p w14:paraId="66871AD3" w14:textId="77777777" w:rsidR="004E7361" w:rsidRDefault="004E7361" w:rsidP="00D30463">
      <w:pPr>
        <w:pStyle w:val="TestplanBody"/>
      </w:pPr>
    </w:p>
    <w:tbl>
      <w:tblPr>
        <w:tblStyle w:val="TableGrid"/>
        <w:tblW w:w="0" w:type="auto"/>
        <w:tblLook w:val="04A0" w:firstRow="1" w:lastRow="0" w:firstColumn="1" w:lastColumn="0" w:noHBand="0" w:noVBand="1"/>
      </w:tblPr>
      <w:tblGrid>
        <w:gridCol w:w="2729"/>
        <w:gridCol w:w="1543"/>
        <w:gridCol w:w="5078"/>
      </w:tblGrid>
      <w:tr w:rsidR="00FA0447" w14:paraId="057B22E0" w14:textId="77777777" w:rsidTr="00AE09C5">
        <w:tc>
          <w:tcPr>
            <w:tcW w:w="2729" w:type="dxa"/>
          </w:tcPr>
          <w:p w14:paraId="0023E8FF" w14:textId="45982C75" w:rsidR="00FA0447" w:rsidRPr="00635CAC" w:rsidRDefault="00FA0447" w:rsidP="00D30463">
            <w:pPr>
              <w:pStyle w:val="TestplanBody"/>
              <w:rPr>
                <w:b/>
                <w:bCs/>
              </w:rPr>
            </w:pPr>
            <w:r w:rsidRPr="00635CAC">
              <w:rPr>
                <w:b/>
                <w:bCs/>
              </w:rPr>
              <w:t>Signal Name</w:t>
            </w:r>
          </w:p>
        </w:tc>
        <w:tc>
          <w:tcPr>
            <w:tcW w:w="1543" w:type="dxa"/>
          </w:tcPr>
          <w:p w14:paraId="7CAE2B5E" w14:textId="5139A12D" w:rsidR="00FA0447" w:rsidRPr="00635CAC" w:rsidRDefault="00635CAC" w:rsidP="00D30463">
            <w:pPr>
              <w:pStyle w:val="TestplanBody"/>
              <w:rPr>
                <w:b/>
                <w:bCs/>
              </w:rPr>
            </w:pPr>
            <w:r w:rsidRPr="00635CAC">
              <w:rPr>
                <w:b/>
                <w:bCs/>
              </w:rPr>
              <w:t>Direction</w:t>
            </w:r>
            <w:r w:rsidR="00FA0447" w:rsidRPr="00635CAC">
              <w:rPr>
                <w:b/>
                <w:bCs/>
              </w:rPr>
              <w:t xml:space="preserve"> </w:t>
            </w:r>
          </w:p>
        </w:tc>
        <w:tc>
          <w:tcPr>
            <w:tcW w:w="5078" w:type="dxa"/>
          </w:tcPr>
          <w:p w14:paraId="40C29FD9" w14:textId="1DB44B06" w:rsidR="00FA0447" w:rsidRPr="00635CAC" w:rsidRDefault="00635CAC" w:rsidP="00D30463">
            <w:pPr>
              <w:pStyle w:val="TestplanBody"/>
              <w:rPr>
                <w:b/>
                <w:bCs/>
              </w:rPr>
            </w:pPr>
            <w:r w:rsidRPr="00635CAC">
              <w:rPr>
                <w:b/>
                <w:bCs/>
              </w:rPr>
              <w:t>Description</w:t>
            </w:r>
          </w:p>
        </w:tc>
      </w:tr>
      <w:tr w:rsidR="00B77781" w14:paraId="630A7DC0" w14:textId="77777777" w:rsidTr="00AE09C5">
        <w:tc>
          <w:tcPr>
            <w:tcW w:w="2729" w:type="dxa"/>
          </w:tcPr>
          <w:p w14:paraId="6575B396" w14:textId="6CD62115" w:rsidR="00B77781" w:rsidRPr="00B77781" w:rsidRDefault="002B5DCC" w:rsidP="00D30463">
            <w:pPr>
              <w:pStyle w:val="TestplanBody"/>
            </w:pPr>
            <w:proofErr w:type="spellStart"/>
            <w:r w:rsidRPr="00C7402C">
              <w:t>slow_vnnpgd_gclk</w:t>
            </w:r>
            <w:proofErr w:type="spellEnd"/>
            <w:r w:rsidRPr="00C7402C">
              <w:t> </w:t>
            </w:r>
          </w:p>
        </w:tc>
        <w:tc>
          <w:tcPr>
            <w:tcW w:w="1543" w:type="dxa"/>
          </w:tcPr>
          <w:p w14:paraId="6F777EEB" w14:textId="22426B02" w:rsidR="00B77781" w:rsidRDefault="00B77781" w:rsidP="00D30463">
            <w:pPr>
              <w:pStyle w:val="TestplanBody"/>
            </w:pPr>
            <w:r>
              <w:t>Input</w:t>
            </w:r>
          </w:p>
        </w:tc>
        <w:tc>
          <w:tcPr>
            <w:tcW w:w="5078" w:type="dxa"/>
          </w:tcPr>
          <w:p w14:paraId="564D001F" w14:textId="607E1F5E" w:rsidR="00B77781" w:rsidRDefault="002B5DCC" w:rsidP="00D30463">
            <w:pPr>
              <w:pStyle w:val="TestplanBody"/>
            </w:pPr>
            <w:proofErr w:type="spellStart"/>
            <w:r w:rsidRPr="00C7402C">
              <w:t>Vnnpg</w:t>
            </w:r>
            <w:proofErr w:type="spellEnd"/>
            <w:r w:rsidRPr="00C7402C">
              <w:t xml:space="preserve"> version of slow clock </w:t>
            </w:r>
          </w:p>
        </w:tc>
      </w:tr>
      <w:tr w:rsidR="00B77781" w14:paraId="63D2BA74" w14:textId="77777777" w:rsidTr="00AE09C5">
        <w:tc>
          <w:tcPr>
            <w:tcW w:w="2729" w:type="dxa"/>
          </w:tcPr>
          <w:p w14:paraId="2A51389A" w14:textId="75720004" w:rsidR="00B77781" w:rsidRDefault="002B5DCC" w:rsidP="00D30463">
            <w:pPr>
              <w:pStyle w:val="TestplanBody"/>
            </w:pPr>
            <w:proofErr w:type="spellStart"/>
            <w:r w:rsidRPr="00C7402C">
              <w:t>cse_rst_vnnpgd_slow_b</w:t>
            </w:r>
            <w:proofErr w:type="spellEnd"/>
            <w:r w:rsidRPr="00C7402C">
              <w:t> </w:t>
            </w:r>
          </w:p>
        </w:tc>
        <w:tc>
          <w:tcPr>
            <w:tcW w:w="1543" w:type="dxa"/>
          </w:tcPr>
          <w:p w14:paraId="08F5292A" w14:textId="7447E937" w:rsidR="00B77781" w:rsidRDefault="00B77781" w:rsidP="00D30463">
            <w:pPr>
              <w:pStyle w:val="TestplanBody"/>
            </w:pPr>
            <w:r>
              <w:t>Input</w:t>
            </w:r>
          </w:p>
        </w:tc>
        <w:tc>
          <w:tcPr>
            <w:tcW w:w="5078" w:type="dxa"/>
          </w:tcPr>
          <w:p w14:paraId="4038F318" w14:textId="79C91AB3" w:rsidR="00B77781" w:rsidRDefault="002B5DCC" w:rsidP="00D30463">
            <w:pPr>
              <w:pStyle w:val="TestplanBody"/>
            </w:pPr>
            <w:proofErr w:type="spellStart"/>
            <w:r w:rsidRPr="00C7402C">
              <w:t>Vnnpgd</w:t>
            </w:r>
            <w:proofErr w:type="spellEnd"/>
            <w:r w:rsidRPr="00C7402C">
              <w:t xml:space="preserve"> version </w:t>
            </w:r>
            <w:proofErr w:type="spellStart"/>
            <w:r w:rsidRPr="00C7402C">
              <w:t>cse</w:t>
            </w:r>
            <w:proofErr w:type="spellEnd"/>
            <w:r w:rsidRPr="00C7402C">
              <w:t xml:space="preserve"> reset </w:t>
            </w:r>
          </w:p>
        </w:tc>
      </w:tr>
      <w:tr w:rsidR="003D4592" w14:paraId="0E8B87C3" w14:textId="77777777" w:rsidTr="00AE09C5">
        <w:tc>
          <w:tcPr>
            <w:tcW w:w="2729" w:type="dxa"/>
          </w:tcPr>
          <w:p w14:paraId="303F309B" w14:textId="2964466B" w:rsidR="003D4592" w:rsidRPr="00C7402C" w:rsidRDefault="003D4592" w:rsidP="00D30463">
            <w:pPr>
              <w:pStyle w:val="TestplanBody"/>
            </w:pPr>
            <w:proofErr w:type="spellStart"/>
            <w:r>
              <w:rPr>
                <w:rFonts w:asciiTheme="minorHAnsi" w:hAnsiTheme="minorHAnsi" w:cstheme="minorBidi"/>
                <w:sz w:val="22"/>
                <w:szCs w:val="22"/>
              </w:rPr>
              <w:t>cse_side_rst_b</w:t>
            </w:r>
            <w:proofErr w:type="spellEnd"/>
          </w:p>
        </w:tc>
        <w:tc>
          <w:tcPr>
            <w:tcW w:w="1543" w:type="dxa"/>
          </w:tcPr>
          <w:p w14:paraId="0338862D" w14:textId="0CE0808F" w:rsidR="003D4592" w:rsidRDefault="003D4592" w:rsidP="00D30463">
            <w:pPr>
              <w:pStyle w:val="TestplanBody"/>
            </w:pPr>
            <w:r>
              <w:t>Input</w:t>
            </w:r>
          </w:p>
        </w:tc>
        <w:tc>
          <w:tcPr>
            <w:tcW w:w="5078" w:type="dxa"/>
          </w:tcPr>
          <w:p w14:paraId="2A8013FD" w14:textId="77777777" w:rsidR="003D4592" w:rsidRPr="00C7402C" w:rsidRDefault="003D4592" w:rsidP="00D30463">
            <w:pPr>
              <w:pStyle w:val="TestplanBody"/>
            </w:pPr>
          </w:p>
        </w:tc>
      </w:tr>
      <w:tr w:rsidR="003D4592" w14:paraId="71606B7B" w14:textId="77777777" w:rsidTr="00AE09C5">
        <w:tc>
          <w:tcPr>
            <w:tcW w:w="2729" w:type="dxa"/>
          </w:tcPr>
          <w:p w14:paraId="47294260" w14:textId="6B8F2A67" w:rsidR="003D4592" w:rsidRPr="00C7402C" w:rsidRDefault="003D4592" w:rsidP="00D30463">
            <w:pPr>
              <w:pStyle w:val="TestplanBody"/>
            </w:pPr>
            <w:proofErr w:type="spellStart"/>
            <w:r>
              <w:t>powergood_rst_b</w:t>
            </w:r>
            <w:proofErr w:type="spellEnd"/>
          </w:p>
        </w:tc>
        <w:tc>
          <w:tcPr>
            <w:tcW w:w="1543" w:type="dxa"/>
          </w:tcPr>
          <w:p w14:paraId="14E441BB" w14:textId="1BB09A29" w:rsidR="003D4592" w:rsidRDefault="003D4592" w:rsidP="00D30463">
            <w:pPr>
              <w:pStyle w:val="TestplanBody"/>
            </w:pPr>
            <w:r>
              <w:t>Input</w:t>
            </w:r>
          </w:p>
        </w:tc>
        <w:tc>
          <w:tcPr>
            <w:tcW w:w="5078" w:type="dxa"/>
          </w:tcPr>
          <w:p w14:paraId="13BA6925" w14:textId="77777777" w:rsidR="003D4592" w:rsidRPr="00C7402C" w:rsidRDefault="003D4592" w:rsidP="00D30463">
            <w:pPr>
              <w:pStyle w:val="TestplanBody"/>
            </w:pPr>
          </w:p>
        </w:tc>
      </w:tr>
      <w:tr w:rsidR="00FA0447" w14:paraId="39F47606" w14:textId="77777777" w:rsidTr="00AE09C5">
        <w:tc>
          <w:tcPr>
            <w:tcW w:w="2729" w:type="dxa"/>
          </w:tcPr>
          <w:p w14:paraId="5FF59316" w14:textId="4E0E5334" w:rsidR="00FA0447" w:rsidRDefault="00CF06C6" w:rsidP="00D30463">
            <w:pPr>
              <w:pStyle w:val="TestplanBody"/>
            </w:pPr>
            <w:proofErr w:type="spellStart"/>
            <w:r w:rsidRPr="00C7402C">
              <w:t>ess_ocs_pchnl_pstate</w:t>
            </w:r>
            <w:proofErr w:type="spellEnd"/>
            <w:r w:rsidRPr="00C7402C">
              <w:t>[M-1:0] </w:t>
            </w:r>
          </w:p>
        </w:tc>
        <w:tc>
          <w:tcPr>
            <w:tcW w:w="1543" w:type="dxa"/>
          </w:tcPr>
          <w:p w14:paraId="6B18972B" w14:textId="04B3D9BE" w:rsidR="00FA0447" w:rsidRDefault="00635CAC" w:rsidP="00D30463">
            <w:pPr>
              <w:pStyle w:val="TestplanBody"/>
            </w:pPr>
            <w:proofErr w:type="spellStart"/>
            <w:r>
              <w:t>Intput</w:t>
            </w:r>
            <w:proofErr w:type="spellEnd"/>
          </w:p>
        </w:tc>
        <w:tc>
          <w:tcPr>
            <w:tcW w:w="5078" w:type="dxa"/>
          </w:tcPr>
          <w:p w14:paraId="296C4735" w14:textId="280403D6" w:rsidR="00FA0447" w:rsidRDefault="005A7102" w:rsidP="00D30463">
            <w:pPr>
              <w:pStyle w:val="TestplanBody"/>
            </w:pPr>
            <w:r>
              <w:t>The power state to which ESS is requesting the device to transition to</w:t>
            </w:r>
          </w:p>
        </w:tc>
      </w:tr>
      <w:tr w:rsidR="00FA0447" w14:paraId="69905252" w14:textId="77777777" w:rsidTr="00AE09C5">
        <w:tc>
          <w:tcPr>
            <w:tcW w:w="2729" w:type="dxa"/>
          </w:tcPr>
          <w:p w14:paraId="22A5F708" w14:textId="6AD8C9D9" w:rsidR="00FA0447" w:rsidRDefault="00CF06C6" w:rsidP="00D30463">
            <w:pPr>
              <w:pStyle w:val="TestplanBody"/>
            </w:pPr>
            <w:proofErr w:type="spellStart"/>
            <w:r w:rsidRPr="00C7402C">
              <w:t>ess_ocs_pchnl_preq</w:t>
            </w:r>
            <w:proofErr w:type="spellEnd"/>
            <w:r w:rsidRPr="00C7402C">
              <w:t> </w:t>
            </w:r>
          </w:p>
        </w:tc>
        <w:tc>
          <w:tcPr>
            <w:tcW w:w="1543" w:type="dxa"/>
          </w:tcPr>
          <w:p w14:paraId="5402A893" w14:textId="5A3FDB24" w:rsidR="00FA0447" w:rsidRDefault="00635CAC" w:rsidP="00D30463">
            <w:pPr>
              <w:pStyle w:val="TestplanBody"/>
            </w:pPr>
            <w:r>
              <w:t>Input</w:t>
            </w:r>
          </w:p>
        </w:tc>
        <w:tc>
          <w:tcPr>
            <w:tcW w:w="5078" w:type="dxa"/>
          </w:tcPr>
          <w:p w14:paraId="0509F1DD" w14:textId="70D2DC5C" w:rsidR="00FA0447" w:rsidRDefault="005A7102" w:rsidP="00D30463">
            <w:pPr>
              <w:pStyle w:val="TestplanBody"/>
            </w:pPr>
            <w:r>
              <w:t xml:space="preserve">Active High Request to </w:t>
            </w:r>
            <w:proofErr w:type="spellStart"/>
            <w:r>
              <w:t>transtion</w:t>
            </w:r>
            <w:proofErr w:type="spellEnd"/>
            <w:r>
              <w:t xml:space="preserve"> to the power state indicated by PSTATE</w:t>
            </w:r>
          </w:p>
        </w:tc>
      </w:tr>
      <w:tr w:rsidR="005A7102" w14:paraId="6458E29F" w14:textId="77777777" w:rsidTr="00AE09C5">
        <w:tc>
          <w:tcPr>
            <w:tcW w:w="2729" w:type="dxa"/>
          </w:tcPr>
          <w:p w14:paraId="16D58111" w14:textId="71730176" w:rsidR="005A7102" w:rsidRDefault="00CF06C6" w:rsidP="005A7102">
            <w:pPr>
              <w:pStyle w:val="TestplanBody"/>
            </w:pPr>
            <w:proofErr w:type="spellStart"/>
            <w:r w:rsidRPr="00C7402C">
              <w:t>ocs_ess_pchnl_paccept</w:t>
            </w:r>
            <w:proofErr w:type="spellEnd"/>
            <w:r w:rsidRPr="00C7402C">
              <w:t> </w:t>
            </w:r>
          </w:p>
        </w:tc>
        <w:tc>
          <w:tcPr>
            <w:tcW w:w="1543" w:type="dxa"/>
          </w:tcPr>
          <w:p w14:paraId="17C51FA7" w14:textId="3678A3AD" w:rsidR="005A7102" w:rsidRDefault="005A7102" w:rsidP="005A7102">
            <w:pPr>
              <w:pStyle w:val="TestplanBody"/>
            </w:pPr>
            <w:r>
              <w:t>Output</w:t>
            </w:r>
          </w:p>
        </w:tc>
        <w:tc>
          <w:tcPr>
            <w:tcW w:w="5078" w:type="dxa"/>
          </w:tcPr>
          <w:p w14:paraId="005BFF2C" w14:textId="158B9E3D" w:rsidR="005A7102" w:rsidRDefault="005A7102" w:rsidP="005A7102">
            <w:pPr>
              <w:pStyle w:val="TestplanBody"/>
            </w:pPr>
            <w:r>
              <w:t>Active High Accept of the PREQ, indicating the device will transition to the state indicated by PSTATE</w:t>
            </w:r>
          </w:p>
        </w:tc>
      </w:tr>
      <w:tr w:rsidR="005A7102" w14:paraId="17AE44FA" w14:textId="77777777" w:rsidTr="00AE09C5">
        <w:tc>
          <w:tcPr>
            <w:tcW w:w="2729" w:type="dxa"/>
          </w:tcPr>
          <w:p w14:paraId="6727FBB3" w14:textId="78B51F73" w:rsidR="005A7102" w:rsidRDefault="00CF06C6" w:rsidP="005A7102">
            <w:pPr>
              <w:pStyle w:val="TestplanBody"/>
            </w:pPr>
            <w:proofErr w:type="spellStart"/>
            <w:r w:rsidRPr="00C7402C">
              <w:t>ocs_ess_pchnl_pdeny</w:t>
            </w:r>
            <w:proofErr w:type="spellEnd"/>
            <w:r w:rsidRPr="00C7402C">
              <w:t> </w:t>
            </w:r>
          </w:p>
        </w:tc>
        <w:tc>
          <w:tcPr>
            <w:tcW w:w="1543" w:type="dxa"/>
          </w:tcPr>
          <w:p w14:paraId="03EFF3FF" w14:textId="7D557809" w:rsidR="005A7102" w:rsidRDefault="005A7102" w:rsidP="005A7102">
            <w:pPr>
              <w:pStyle w:val="TestplanBody"/>
            </w:pPr>
            <w:r>
              <w:t>Output</w:t>
            </w:r>
          </w:p>
        </w:tc>
        <w:tc>
          <w:tcPr>
            <w:tcW w:w="5078" w:type="dxa"/>
          </w:tcPr>
          <w:p w14:paraId="27703BAE" w14:textId="69ABCE6D" w:rsidR="005A7102" w:rsidRDefault="005A7102" w:rsidP="005A7102">
            <w:pPr>
              <w:pStyle w:val="TestplanBody"/>
            </w:pPr>
            <w:r>
              <w:t>Active High Deny of the PREQ, indicating the device will not transition to the state indicated by PSTATE, and will remain in its current state</w:t>
            </w:r>
          </w:p>
        </w:tc>
      </w:tr>
      <w:tr w:rsidR="005A7102" w14:paraId="292214FC" w14:textId="77777777" w:rsidTr="00AE09C5">
        <w:tc>
          <w:tcPr>
            <w:tcW w:w="2729" w:type="dxa"/>
          </w:tcPr>
          <w:p w14:paraId="337AC6F9" w14:textId="697CC243" w:rsidR="005A7102" w:rsidRDefault="00CF06C6" w:rsidP="005A7102">
            <w:pPr>
              <w:pStyle w:val="TestplanBody"/>
            </w:pPr>
            <w:proofErr w:type="spellStart"/>
            <w:r w:rsidRPr="00C7402C">
              <w:t>ocs_ess_pchnl_</w:t>
            </w:r>
            <w:proofErr w:type="gramStart"/>
            <w:r w:rsidRPr="00C7402C">
              <w:t>pactive</w:t>
            </w:r>
            <w:proofErr w:type="spellEnd"/>
            <w:r w:rsidRPr="00C7402C">
              <w:t>[</w:t>
            </w:r>
            <w:proofErr w:type="gramEnd"/>
            <w:r w:rsidRPr="00C7402C">
              <w:t>6:0] </w:t>
            </w:r>
          </w:p>
        </w:tc>
        <w:tc>
          <w:tcPr>
            <w:tcW w:w="1543" w:type="dxa"/>
          </w:tcPr>
          <w:p w14:paraId="08301800" w14:textId="1178E443" w:rsidR="005A7102" w:rsidRDefault="005A7102" w:rsidP="005A7102">
            <w:pPr>
              <w:pStyle w:val="TestplanBody"/>
            </w:pPr>
            <w:r>
              <w:t>Output</w:t>
            </w:r>
          </w:p>
        </w:tc>
        <w:tc>
          <w:tcPr>
            <w:tcW w:w="5078" w:type="dxa"/>
          </w:tcPr>
          <w:p w14:paraId="0773D17D" w14:textId="77777777" w:rsidR="005A7102" w:rsidRDefault="005A7102" w:rsidP="005A7102">
            <w:r>
              <w:t xml:space="preserve">Each bit of PACTIVE indicates something regarding the activity of the device. Bits 0 and 1 are asynchronous wake events.  Bits 2 through 6 indicate transactions pending/ongoing activity </w:t>
            </w:r>
            <w:proofErr w:type="gramStart"/>
            <w:r>
              <w:t>in a given</w:t>
            </w:r>
            <w:proofErr w:type="gramEnd"/>
            <w:r>
              <w:t xml:space="preserve"> clock domain. For bits 2 through 6, if device does not contain logic in that clock domain, the device shall tie that bit to 1’b0. </w:t>
            </w:r>
          </w:p>
          <w:p w14:paraId="01384B08" w14:textId="77777777" w:rsidR="005A7102" w:rsidRDefault="005A7102" w:rsidP="005A7102"/>
          <w:p w14:paraId="67A3223C" w14:textId="77777777" w:rsidR="005A7102" w:rsidRDefault="005A7102" w:rsidP="005A7102">
            <w:r>
              <w:rPr>
                <w:u w:val="single"/>
              </w:rPr>
              <w:t>6</w:t>
            </w:r>
            <w:r w:rsidRPr="000D3B76">
              <w:rPr>
                <w:u w:val="single"/>
              </w:rPr>
              <w:t>: PACTIVE_PRIVEPSIDE</w:t>
            </w:r>
            <w:r>
              <w:t xml:space="preserve"> - Device's hint to indicate there is a transaction pending in </w:t>
            </w:r>
            <w:proofErr w:type="spellStart"/>
            <w:r>
              <w:t>priv_side_clk</w:t>
            </w:r>
            <w:proofErr w:type="spellEnd"/>
            <w:r>
              <w:t xml:space="preserve"> domain.  This signal is synchronous to </w:t>
            </w:r>
            <w:proofErr w:type="spellStart"/>
            <w:r>
              <w:t>priv_side_clk</w:t>
            </w:r>
            <w:proofErr w:type="spellEnd"/>
            <w:r>
              <w:t xml:space="preserve"> domain.</w:t>
            </w:r>
          </w:p>
          <w:p w14:paraId="786537B4" w14:textId="77777777" w:rsidR="005A7102" w:rsidRDefault="005A7102" w:rsidP="005A7102"/>
          <w:p w14:paraId="5E16ECE0" w14:textId="77777777" w:rsidR="005A7102" w:rsidRDefault="005A7102" w:rsidP="005A7102">
            <w:r>
              <w:rPr>
                <w:u w:val="single"/>
              </w:rPr>
              <w:t>5</w:t>
            </w:r>
            <w:r w:rsidRPr="000D3B76">
              <w:rPr>
                <w:u w:val="single"/>
              </w:rPr>
              <w:t>: PACTIVE_LLEPSIDE</w:t>
            </w:r>
            <w:r w:rsidRPr="00F34FCA">
              <w:t xml:space="preserve"> </w:t>
            </w:r>
            <w:r>
              <w:t xml:space="preserve">- Device's hint to indicate there is a transaction pending in </w:t>
            </w:r>
            <w:proofErr w:type="spellStart"/>
            <w:r>
              <w:t>llep_side_clk</w:t>
            </w:r>
            <w:proofErr w:type="spellEnd"/>
            <w:r>
              <w:t xml:space="preserve"> domain.  This signal is synchronous to </w:t>
            </w:r>
            <w:proofErr w:type="spellStart"/>
            <w:r>
              <w:t>llep_side_clk</w:t>
            </w:r>
            <w:proofErr w:type="spellEnd"/>
            <w:r>
              <w:t xml:space="preserve"> domain.</w:t>
            </w:r>
          </w:p>
          <w:p w14:paraId="308A2A36" w14:textId="77777777" w:rsidR="005A7102" w:rsidRDefault="005A7102" w:rsidP="005A7102"/>
          <w:p w14:paraId="3F82357B" w14:textId="77777777" w:rsidR="005A7102" w:rsidRDefault="005A7102" w:rsidP="005A7102">
            <w:r>
              <w:rPr>
                <w:u w:val="single"/>
              </w:rPr>
              <w:t>4</w:t>
            </w:r>
            <w:r w:rsidRPr="000D3B76">
              <w:rPr>
                <w:u w:val="single"/>
              </w:rPr>
              <w:t>: PACTIVE_GPSIDE</w:t>
            </w:r>
            <w:r w:rsidRPr="00F34FCA">
              <w:t xml:space="preserve"> </w:t>
            </w:r>
            <w:r>
              <w:t xml:space="preserve">- Device's hint to indicate there is a transaction pending </w:t>
            </w:r>
            <w:proofErr w:type="gramStart"/>
            <w:r>
              <w:t xml:space="preserve">in </w:t>
            </w:r>
            <w:proofErr w:type="spellStart"/>
            <w:r>
              <w:t>side</w:t>
            </w:r>
            <w:proofErr w:type="gramEnd"/>
            <w:r>
              <w:t>_clk</w:t>
            </w:r>
            <w:proofErr w:type="spellEnd"/>
            <w:r>
              <w:t xml:space="preserve"> domain.  This signal is synchronous to </w:t>
            </w:r>
            <w:proofErr w:type="spellStart"/>
            <w:r>
              <w:t>side_clk</w:t>
            </w:r>
            <w:proofErr w:type="spellEnd"/>
            <w:r>
              <w:t xml:space="preserve"> domain.  </w:t>
            </w:r>
          </w:p>
          <w:p w14:paraId="014A7DB0" w14:textId="77777777" w:rsidR="005A7102" w:rsidRDefault="005A7102" w:rsidP="005A7102"/>
          <w:p w14:paraId="21C47FCA" w14:textId="77777777" w:rsidR="005A7102" w:rsidRDefault="005A7102" w:rsidP="005A7102">
            <w:r>
              <w:rPr>
                <w:u w:val="single"/>
              </w:rPr>
              <w:t>3</w:t>
            </w:r>
            <w:r w:rsidRPr="000D3B76">
              <w:rPr>
                <w:u w:val="single"/>
              </w:rPr>
              <w:t>: PACTIVE_PRIM</w:t>
            </w:r>
            <w:r w:rsidRPr="00F34FCA">
              <w:t xml:space="preserve"> </w:t>
            </w:r>
            <w:r>
              <w:t xml:space="preserve">- Device's hint to indicate there is a transaction pending in </w:t>
            </w:r>
            <w:proofErr w:type="spellStart"/>
            <w:r>
              <w:t>prim_clk</w:t>
            </w:r>
            <w:proofErr w:type="spellEnd"/>
            <w:r>
              <w:t xml:space="preserve"> domain.  This signal is synchronous to </w:t>
            </w:r>
            <w:proofErr w:type="spellStart"/>
            <w:r>
              <w:t>prim_clk</w:t>
            </w:r>
            <w:proofErr w:type="spellEnd"/>
            <w:r>
              <w:t xml:space="preserve"> domain.</w:t>
            </w:r>
          </w:p>
          <w:p w14:paraId="0A671A5D" w14:textId="77777777" w:rsidR="005A7102" w:rsidRDefault="005A7102" w:rsidP="005A7102"/>
          <w:p w14:paraId="306B26AF" w14:textId="77777777" w:rsidR="005A7102" w:rsidRDefault="005A7102" w:rsidP="005A7102">
            <w:r>
              <w:rPr>
                <w:u w:val="single"/>
              </w:rPr>
              <w:t>2</w:t>
            </w:r>
            <w:r w:rsidRPr="000D3B76">
              <w:rPr>
                <w:u w:val="single"/>
              </w:rPr>
              <w:t>: PACTIVE_FUNC</w:t>
            </w:r>
            <w:r w:rsidRPr="00F34FCA">
              <w:t xml:space="preserve"> </w:t>
            </w:r>
            <w:r>
              <w:t>- Device's hint to indicate there is a transaction pending in fast/</w:t>
            </w:r>
            <w:proofErr w:type="spellStart"/>
            <w:r>
              <w:t>slow_clk</w:t>
            </w:r>
            <w:proofErr w:type="spellEnd"/>
            <w:r>
              <w:t xml:space="preserve"> domain.  This signal is synchronous to </w:t>
            </w:r>
            <w:proofErr w:type="spellStart"/>
            <w:r>
              <w:t>slow_clk</w:t>
            </w:r>
            <w:proofErr w:type="spellEnd"/>
            <w:r>
              <w:t xml:space="preserve"> domain.</w:t>
            </w:r>
          </w:p>
          <w:p w14:paraId="19B7CEF2" w14:textId="77777777" w:rsidR="005A7102" w:rsidRDefault="005A7102" w:rsidP="005A7102"/>
          <w:p w14:paraId="3B8AE10F" w14:textId="77777777" w:rsidR="005A7102" w:rsidRDefault="005A7102" w:rsidP="005A7102">
            <w:pPr>
              <w:keepNext/>
            </w:pPr>
            <w:r>
              <w:rPr>
                <w:u w:val="single"/>
              </w:rPr>
              <w:t>1: PACTIVE_SPURIOUS_WAKE</w:t>
            </w:r>
            <w:r>
              <w:t xml:space="preserve"> – Device’s request to exit from low power state caused by a Spurious Wake source (see </w:t>
            </w:r>
            <w:hyperlink r:id="rId26" w:anchor="spurious-power-wake-handling" w:history="1">
              <w:r w:rsidRPr="002F259A">
                <w:rPr>
                  <w:rStyle w:val="Hyperlink"/>
                </w:rPr>
                <w:t>HAS</w:t>
              </w:r>
            </w:hyperlink>
            <w:r>
              <w:t xml:space="preserve">). This signal can be asserted asynchronously, even when the clock is not running. Once asserted, it needs to remain asserted until CSE is in the OFF, ACTV, or TCGEXITPREP states. </w:t>
            </w:r>
          </w:p>
          <w:p w14:paraId="59E8D50D" w14:textId="77777777" w:rsidR="005A7102" w:rsidRPr="006B0300" w:rsidRDefault="005A7102" w:rsidP="005A7102">
            <w:pPr>
              <w:keepNext/>
            </w:pPr>
          </w:p>
          <w:p w14:paraId="38156DCD" w14:textId="544238BA" w:rsidR="005A7102" w:rsidRDefault="005A7102" w:rsidP="005A7102">
            <w:pPr>
              <w:pStyle w:val="TestplanBody"/>
            </w:pPr>
            <w:r w:rsidRPr="000D3B76">
              <w:rPr>
                <w:u w:val="single"/>
              </w:rPr>
              <w:t>0: PACTIVE_</w:t>
            </w:r>
            <w:r>
              <w:rPr>
                <w:u w:val="single"/>
              </w:rPr>
              <w:t>FW_</w:t>
            </w:r>
            <w:r w:rsidRPr="000D3B76">
              <w:rPr>
                <w:u w:val="single"/>
              </w:rPr>
              <w:t>WAKE</w:t>
            </w:r>
            <w:r w:rsidRPr="00F34FCA">
              <w:t xml:space="preserve"> </w:t>
            </w:r>
            <w:r>
              <w:t xml:space="preserve">-  Device's request to exit from low power state caused by a FW Power Wake source (see </w:t>
            </w:r>
            <w:hyperlink r:id="rId27" w:anchor="spurious-power-wake-handling" w:history="1">
              <w:r w:rsidRPr="00014F11">
                <w:rPr>
                  <w:rStyle w:val="Hyperlink"/>
                </w:rPr>
                <w:t>HAS</w:t>
              </w:r>
            </w:hyperlink>
            <w:r>
              <w:t xml:space="preserve">).   This signal can be asserted </w:t>
            </w:r>
            <w:proofErr w:type="spellStart"/>
            <w:r>
              <w:t>asynchronusly</w:t>
            </w:r>
            <w:proofErr w:type="spellEnd"/>
            <w:r>
              <w:t xml:space="preserve">, even when the clock is not running.   Once asserted, it </w:t>
            </w:r>
            <w:proofErr w:type="gramStart"/>
            <w:r>
              <w:t>need</w:t>
            </w:r>
            <w:proofErr w:type="gramEnd"/>
            <w:r>
              <w:t xml:space="preserve"> to remain asserted until CSE is in the OFF, ACTV, or TCGEXITPREP states.  </w:t>
            </w:r>
          </w:p>
        </w:tc>
      </w:tr>
      <w:tr w:rsidR="00AE09C5" w14:paraId="56835C2E" w14:textId="77777777" w:rsidTr="00AE09C5">
        <w:tc>
          <w:tcPr>
            <w:tcW w:w="2729" w:type="dxa"/>
          </w:tcPr>
          <w:p w14:paraId="7C5BCC30" w14:textId="2A04F364" w:rsidR="00AE09C5" w:rsidRPr="00C7402C" w:rsidRDefault="00AE09C5" w:rsidP="00AE09C5">
            <w:pPr>
              <w:pStyle w:val="TestplanBody"/>
            </w:pPr>
            <w:proofErr w:type="spellStart"/>
            <w:r w:rsidRPr="00C7402C">
              <w:t>ess_ocs_pchnl_</w:t>
            </w:r>
            <w:r>
              <w:t>timeout</w:t>
            </w:r>
            <w:proofErr w:type="spellEnd"/>
          </w:p>
        </w:tc>
        <w:tc>
          <w:tcPr>
            <w:tcW w:w="1543" w:type="dxa"/>
          </w:tcPr>
          <w:p w14:paraId="68B55342" w14:textId="006EFAAB" w:rsidR="00AE09C5" w:rsidRDefault="00AE09C5" w:rsidP="00AE09C5">
            <w:pPr>
              <w:pStyle w:val="TestplanBody"/>
            </w:pPr>
            <w:r>
              <w:t xml:space="preserve">Input </w:t>
            </w:r>
          </w:p>
        </w:tc>
        <w:tc>
          <w:tcPr>
            <w:tcW w:w="5078" w:type="dxa"/>
          </w:tcPr>
          <w:p w14:paraId="336C2102" w14:textId="58E3CE09" w:rsidR="00AE09C5" w:rsidRDefault="00AE09C5" w:rsidP="00AE09C5">
            <w:r>
              <w:t>P-Channel Timeout</w:t>
            </w:r>
          </w:p>
          <w:p w14:paraId="563B1195" w14:textId="77777777" w:rsidR="00AE09C5" w:rsidRDefault="00AE09C5" w:rsidP="00AE09C5">
            <w:r>
              <w:t xml:space="preserve">Indicates a timeout for a given flow has occurred and devices </w:t>
            </w:r>
            <w:r>
              <w:rPr>
                <w:i/>
                <w:iCs/>
              </w:rPr>
              <w:t xml:space="preserve">must </w:t>
            </w:r>
            <w:r>
              <w:t xml:space="preserve">respond immediately.  </w:t>
            </w:r>
          </w:p>
          <w:p w14:paraId="2FB140F7" w14:textId="7430235B" w:rsidR="00AE09C5" w:rsidRDefault="00AE09C5" w:rsidP="00AE09C5">
            <w:r>
              <w:t>This signal can assert prior to a PREQ being sent, with the expectation that the device will accept in a timely fashion</w:t>
            </w:r>
          </w:p>
          <w:p w14:paraId="6DC1C684" w14:textId="6EE896FE" w:rsidR="00AE09C5" w:rsidRDefault="00AE09C5" w:rsidP="00AE09C5">
            <w:r>
              <w:t xml:space="preserve">This signal can assert after PREQ has been asserted, but before all devices have responded.  </w:t>
            </w:r>
            <w:proofErr w:type="gramStart"/>
            <w:r>
              <w:t>In the event that</w:t>
            </w:r>
            <w:proofErr w:type="gramEnd"/>
            <w:r>
              <w:t xml:space="preserve"> it asserts during an active handshake, any device that has not responded must accept immediately. </w:t>
            </w:r>
          </w:p>
          <w:p w14:paraId="0F47F4B4" w14:textId="3DE9A4B3" w:rsidR="00AE09C5" w:rsidRDefault="00AE09C5" w:rsidP="00AE09C5">
            <w:r>
              <w:t xml:space="preserve">See section 1.4.4 for more details  </w:t>
            </w:r>
          </w:p>
        </w:tc>
      </w:tr>
    </w:tbl>
    <w:p w14:paraId="4A788E02" w14:textId="77777777" w:rsidR="008172AA" w:rsidRDefault="008172AA" w:rsidP="00D30463">
      <w:pPr>
        <w:pStyle w:val="TestplanBody"/>
      </w:pPr>
    </w:p>
    <w:p w14:paraId="6E1BBCF8" w14:textId="1DAD0A87" w:rsidR="000C5D21" w:rsidRDefault="00BD46F7" w:rsidP="00D30463">
      <w:pPr>
        <w:pStyle w:val="TestplanBody"/>
      </w:pPr>
      <w:r>
        <w:t>Add</w:t>
      </w:r>
      <w:r w:rsidR="000C5D21">
        <w:t xml:space="preserve"> </w:t>
      </w:r>
      <w:r>
        <w:t>save and restore interface to test island:</w:t>
      </w:r>
    </w:p>
    <w:p w14:paraId="638FC536" w14:textId="77777777" w:rsidR="000C5D21" w:rsidRDefault="000C5D21" w:rsidP="00D30463">
      <w:pPr>
        <w:pStyle w:val="TestplanBody"/>
      </w:pPr>
    </w:p>
    <w:tbl>
      <w:tblPr>
        <w:tblStyle w:val="TableGrid"/>
        <w:tblW w:w="0" w:type="auto"/>
        <w:tblLook w:val="04A0" w:firstRow="1" w:lastRow="0" w:firstColumn="1" w:lastColumn="0" w:noHBand="0" w:noVBand="1"/>
      </w:tblPr>
      <w:tblGrid>
        <w:gridCol w:w="2529"/>
        <w:gridCol w:w="1611"/>
        <w:gridCol w:w="5210"/>
      </w:tblGrid>
      <w:tr w:rsidR="000C5D21" w14:paraId="516B2D50" w14:textId="77777777" w:rsidTr="00A478B9">
        <w:tc>
          <w:tcPr>
            <w:tcW w:w="2529" w:type="dxa"/>
          </w:tcPr>
          <w:p w14:paraId="01691803" w14:textId="77777777" w:rsidR="000C5D21" w:rsidRPr="00635CAC" w:rsidRDefault="000C5D21">
            <w:pPr>
              <w:pStyle w:val="TestplanBody"/>
              <w:rPr>
                <w:b/>
                <w:bCs/>
              </w:rPr>
            </w:pPr>
            <w:r w:rsidRPr="00635CAC">
              <w:rPr>
                <w:b/>
                <w:bCs/>
              </w:rPr>
              <w:t>Signal Name</w:t>
            </w:r>
          </w:p>
        </w:tc>
        <w:tc>
          <w:tcPr>
            <w:tcW w:w="1611" w:type="dxa"/>
          </w:tcPr>
          <w:p w14:paraId="37CAE3F6" w14:textId="77777777" w:rsidR="000C5D21" w:rsidRPr="00635CAC" w:rsidRDefault="000C5D21">
            <w:pPr>
              <w:pStyle w:val="TestplanBody"/>
              <w:rPr>
                <w:b/>
                <w:bCs/>
              </w:rPr>
            </w:pPr>
            <w:r w:rsidRPr="00635CAC">
              <w:rPr>
                <w:b/>
                <w:bCs/>
              </w:rPr>
              <w:t xml:space="preserve">Direction </w:t>
            </w:r>
          </w:p>
        </w:tc>
        <w:tc>
          <w:tcPr>
            <w:tcW w:w="5210" w:type="dxa"/>
          </w:tcPr>
          <w:p w14:paraId="7D982909" w14:textId="77777777" w:rsidR="000C5D21" w:rsidRPr="00635CAC" w:rsidRDefault="000C5D21">
            <w:pPr>
              <w:pStyle w:val="TestplanBody"/>
              <w:rPr>
                <w:b/>
                <w:bCs/>
              </w:rPr>
            </w:pPr>
            <w:r w:rsidRPr="00635CAC">
              <w:rPr>
                <w:b/>
                <w:bCs/>
              </w:rPr>
              <w:t>Description</w:t>
            </w:r>
          </w:p>
        </w:tc>
      </w:tr>
      <w:tr w:rsidR="000C5D21" w14:paraId="494FB068" w14:textId="77777777" w:rsidTr="00A478B9">
        <w:tc>
          <w:tcPr>
            <w:tcW w:w="2529" w:type="dxa"/>
          </w:tcPr>
          <w:p w14:paraId="788B7C2F" w14:textId="1057E166" w:rsidR="000C5D21" w:rsidRDefault="003A2D90">
            <w:pPr>
              <w:pStyle w:val="TestplanBody"/>
            </w:pPr>
            <w:proofErr w:type="spellStart"/>
            <w:r>
              <w:t>o</w:t>
            </w:r>
            <w:r w:rsidR="00A043CF">
              <w:t>cs_gsk_snr_put</w:t>
            </w:r>
            <w:proofErr w:type="spellEnd"/>
          </w:p>
        </w:tc>
        <w:tc>
          <w:tcPr>
            <w:tcW w:w="1611" w:type="dxa"/>
          </w:tcPr>
          <w:p w14:paraId="1A281482" w14:textId="5B96F769" w:rsidR="000C5D21" w:rsidRDefault="00A478B9">
            <w:pPr>
              <w:pStyle w:val="TestplanBody"/>
            </w:pPr>
            <w:r>
              <w:t>Out</w:t>
            </w:r>
          </w:p>
        </w:tc>
        <w:tc>
          <w:tcPr>
            <w:tcW w:w="5210" w:type="dxa"/>
          </w:tcPr>
          <w:p w14:paraId="0EA77567" w14:textId="7B1AF359" w:rsidR="000D56C2" w:rsidRDefault="000D56C2">
            <w:pPr>
              <w:pStyle w:val="TestplanBody"/>
            </w:pPr>
            <w:r>
              <w:t xml:space="preserve">SNR Command Put.  Devices track an internal credit count and may only issue an </w:t>
            </w:r>
            <w:proofErr w:type="spellStart"/>
            <w:r>
              <w:t>snr_put</w:t>
            </w:r>
            <w:proofErr w:type="spellEnd"/>
            <w:r>
              <w:t xml:space="preserve"> if it has credits available. Devices must decrement their internal credit count after each </w:t>
            </w:r>
            <w:proofErr w:type="spellStart"/>
            <w:r>
              <w:t>snr_put</w:t>
            </w:r>
            <w:proofErr w:type="spellEnd"/>
            <w:r>
              <w:t>.</w:t>
            </w:r>
          </w:p>
        </w:tc>
      </w:tr>
      <w:tr w:rsidR="000C5D21" w14:paraId="3F56BE47" w14:textId="77777777" w:rsidTr="00825595">
        <w:trPr>
          <w:trHeight w:val="350"/>
        </w:trPr>
        <w:tc>
          <w:tcPr>
            <w:tcW w:w="2529" w:type="dxa"/>
          </w:tcPr>
          <w:p w14:paraId="112F6445" w14:textId="33264D2E" w:rsidR="000C5D21" w:rsidRDefault="003A2D90">
            <w:pPr>
              <w:pStyle w:val="TestplanBody"/>
            </w:pPr>
            <w:proofErr w:type="spellStart"/>
            <w:r>
              <w:t>o</w:t>
            </w:r>
            <w:r w:rsidR="00A043CF">
              <w:t>cs_gsk_snr_</w:t>
            </w:r>
            <w:proofErr w:type="gramStart"/>
            <w:r w:rsidR="00A043CF">
              <w:t>addr</w:t>
            </w:r>
            <w:proofErr w:type="spellEnd"/>
            <w:r w:rsidR="00A043CF">
              <w:t>[</w:t>
            </w:r>
            <w:proofErr w:type="gramEnd"/>
            <w:r w:rsidR="00A043CF">
              <w:t>9:0]</w:t>
            </w:r>
          </w:p>
        </w:tc>
        <w:tc>
          <w:tcPr>
            <w:tcW w:w="1611" w:type="dxa"/>
          </w:tcPr>
          <w:p w14:paraId="6226606A" w14:textId="44FB4379" w:rsidR="000C5D21" w:rsidRDefault="00A478B9">
            <w:pPr>
              <w:pStyle w:val="TestplanBody"/>
            </w:pPr>
            <w:r>
              <w:t>Out</w:t>
            </w:r>
          </w:p>
        </w:tc>
        <w:tc>
          <w:tcPr>
            <w:tcW w:w="5210" w:type="dxa"/>
          </w:tcPr>
          <w:p w14:paraId="754DA8EF" w14:textId="62C26AFC" w:rsidR="000C5D21" w:rsidRDefault="006626D3" w:rsidP="006626D3">
            <w:pPr>
              <w:pStyle w:val="TestplanBody"/>
              <w:tabs>
                <w:tab w:val="left" w:pos="1218"/>
              </w:tabs>
            </w:pPr>
            <w:r w:rsidRPr="006626D3">
              <w:t>SNR Address. 0-based.  Each device should start at address “0”.</w:t>
            </w:r>
          </w:p>
        </w:tc>
      </w:tr>
      <w:tr w:rsidR="000C5D21" w14:paraId="5C3F57E7" w14:textId="77777777" w:rsidTr="00A478B9">
        <w:tc>
          <w:tcPr>
            <w:tcW w:w="2529" w:type="dxa"/>
          </w:tcPr>
          <w:p w14:paraId="7DCE8188" w14:textId="4062456F" w:rsidR="000C5D21" w:rsidRDefault="003A2D90">
            <w:pPr>
              <w:pStyle w:val="TestplanBody"/>
            </w:pPr>
            <w:proofErr w:type="spellStart"/>
            <w:r>
              <w:t>o</w:t>
            </w:r>
            <w:r w:rsidR="00A043CF">
              <w:t>cs_gsk_snr_</w:t>
            </w:r>
            <w:r w:rsidR="008E0E93">
              <w:t>wxrb</w:t>
            </w:r>
            <w:proofErr w:type="spellEnd"/>
          </w:p>
        </w:tc>
        <w:tc>
          <w:tcPr>
            <w:tcW w:w="1611" w:type="dxa"/>
          </w:tcPr>
          <w:p w14:paraId="764C3324" w14:textId="50D8E698" w:rsidR="000C5D21" w:rsidRDefault="00A478B9">
            <w:pPr>
              <w:pStyle w:val="TestplanBody"/>
            </w:pPr>
            <w:r>
              <w:t>Out</w:t>
            </w:r>
          </w:p>
        </w:tc>
        <w:tc>
          <w:tcPr>
            <w:tcW w:w="5210" w:type="dxa"/>
          </w:tcPr>
          <w:p w14:paraId="6452EC47" w14:textId="656E6254" w:rsidR="000C5D21" w:rsidRDefault="006626D3">
            <w:pPr>
              <w:pStyle w:val="TestplanBody"/>
            </w:pPr>
            <w:r w:rsidRPr="006626D3">
              <w:t>SNR Command Write/Read indication</w:t>
            </w:r>
            <w:r w:rsidRPr="006626D3">
              <w:br/>
              <w:t>1- write (save)</w:t>
            </w:r>
            <w:r w:rsidRPr="006626D3">
              <w:br/>
              <w:t>0 - read (restore)</w:t>
            </w:r>
          </w:p>
        </w:tc>
      </w:tr>
      <w:tr w:rsidR="000C5D21" w14:paraId="645B59A1" w14:textId="77777777" w:rsidTr="00A478B9">
        <w:tc>
          <w:tcPr>
            <w:tcW w:w="2529" w:type="dxa"/>
          </w:tcPr>
          <w:p w14:paraId="41B4DE2F" w14:textId="511CA816" w:rsidR="000C5D21" w:rsidRDefault="003A2D90">
            <w:pPr>
              <w:pStyle w:val="TestplanBody"/>
            </w:pPr>
            <w:proofErr w:type="spellStart"/>
            <w:r>
              <w:t>ocs_</w:t>
            </w:r>
            <w:r w:rsidR="008E0E93">
              <w:t>gsk_snr_</w:t>
            </w:r>
            <w:proofErr w:type="gramStart"/>
            <w:r w:rsidR="008E0E93">
              <w:t>wdata</w:t>
            </w:r>
            <w:proofErr w:type="spellEnd"/>
            <w:r w:rsidR="008E0E93">
              <w:t>[</w:t>
            </w:r>
            <w:proofErr w:type="gramEnd"/>
            <w:r w:rsidR="008E0E93">
              <w:t>63:0]</w:t>
            </w:r>
          </w:p>
        </w:tc>
        <w:tc>
          <w:tcPr>
            <w:tcW w:w="1611" w:type="dxa"/>
          </w:tcPr>
          <w:p w14:paraId="52BC8777" w14:textId="474EF948" w:rsidR="000C5D21" w:rsidRDefault="00A478B9">
            <w:pPr>
              <w:pStyle w:val="TestplanBody"/>
            </w:pPr>
            <w:r>
              <w:t>Out</w:t>
            </w:r>
          </w:p>
        </w:tc>
        <w:tc>
          <w:tcPr>
            <w:tcW w:w="5210" w:type="dxa"/>
          </w:tcPr>
          <w:p w14:paraId="25A5CAA1" w14:textId="7EF56CE8" w:rsidR="000C5D21" w:rsidRDefault="00407D3D">
            <w:pPr>
              <w:pStyle w:val="TestplanBody"/>
            </w:pPr>
            <w:r w:rsidRPr="00407D3D">
              <w:t>SNR Command Write Data (Save)</w:t>
            </w:r>
          </w:p>
        </w:tc>
      </w:tr>
      <w:tr w:rsidR="000C5D21" w14:paraId="4E56E68F" w14:textId="77777777" w:rsidTr="00A478B9">
        <w:tc>
          <w:tcPr>
            <w:tcW w:w="2529" w:type="dxa"/>
          </w:tcPr>
          <w:p w14:paraId="197F2AC4" w14:textId="06E780D8" w:rsidR="000C5D21" w:rsidRDefault="003A2D90">
            <w:pPr>
              <w:pStyle w:val="TestplanBody"/>
            </w:pPr>
            <w:proofErr w:type="spellStart"/>
            <w:r>
              <w:t>g</w:t>
            </w:r>
            <w:r w:rsidR="00A478B9">
              <w:t>sk_ocs_snr_</w:t>
            </w:r>
            <w:proofErr w:type="gramStart"/>
            <w:r w:rsidR="00A478B9">
              <w:t>rdata</w:t>
            </w:r>
            <w:proofErr w:type="spellEnd"/>
            <w:r w:rsidR="00A478B9">
              <w:t>[</w:t>
            </w:r>
            <w:proofErr w:type="gramEnd"/>
            <w:r w:rsidR="00A478B9">
              <w:t>63:0]</w:t>
            </w:r>
          </w:p>
        </w:tc>
        <w:tc>
          <w:tcPr>
            <w:tcW w:w="1611" w:type="dxa"/>
          </w:tcPr>
          <w:p w14:paraId="3E9861F1" w14:textId="4774DC3E" w:rsidR="000C5D21" w:rsidRDefault="00A478B9">
            <w:pPr>
              <w:pStyle w:val="TestplanBody"/>
            </w:pPr>
            <w:r>
              <w:t>In</w:t>
            </w:r>
          </w:p>
        </w:tc>
        <w:tc>
          <w:tcPr>
            <w:tcW w:w="5210" w:type="dxa"/>
          </w:tcPr>
          <w:p w14:paraId="4AFF61DE" w14:textId="1CBFA5F1" w:rsidR="000C5D21" w:rsidRDefault="00407D3D">
            <w:pPr>
              <w:pStyle w:val="TestplanBody"/>
            </w:pPr>
            <w:r w:rsidRPr="00407D3D">
              <w:t>Read data for Restore Operation</w:t>
            </w:r>
          </w:p>
          <w:p w14:paraId="7B74E3DF" w14:textId="6BC27AD0" w:rsidR="00D407F0" w:rsidRDefault="00D407F0">
            <w:pPr>
              <w:pStyle w:val="TestplanBody"/>
            </w:pPr>
            <w:r>
              <w:t xml:space="preserve">Returned in order of read requests. Valid only during </w:t>
            </w:r>
            <w:proofErr w:type="spellStart"/>
            <w:r>
              <w:t>snr_cpl</w:t>
            </w:r>
            <w:proofErr w:type="spellEnd"/>
          </w:p>
        </w:tc>
      </w:tr>
      <w:tr w:rsidR="008E0E93" w14:paraId="0C2C2524" w14:textId="77777777" w:rsidTr="00A478B9">
        <w:tc>
          <w:tcPr>
            <w:tcW w:w="2529" w:type="dxa"/>
          </w:tcPr>
          <w:p w14:paraId="048345F8" w14:textId="211F20EB" w:rsidR="008E0E93" w:rsidRDefault="003A2D90">
            <w:pPr>
              <w:pStyle w:val="TestplanBody"/>
            </w:pPr>
            <w:proofErr w:type="spellStart"/>
            <w:r>
              <w:t>g</w:t>
            </w:r>
            <w:r w:rsidR="00A478B9">
              <w:t>sk_ocs_snr_rdata_</w:t>
            </w:r>
            <w:r w:rsidR="00D546A7">
              <w:t>cpl</w:t>
            </w:r>
            <w:proofErr w:type="spellEnd"/>
          </w:p>
        </w:tc>
        <w:tc>
          <w:tcPr>
            <w:tcW w:w="1611" w:type="dxa"/>
          </w:tcPr>
          <w:p w14:paraId="3B1FFB28" w14:textId="5E06510D" w:rsidR="008E0E93" w:rsidRDefault="00A478B9">
            <w:pPr>
              <w:pStyle w:val="TestplanBody"/>
            </w:pPr>
            <w:r>
              <w:t>In</w:t>
            </w:r>
          </w:p>
        </w:tc>
        <w:tc>
          <w:tcPr>
            <w:tcW w:w="5210" w:type="dxa"/>
          </w:tcPr>
          <w:p w14:paraId="4306ACD9" w14:textId="5BB0E246" w:rsidR="00084619" w:rsidRDefault="00084619" w:rsidP="00084619">
            <w:pPr>
              <w:keepNext/>
            </w:pPr>
            <w:r>
              <w:t>Completion indicator</w:t>
            </w:r>
            <w:r w:rsidRPr="005A03DC">
              <w:t xml:space="preserve">. </w:t>
            </w:r>
            <w:r>
              <w:t>1-clock valid signal (each clock valid indicates a single completion).</w:t>
            </w:r>
          </w:p>
          <w:p w14:paraId="19CB9345" w14:textId="51986CFF" w:rsidR="00084619" w:rsidRDefault="00084619" w:rsidP="00084619">
            <w:pPr>
              <w:keepNext/>
            </w:pPr>
            <w:r>
              <w:t xml:space="preserve">For reads, the </w:t>
            </w:r>
            <w:proofErr w:type="spellStart"/>
            <w:r>
              <w:t>snr_rdata</w:t>
            </w:r>
            <w:proofErr w:type="spellEnd"/>
            <w:r>
              <w:t xml:space="preserve"> is valid in the cycle </w:t>
            </w:r>
            <w:proofErr w:type="spellStart"/>
            <w:r>
              <w:t>snr_cpl</w:t>
            </w:r>
            <w:proofErr w:type="spellEnd"/>
            <w:r>
              <w:t xml:space="preserve"> is asserted.</w:t>
            </w:r>
          </w:p>
          <w:p w14:paraId="173734B9" w14:textId="58464E07" w:rsidR="00084619" w:rsidRDefault="00084619" w:rsidP="00084619">
            <w:pPr>
              <w:keepNext/>
            </w:pPr>
            <w:r>
              <w:t xml:space="preserve">For writes, it indicates the SNR has been delivered to the AON SNR Buffer. </w:t>
            </w:r>
          </w:p>
          <w:p w14:paraId="423248E2" w14:textId="439B48D9" w:rsidR="00084619" w:rsidRDefault="00084619" w:rsidP="00084619">
            <w:pPr>
              <w:keepNext/>
            </w:pPr>
            <w:r>
              <w:t xml:space="preserve">Devices must only receive a </w:t>
            </w:r>
            <w:proofErr w:type="spellStart"/>
            <w:r>
              <w:t>snr_cpl</w:t>
            </w:r>
            <w:proofErr w:type="spellEnd"/>
            <w:r>
              <w:t xml:space="preserve"> after issuing an </w:t>
            </w:r>
            <w:proofErr w:type="spellStart"/>
            <w:r>
              <w:t>snr_put</w:t>
            </w:r>
            <w:proofErr w:type="spellEnd"/>
            <w:r>
              <w:t xml:space="preserve">.  There is a 1-to-1 relationship with </w:t>
            </w:r>
            <w:proofErr w:type="spellStart"/>
            <w:r>
              <w:t>snr_put</w:t>
            </w:r>
            <w:proofErr w:type="spellEnd"/>
            <w:r>
              <w:t xml:space="preserve"> and </w:t>
            </w:r>
            <w:proofErr w:type="spellStart"/>
            <w:r>
              <w:t>snr_cpl</w:t>
            </w:r>
            <w:proofErr w:type="spellEnd"/>
            <w:r>
              <w:t xml:space="preserve">. </w:t>
            </w:r>
          </w:p>
          <w:p w14:paraId="1E22D5C1" w14:textId="77777777" w:rsidR="00084619" w:rsidRDefault="00084619" w:rsidP="00084619">
            <w:pPr>
              <w:keepNext/>
            </w:pPr>
            <w:r>
              <w:t xml:space="preserve">The </w:t>
            </w:r>
            <w:proofErr w:type="spellStart"/>
            <w:r>
              <w:t>snr_cpl</w:t>
            </w:r>
            <w:proofErr w:type="spellEnd"/>
            <w:r>
              <w:t xml:space="preserve"> also operates as a credit return. Devices will increment their internal credit count upon receiving </w:t>
            </w:r>
            <w:proofErr w:type="spellStart"/>
            <w:r>
              <w:t>snr_cpl</w:t>
            </w:r>
            <w:proofErr w:type="spellEnd"/>
            <w:r>
              <w:t xml:space="preserve">. </w:t>
            </w:r>
          </w:p>
          <w:p w14:paraId="54F312FC" w14:textId="396F03D0" w:rsidR="008E0E93" w:rsidRDefault="008E0E93">
            <w:pPr>
              <w:pStyle w:val="TestplanBody"/>
            </w:pPr>
          </w:p>
        </w:tc>
      </w:tr>
    </w:tbl>
    <w:p w14:paraId="5E0E17E9" w14:textId="77777777" w:rsidR="000C5D21" w:rsidRDefault="000C5D21" w:rsidP="00D30463">
      <w:pPr>
        <w:pStyle w:val="TestplanBody"/>
      </w:pPr>
    </w:p>
    <w:p w14:paraId="7EF62148" w14:textId="77777777" w:rsidR="00F323D2" w:rsidRDefault="00F323D2" w:rsidP="00F323D2">
      <w:pPr>
        <w:pStyle w:val="TestplanBody"/>
      </w:pPr>
      <w:r>
        <w:t xml:space="preserve">typedef </w:t>
      </w:r>
      <w:proofErr w:type="spellStart"/>
      <w:r>
        <w:t>enum</w:t>
      </w:r>
      <w:proofErr w:type="spellEnd"/>
      <w:r>
        <w:t xml:space="preserve"> logic [3:0] {</w:t>
      </w:r>
    </w:p>
    <w:p w14:paraId="4367C58F" w14:textId="77777777" w:rsidR="00F323D2" w:rsidRDefault="00F323D2" w:rsidP="00F323D2">
      <w:pPr>
        <w:pStyle w:val="TestplanBody"/>
      </w:pPr>
      <w:r>
        <w:t xml:space="preserve">        OFF          = 4'h0,</w:t>
      </w:r>
    </w:p>
    <w:p w14:paraId="7F12E945" w14:textId="77777777" w:rsidR="00F323D2" w:rsidRDefault="00F323D2" w:rsidP="00F323D2">
      <w:pPr>
        <w:pStyle w:val="TestplanBody"/>
      </w:pPr>
      <w:r>
        <w:t xml:space="preserve">        ACTV         = 4'h1,</w:t>
      </w:r>
    </w:p>
    <w:p w14:paraId="138BF29B" w14:textId="77777777" w:rsidR="00F323D2" w:rsidRDefault="00F323D2" w:rsidP="00F323D2">
      <w:pPr>
        <w:pStyle w:val="TestplanBody"/>
      </w:pPr>
      <w:r>
        <w:t xml:space="preserve">        RESTORE      = 4'h2,</w:t>
      </w:r>
    </w:p>
    <w:p w14:paraId="7AE6E591" w14:textId="77777777" w:rsidR="00F323D2" w:rsidRDefault="00F323D2" w:rsidP="00F323D2">
      <w:pPr>
        <w:pStyle w:val="TestplanBody"/>
      </w:pPr>
      <w:r>
        <w:t xml:space="preserve">        ACCBLK       = 4'h3,</w:t>
      </w:r>
    </w:p>
    <w:p w14:paraId="0701F3E6" w14:textId="77777777" w:rsidR="00F323D2" w:rsidRDefault="00F323D2" w:rsidP="00F323D2">
      <w:pPr>
        <w:pStyle w:val="TestplanBody"/>
      </w:pPr>
      <w:r>
        <w:t xml:space="preserve">        ACCPG        = 4'h4,</w:t>
      </w:r>
    </w:p>
    <w:p w14:paraId="70F67AB8" w14:textId="77777777" w:rsidR="00F323D2" w:rsidRDefault="00F323D2" w:rsidP="00F323D2">
      <w:pPr>
        <w:pStyle w:val="TestplanBody"/>
      </w:pPr>
      <w:r>
        <w:t xml:space="preserve">        INACCBLK     = 4'h5,</w:t>
      </w:r>
    </w:p>
    <w:p w14:paraId="3ACEDF94" w14:textId="77777777" w:rsidR="00F323D2" w:rsidRDefault="00F323D2" w:rsidP="00F323D2">
      <w:pPr>
        <w:pStyle w:val="TestplanBody"/>
      </w:pPr>
      <w:r>
        <w:t xml:space="preserve">        WRMRSTSRMOFF = 4'h6,</w:t>
      </w:r>
    </w:p>
    <w:p w14:paraId="2D63F8A0" w14:textId="77777777" w:rsidR="00F323D2" w:rsidRDefault="00F323D2" w:rsidP="00F323D2">
      <w:pPr>
        <w:pStyle w:val="TestplanBody"/>
      </w:pPr>
      <w:r>
        <w:t xml:space="preserve">        </w:t>
      </w:r>
      <w:proofErr w:type="gramStart"/>
      <w:r>
        <w:t>WRMRSTSRMON  =</w:t>
      </w:r>
      <w:proofErr w:type="gramEnd"/>
      <w:r>
        <w:t xml:space="preserve"> 4'h7,</w:t>
      </w:r>
    </w:p>
    <w:p w14:paraId="6F45CD04" w14:textId="77777777" w:rsidR="00F323D2" w:rsidRDefault="00F323D2" w:rsidP="00F323D2">
      <w:pPr>
        <w:pStyle w:val="TestplanBody"/>
      </w:pPr>
      <w:r>
        <w:t xml:space="preserve">        GLBLK        = 4'h8,</w:t>
      </w:r>
    </w:p>
    <w:p w14:paraId="63D709D0" w14:textId="77777777" w:rsidR="00F323D2" w:rsidRDefault="00F323D2" w:rsidP="00F323D2">
      <w:pPr>
        <w:pStyle w:val="TestplanBody"/>
      </w:pPr>
      <w:r>
        <w:t xml:space="preserve">        TCG          = 4'h9,</w:t>
      </w:r>
    </w:p>
    <w:p w14:paraId="4BA0580A" w14:textId="77777777" w:rsidR="00F323D2" w:rsidRDefault="00F323D2" w:rsidP="00F323D2">
      <w:pPr>
        <w:pStyle w:val="TestplanBody"/>
      </w:pPr>
      <w:r>
        <w:t xml:space="preserve">        </w:t>
      </w:r>
      <w:proofErr w:type="gramStart"/>
      <w:r>
        <w:t>TCGEXITPREP  =</w:t>
      </w:r>
      <w:proofErr w:type="gramEnd"/>
      <w:r>
        <w:t xml:space="preserve"> 4'hA,</w:t>
      </w:r>
    </w:p>
    <w:p w14:paraId="615E4B8D" w14:textId="77777777" w:rsidR="00F323D2" w:rsidRDefault="00F323D2" w:rsidP="00F323D2">
      <w:pPr>
        <w:pStyle w:val="TestplanBody"/>
      </w:pPr>
      <w:r>
        <w:t xml:space="preserve">        CSERST       = 4'hB</w:t>
      </w:r>
    </w:p>
    <w:p w14:paraId="7A323BC7" w14:textId="79854AD8" w:rsidR="00044F86" w:rsidRPr="00A81376" w:rsidRDefault="00F323D2" w:rsidP="00F323D2">
      <w:pPr>
        <w:pStyle w:val="TestplanBody"/>
      </w:pPr>
      <w:r>
        <w:t xml:space="preserve">    } </w:t>
      </w:r>
      <w:proofErr w:type="spellStart"/>
      <w:r>
        <w:t>pchnl_pstate_</w:t>
      </w:r>
      <w:proofErr w:type="gramStart"/>
      <w:r>
        <w:t>t</w:t>
      </w:r>
      <w:proofErr w:type="spellEnd"/>
      <w:r>
        <w:t>;</w:t>
      </w:r>
      <w:proofErr w:type="gramEnd"/>
    </w:p>
    <w:p w14:paraId="2D52B19A" w14:textId="77777777" w:rsidR="00D30463" w:rsidRDefault="00D30463" w:rsidP="00D30463">
      <w:pPr>
        <w:pStyle w:val="Heading2"/>
        <w:rPr>
          <w:b w:val="0"/>
          <w:bCs/>
        </w:rPr>
      </w:pPr>
      <w:bookmarkStart w:id="36" w:name="_Toc162271489"/>
      <w:bookmarkEnd w:id="28"/>
      <w:r>
        <w:t>Abstraction Layers</w:t>
      </w:r>
      <w:bookmarkEnd w:id="36"/>
    </w:p>
    <w:p w14:paraId="5874389C" w14:textId="77777777" w:rsidR="00D30463" w:rsidRPr="00B34F13" w:rsidRDefault="00D30463" w:rsidP="00D30463">
      <w:pPr>
        <w:pStyle w:val="TestplanBody"/>
      </w:pPr>
      <w:r w:rsidRPr="004C0140">
        <w:rPr>
          <w:i/>
          <w:iCs/>
          <w:color w:val="FF0000"/>
        </w:rPr>
        <w:t>Author requirement:</w:t>
      </w:r>
      <w:r>
        <w:rPr>
          <w:i/>
          <w:iCs/>
          <w:color w:val="FF0000"/>
        </w:rPr>
        <w:t xml:space="preserve"> detail, through additional sub-sections, the available abstraction layers used within the IP environment (including sequences.)  Examples that warrant descriptions here, include the use of </w:t>
      </w:r>
      <w:proofErr w:type="spellStart"/>
      <w:r>
        <w:rPr>
          <w:i/>
          <w:iCs/>
          <w:color w:val="FF0000"/>
        </w:rPr>
        <w:t>Saola’s</w:t>
      </w:r>
      <w:proofErr w:type="spellEnd"/>
      <w:r>
        <w:rPr>
          <w:i/>
          <w:iCs/>
          <w:color w:val="FF0000"/>
        </w:rPr>
        <w:t xml:space="preserve"> “Interrupt Manager”, “System Manager” (</w:t>
      </w:r>
      <w:proofErr w:type="spellStart"/>
      <w:r>
        <w:rPr>
          <w:i/>
          <w:iCs/>
          <w:color w:val="FF0000"/>
        </w:rPr>
        <w:t>Saola’s</w:t>
      </w:r>
      <w:proofErr w:type="spellEnd"/>
      <w:r>
        <w:rPr>
          <w:i/>
          <w:iCs/>
          <w:color w:val="FF0000"/>
        </w:rPr>
        <w:t xml:space="preserve"> memory-management abstraction which plays the role of the C language’s </w:t>
      </w:r>
      <w:proofErr w:type="gramStart"/>
      <w:r>
        <w:rPr>
          <w:i/>
          <w:iCs/>
          <w:color w:val="FF0000"/>
        </w:rPr>
        <w:t>malloc(</w:t>
      </w:r>
      <w:proofErr w:type="gramEnd"/>
      <w:r>
        <w:rPr>
          <w:i/>
          <w:iCs/>
          <w:color w:val="FF0000"/>
        </w:rPr>
        <w:t xml:space="preserve">) and </w:t>
      </w:r>
      <w:proofErr w:type="gramStart"/>
      <w:r>
        <w:rPr>
          <w:i/>
          <w:iCs/>
          <w:color w:val="FF0000"/>
        </w:rPr>
        <w:t>free(</w:t>
      </w:r>
      <w:proofErr w:type="gramEnd"/>
      <w:r>
        <w:rPr>
          <w:i/>
          <w:iCs/>
          <w:color w:val="FF0000"/>
        </w:rPr>
        <w:t xml:space="preserve">) APIs), “Fuse Abstraction Layer”, as well as IP-specific abstraction layers, if any significant developments are anticipated/proposed or already exist.  The goal of this section is twofold:  to provide an overview of how the IP’s validation collaterals intend to use the abstraction layer (such as partially, or only for one specific use-case, or heavily in a variety of different ways, all summarized), to help reviewers provide feedback on potential gotchas or hazards, and so on.  The other goal is to serve as general documentation to benefit new IP team members, and to help when the IP team plans to migrate from an old foundation (e.g. OVM) to a newer one (e.g. UVM.)  Each of these abstraction layers that are planned to be used, or are </w:t>
      </w:r>
      <w:proofErr w:type="gramStart"/>
      <w:r>
        <w:rPr>
          <w:i/>
          <w:iCs/>
          <w:color w:val="FF0000"/>
        </w:rPr>
        <w:t>actually used</w:t>
      </w:r>
      <w:proofErr w:type="gramEnd"/>
      <w:r>
        <w:rPr>
          <w:i/>
          <w:iCs/>
          <w:color w:val="FF0000"/>
        </w:rPr>
        <w:t>, should be described in a corresponding sub-section named after that abstraction layer.  In general, the author is reminded that abstraction layers represent a double-edged sword</w:t>
      </w:r>
      <w:proofErr w:type="gramStart"/>
      <w:r>
        <w:rPr>
          <w:i/>
          <w:iCs/>
          <w:color w:val="FF0000"/>
        </w:rPr>
        <w:t>:  they</w:t>
      </w:r>
      <w:proofErr w:type="gramEnd"/>
      <w:r>
        <w:rPr>
          <w:i/>
          <w:iCs/>
          <w:color w:val="FF0000"/>
        </w:rPr>
        <w:t xml:space="preserve"> may help in the short term, but if not approached carefully, over the </w:t>
      </w:r>
      <w:proofErr w:type="gramStart"/>
      <w:r>
        <w:rPr>
          <w:i/>
          <w:iCs/>
          <w:color w:val="FF0000"/>
        </w:rPr>
        <w:t>long term</w:t>
      </w:r>
      <w:proofErr w:type="gramEnd"/>
      <w:r>
        <w:rPr>
          <w:i/>
          <w:iCs/>
          <w:color w:val="FF0000"/>
        </w:rPr>
        <w:t xml:space="preserve"> timeframe, reliance on abstraction layers incur nontrivial migration and maintenance costs.  When using an abstraction, it is strongly encouraged that IP validation collaterals should minimize their use of each abstraction, and to use the abstraction in a way that facilitates migrating from one abstraction implementation, to the next.  Relevant examples include migrating </w:t>
      </w:r>
      <w:proofErr w:type="gramStart"/>
      <w:r>
        <w:rPr>
          <w:i/>
          <w:iCs/>
          <w:color w:val="FF0000"/>
        </w:rPr>
        <w:t xml:space="preserve">from </w:t>
      </w:r>
      <w:proofErr w:type="spellStart"/>
      <w:r>
        <w:rPr>
          <w:i/>
          <w:iCs/>
          <w:color w:val="FF0000"/>
        </w:rPr>
        <w:t>Saola’s</w:t>
      </w:r>
      <w:proofErr w:type="spellEnd"/>
      <w:r>
        <w:rPr>
          <w:i/>
          <w:iCs/>
          <w:color w:val="FF0000"/>
        </w:rPr>
        <w:t xml:space="preserve"> “System Manager” memory-management facilities,</w:t>
      </w:r>
      <w:proofErr w:type="gramEnd"/>
      <w:r>
        <w:rPr>
          <w:i/>
          <w:iCs/>
          <w:color w:val="FF0000"/>
        </w:rPr>
        <w:t xml:space="preserve"> to UVM’s very different facilities; similarly, </w:t>
      </w:r>
      <w:proofErr w:type="spellStart"/>
      <w:r>
        <w:rPr>
          <w:i/>
          <w:iCs/>
          <w:color w:val="FF0000"/>
        </w:rPr>
        <w:t>Saola’s</w:t>
      </w:r>
      <w:proofErr w:type="spellEnd"/>
      <w:r>
        <w:rPr>
          <w:i/>
          <w:iCs/>
          <w:color w:val="FF0000"/>
        </w:rPr>
        <w:t xml:space="preserve"> RAL to UVM’s RAL.  Documenting the strategy employed when approaching the use of such abstractions here, helps to force the author to keep these points in mind, and to document requirements and reasons for using such facilities.</w:t>
      </w:r>
    </w:p>
    <w:p w14:paraId="7DACA670" w14:textId="77777777" w:rsidR="00D30463" w:rsidRPr="00257F7E" w:rsidRDefault="00D30463" w:rsidP="00D30463">
      <w:pPr>
        <w:pStyle w:val="TestplanBody"/>
      </w:pPr>
    </w:p>
    <w:p w14:paraId="637A1ADC" w14:textId="77777777" w:rsidR="00D30463" w:rsidRDefault="00D30463" w:rsidP="00D30463">
      <w:pPr>
        <w:pStyle w:val="Heading2"/>
      </w:pPr>
      <w:bookmarkStart w:id="37" w:name="_Toc162271490"/>
      <w:r>
        <w:t>Stimulus Randomness Control</w:t>
      </w:r>
      <w:bookmarkEnd w:id="37"/>
    </w:p>
    <w:p w14:paraId="5E6553A5" w14:textId="77777777" w:rsidR="00D30463" w:rsidRPr="00C23B42" w:rsidRDefault="00D30463" w:rsidP="00D30463">
      <w:pPr>
        <w:pStyle w:val="TestplanBody"/>
        <w:rPr>
          <w:i/>
          <w:iCs/>
          <w:color w:val="FF0000"/>
        </w:rPr>
      </w:pPr>
      <w:r w:rsidRPr="004C0140">
        <w:rPr>
          <w:i/>
          <w:iCs/>
          <w:color w:val="FF0000"/>
        </w:rPr>
        <w:t xml:space="preserve">Author requirement: </w:t>
      </w:r>
      <w:r>
        <w:rPr>
          <w:i/>
          <w:iCs/>
          <w:color w:val="FF0000"/>
        </w:rPr>
        <w:t xml:space="preserve">Include a brief table to describe how to silence certain parts of the environment randomness. Example is a knob to guard BFM randomization. Since some of the collaterals may have been listed in different parts of this document, feel free to </w:t>
      </w:r>
      <w:proofErr w:type="gramStart"/>
      <w:r>
        <w:rPr>
          <w:i/>
          <w:iCs/>
          <w:color w:val="FF0000"/>
        </w:rPr>
        <w:t>reference to</w:t>
      </w:r>
      <w:proofErr w:type="gramEnd"/>
      <w:r>
        <w:rPr>
          <w:i/>
          <w:iCs/>
          <w:color w:val="FF0000"/>
        </w:rPr>
        <w:t xml:space="preserve"> the appropriate section for the </w:t>
      </w:r>
      <w:proofErr w:type="gramStart"/>
      <w:r>
        <w:rPr>
          <w:i/>
          <w:iCs/>
          <w:color w:val="FF0000"/>
        </w:rPr>
        <w:t>particular knob</w:t>
      </w:r>
      <w:proofErr w:type="gramEnd"/>
      <w:r>
        <w:rPr>
          <w:i/>
          <w:iCs/>
          <w:color w:val="FF0000"/>
        </w:rPr>
        <w:t>.</w:t>
      </w:r>
      <w:r>
        <w:rPr>
          <w:i/>
          <w:iCs/>
          <w:color w:val="FF0000"/>
        </w:rPr>
        <w:br/>
      </w:r>
    </w:p>
    <w:tbl>
      <w:tblPr>
        <w:tblStyle w:val="TableGrid"/>
        <w:tblW w:w="0" w:type="auto"/>
        <w:tblLook w:val="04A0" w:firstRow="1" w:lastRow="0" w:firstColumn="1" w:lastColumn="0" w:noHBand="0" w:noVBand="1"/>
      </w:tblPr>
      <w:tblGrid>
        <w:gridCol w:w="2425"/>
        <w:gridCol w:w="6205"/>
      </w:tblGrid>
      <w:tr w:rsidR="00D30463" w:rsidRPr="00C23B42" w14:paraId="04035179" w14:textId="77777777">
        <w:tc>
          <w:tcPr>
            <w:tcW w:w="2425" w:type="dxa"/>
          </w:tcPr>
          <w:p w14:paraId="7046C618" w14:textId="77777777" w:rsidR="00D30463" w:rsidRPr="00C23B42" w:rsidRDefault="00D30463">
            <w:pPr>
              <w:pStyle w:val="TestplanBody"/>
              <w:rPr>
                <w:i/>
                <w:iCs/>
                <w:color w:val="FF0000"/>
              </w:rPr>
            </w:pPr>
            <w:r w:rsidRPr="00C23B42">
              <w:rPr>
                <w:i/>
                <w:iCs/>
                <w:color w:val="FF0000"/>
              </w:rPr>
              <w:t>Knob</w:t>
            </w:r>
          </w:p>
        </w:tc>
        <w:tc>
          <w:tcPr>
            <w:tcW w:w="6205" w:type="dxa"/>
          </w:tcPr>
          <w:p w14:paraId="662A68CC" w14:textId="77777777" w:rsidR="00D30463" w:rsidRPr="00C23B42" w:rsidRDefault="00D30463">
            <w:pPr>
              <w:pStyle w:val="TestplanBody"/>
              <w:rPr>
                <w:i/>
                <w:iCs/>
                <w:color w:val="FF0000"/>
              </w:rPr>
            </w:pPr>
            <w:r w:rsidRPr="00C23B42">
              <w:rPr>
                <w:i/>
                <w:iCs/>
                <w:color w:val="FF0000"/>
              </w:rPr>
              <w:t>Description</w:t>
            </w:r>
          </w:p>
        </w:tc>
      </w:tr>
      <w:tr w:rsidR="00D30463" w:rsidRPr="00C23B42" w14:paraId="338F873D" w14:textId="77777777">
        <w:tc>
          <w:tcPr>
            <w:tcW w:w="2425" w:type="dxa"/>
          </w:tcPr>
          <w:p w14:paraId="0E595000" w14:textId="77777777" w:rsidR="00D30463" w:rsidRPr="00C23B42" w:rsidRDefault="00D30463">
            <w:pPr>
              <w:pStyle w:val="TestplanBody"/>
              <w:rPr>
                <w:i/>
                <w:iCs/>
                <w:color w:val="FF0000"/>
              </w:rPr>
            </w:pPr>
            <w:proofErr w:type="spellStart"/>
            <w:r w:rsidRPr="00C23B42">
              <w:rPr>
                <w:i/>
                <w:iCs/>
                <w:color w:val="FF0000"/>
              </w:rPr>
              <w:t>pvc_rand_en</w:t>
            </w:r>
            <w:proofErr w:type="spellEnd"/>
          </w:p>
        </w:tc>
        <w:tc>
          <w:tcPr>
            <w:tcW w:w="6205" w:type="dxa"/>
          </w:tcPr>
          <w:p w14:paraId="135EB697" w14:textId="77777777" w:rsidR="00D30463" w:rsidRPr="00C23B42" w:rsidRDefault="00D30463">
            <w:pPr>
              <w:pStyle w:val="TestplanBody"/>
              <w:rPr>
                <w:i/>
                <w:iCs/>
                <w:color w:val="FF0000"/>
              </w:rPr>
            </w:pPr>
            <w:r w:rsidRPr="00C23B42">
              <w:rPr>
                <w:i/>
                <w:iCs/>
                <w:color w:val="FF0000"/>
              </w:rPr>
              <w:t>Turn on PVC randomization available in the BFM</w:t>
            </w:r>
          </w:p>
        </w:tc>
      </w:tr>
      <w:tr w:rsidR="00D30463" w:rsidRPr="00C23B42" w14:paraId="398747D5" w14:textId="77777777">
        <w:tc>
          <w:tcPr>
            <w:tcW w:w="2425" w:type="dxa"/>
          </w:tcPr>
          <w:p w14:paraId="2443F479" w14:textId="77777777" w:rsidR="00D30463" w:rsidRPr="00C23B42" w:rsidRDefault="00D30463">
            <w:pPr>
              <w:pStyle w:val="TestplanBody"/>
              <w:rPr>
                <w:i/>
                <w:iCs/>
                <w:color w:val="FF0000"/>
              </w:rPr>
            </w:pPr>
          </w:p>
        </w:tc>
        <w:tc>
          <w:tcPr>
            <w:tcW w:w="6205" w:type="dxa"/>
          </w:tcPr>
          <w:p w14:paraId="5E067A1B" w14:textId="77777777" w:rsidR="00D30463" w:rsidRPr="00C23B42" w:rsidRDefault="00D30463">
            <w:pPr>
              <w:pStyle w:val="TestplanBody"/>
              <w:rPr>
                <w:i/>
                <w:iCs/>
                <w:color w:val="FF0000"/>
              </w:rPr>
            </w:pPr>
          </w:p>
        </w:tc>
      </w:tr>
    </w:tbl>
    <w:p w14:paraId="15DB910C" w14:textId="77777777" w:rsidR="00D30463" w:rsidRPr="00257F7E" w:rsidRDefault="00D30463" w:rsidP="00D30463">
      <w:pPr>
        <w:pStyle w:val="TestplanBody"/>
      </w:pPr>
    </w:p>
    <w:p w14:paraId="23582498" w14:textId="77777777" w:rsidR="00D30463" w:rsidRDefault="00D30463" w:rsidP="00D30463">
      <w:pPr>
        <w:pStyle w:val="Heading2"/>
      </w:pPr>
      <w:bookmarkStart w:id="38" w:name="_Toc162271491"/>
      <w:bookmarkStart w:id="39" w:name="_Toc63348270"/>
      <w:commentRangeStart w:id="40"/>
      <w:r>
        <w:t>Checking Control</w:t>
      </w:r>
      <w:commentRangeEnd w:id="40"/>
      <w:r>
        <w:rPr>
          <w:rStyle w:val="CommentReference"/>
          <w:rFonts w:ascii="Times New Roman" w:hAnsi="Times New Roman"/>
          <w:b w:val="0"/>
        </w:rPr>
        <w:commentReference w:id="40"/>
      </w:r>
      <w:bookmarkEnd w:id="38"/>
    </w:p>
    <w:p w14:paraId="0780ADA5" w14:textId="77777777" w:rsidR="00D30463" w:rsidRDefault="00D30463" w:rsidP="00D30463">
      <w:pPr>
        <w:pStyle w:val="TestplanBody"/>
        <w:rPr>
          <w:i/>
          <w:iCs/>
          <w:color w:val="FF0000"/>
        </w:rPr>
      </w:pPr>
      <w:r w:rsidRPr="004C0140">
        <w:rPr>
          <w:i/>
          <w:iCs/>
          <w:color w:val="FF0000"/>
        </w:rPr>
        <w:t xml:space="preserve">Author requirement: </w:t>
      </w:r>
      <w:r>
        <w:rPr>
          <w:i/>
          <w:iCs/>
          <w:color w:val="FF0000"/>
        </w:rPr>
        <w:t xml:space="preserve">Summarize the mechanism to enable/disable various components (i.e. scoreboards, reg predictors </w:t>
      </w:r>
      <w:proofErr w:type="spellStart"/>
      <w:r>
        <w:rPr>
          <w:i/>
          <w:iCs/>
          <w:color w:val="FF0000"/>
        </w:rPr>
        <w:t>etc</w:t>
      </w:r>
      <w:proofErr w:type="spellEnd"/>
      <w:r>
        <w:rPr>
          <w:i/>
          <w:iCs/>
          <w:color w:val="FF0000"/>
        </w:rPr>
        <w:t>) and briefly describe the implications of doing so. Please feel free to provide reference to specific section within this document for the detailed description of the component.</w:t>
      </w:r>
    </w:p>
    <w:p w14:paraId="6E923EEC" w14:textId="77777777" w:rsidR="00D30463" w:rsidRDefault="00D30463" w:rsidP="00D30463">
      <w:pPr>
        <w:pStyle w:val="TestplanBody"/>
        <w:rPr>
          <w:i/>
          <w:iCs/>
          <w:color w:val="FF0000"/>
        </w:rPr>
      </w:pPr>
    </w:p>
    <w:p w14:paraId="7B84D579" w14:textId="77777777" w:rsidR="00D30463" w:rsidRDefault="00D30463" w:rsidP="00D30463">
      <w:pPr>
        <w:pStyle w:val="TestplanBody"/>
        <w:rPr>
          <w:i/>
          <w:iCs/>
          <w:color w:val="FF0000"/>
        </w:rPr>
      </w:pPr>
      <w:r>
        <w:rPr>
          <w:i/>
          <w:iCs/>
          <w:color w:val="FF0000"/>
        </w:rPr>
        <w:t>Example:</w:t>
      </w:r>
    </w:p>
    <w:tbl>
      <w:tblPr>
        <w:tblStyle w:val="TableGrid"/>
        <w:tblW w:w="10165" w:type="dxa"/>
        <w:tblLook w:val="04A0" w:firstRow="1" w:lastRow="0" w:firstColumn="1" w:lastColumn="0" w:noHBand="0" w:noVBand="1"/>
      </w:tblPr>
      <w:tblGrid>
        <w:gridCol w:w="1962"/>
        <w:gridCol w:w="4030"/>
        <w:gridCol w:w="850"/>
        <w:gridCol w:w="3323"/>
      </w:tblGrid>
      <w:tr w:rsidR="00D30463" w:rsidRPr="00C23B42" w14:paraId="3E8B7962" w14:textId="77777777">
        <w:tc>
          <w:tcPr>
            <w:tcW w:w="1962" w:type="dxa"/>
          </w:tcPr>
          <w:p w14:paraId="31FE78F8" w14:textId="77777777" w:rsidR="00D30463" w:rsidRPr="00C23B42" w:rsidRDefault="00D30463">
            <w:pPr>
              <w:pStyle w:val="TestplanBody"/>
              <w:rPr>
                <w:i/>
                <w:iCs/>
                <w:color w:val="FF0000"/>
              </w:rPr>
            </w:pPr>
            <w:r>
              <w:rPr>
                <w:i/>
                <w:iCs/>
                <w:color w:val="FF0000"/>
              </w:rPr>
              <w:t>Field name</w:t>
            </w:r>
          </w:p>
        </w:tc>
        <w:tc>
          <w:tcPr>
            <w:tcW w:w="3613" w:type="dxa"/>
          </w:tcPr>
          <w:p w14:paraId="0A739F3C" w14:textId="77777777" w:rsidR="00D30463" w:rsidRPr="00C23B42" w:rsidRDefault="00D30463">
            <w:pPr>
              <w:pStyle w:val="TestplanBody"/>
              <w:rPr>
                <w:i/>
                <w:iCs/>
                <w:color w:val="FF0000"/>
              </w:rPr>
            </w:pPr>
            <w:r>
              <w:rPr>
                <w:i/>
                <w:iCs/>
                <w:color w:val="FF0000"/>
              </w:rPr>
              <w:t>Instance name</w:t>
            </w:r>
          </w:p>
        </w:tc>
        <w:tc>
          <w:tcPr>
            <w:tcW w:w="850" w:type="dxa"/>
          </w:tcPr>
          <w:p w14:paraId="10B06BCF" w14:textId="77777777" w:rsidR="00D30463" w:rsidRDefault="00D30463">
            <w:pPr>
              <w:pStyle w:val="TestplanBody"/>
              <w:rPr>
                <w:i/>
                <w:iCs/>
                <w:color w:val="FF0000"/>
              </w:rPr>
            </w:pPr>
            <w:r>
              <w:rPr>
                <w:i/>
                <w:iCs/>
                <w:color w:val="FF0000"/>
              </w:rPr>
              <w:t>Default</w:t>
            </w:r>
          </w:p>
          <w:p w14:paraId="5B24A1B7" w14:textId="77777777" w:rsidR="00D30463" w:rsidRDefault="00D30463">
            <w:pPr>
              <w:pStyle w:val="TestplanBody"/>
              <w:rPr>
                <w:i/>
                <w:iCs/>
                <w:color w:val="FF0000"/>
              </w:rPr>
            </w:pPr>
            <w:proofErr w:type="spellStart"/>
            <w:r>
              <w:rPr>
                <w:i/>
                <w:iCs/>
                <w:color w:val="FF0000"/>
              </w:rPr>
              <w:t>val</w:t>
            </w:r>
            <w:proofErr w:type="spellEnd"/>
          </w:p>
        </w:tc>
        <w:tc>
          <w:tcPr>
            <w:tcW w:w="3740" w:type="dxa"/>
          </w:tcPr>
          <w:p w14:paraId="275CC831" w14:textId="77777777" w:rsidR="00D30463" w:rsidRDefault="00D30463">
            <w:pPr>
              <w:pStyle w:val="TestplanBody"/>
              <w:rPr>
                <w:i/>
                <w:iCs/>
                <w:color w:val="FF0000"/>
              </w:rPr>
            </w:pPr>
            <w:r>
              <w:rPr>
                <w:i/>
                <w:iCs/>
                <w:color w:val="FF0000"/>
              </w:rPr>
              <w:t>Description</w:t>
            </w:r>
          </w:p>
          <w:p w14:paraId="2D78CA0E" w14:textId="77777777" w:rsidR="00D30463" w:rsidRDefault="00D30463">
            <w:pPr>
              <w:pStyle w:val="TestplanBody"/>
              <w:rPr>
                <w:i/>
                <w:iCs/>
                <w:color w:val="FF0000"/>
              </w:rPr>
            </w:pPr>
          </w:p>
          <w:p w14:paraId="0DEC5527" w14:textId="77777777" w:rsidR="00D30463" w:rsidRDefault="00D30463">
            <w:pPr>
              <w:pStyle w:val="TestplanBody"/>
              <w:rPr>
                <w:i/>
                <w:iCs/>
                <w:color w:val="FF0000"/>
              </w:rPr>
            </w:pPr>
            <w:r>
              <w:rPr>
                <w:i/>
                <w:iCs/>
                <w:color w:val="FF0000"/>
              </w:rPr>
              <w:t xml:space="preserve">(Please refer to </w:t>
            </w:r>
            <w:hyperlink w:anchor="_Component_Hierarchy" w:history="1">
              <w:r w:rsidRPr="00F52133">
                <w:rPr>
                  <w:rStyle w:val="Hyperlink"/>
                  <w:i/>
                  <w:iCs/>
                </w:rPr>
                <w:t>section 7.1</w:t>
              </w:r>
            </w:hyperlink>
            <w:r>
              <w:rPr>
                <w:i/>
                <w:iCs/>
                <w:color w:val="FF0000"/>
              </w:rPr>
              <w:t xml:space="preserve"> for further details on a specific scoreboard component)</w:t>
            </w:r>
          </w:p>
        </w:tc>
      </w:tr>
      <w:tr w:rsidR="00D30463" w:rsidRPr="00C23B42" w14:paraId="794723ED" w14:textId="77777777">
        <w:tc>
          <w:tcPr>
            <w:tcW w:w="1962" w:type="dxa"/>
          </w:tcPr>
          <w:p w14:paraId="07BC71A2" w14:textId="77777777" w:rsidR="00D30463" w:rsidRPr="00C23B42" w:rsidRDefault="00D30463">
            <w:pPr>
              <w:pStyle w:val="TestplanBody"/>
              <w:rPr>
                <w:i/>
                <w:iCs/>
                <w:color w:val="FF0000"/>
              </w:rPr>
            </w:pPr>
            <w:proofErr w:type="spellStart"/>
            <w:r>
              <w:rPr>
                <w:i/>
                <w:iCs/>
                <w:color w:val="FF0000"/>
              </w:rPr>
              <w:t>gsk_component_en</w:t>
            </w:r>
            <w:proofErr w:type="spellEnd"/>
          </w:p>
        </w:tc>
        <w:tc>
          <w:tcPr>
            <w:tcW w:w="3613" w:type="dxa"/>
          </w:tcPr>
          <w:p w14:paraId="635FFCD6" w14:textId="77777777" w:rsidR="00D30463" w:rsidRPr="00C23B42" w:rsidRDefault="00D30463">
            <w:pPr>
              <w:pStyle w:val="TestplanBody"/>
              <w:rPr>
                <w:i/>
                <w:iCs/>
                <w:color w:val="FF0000"/>
              </w:rPr>
            </w:pPr>
            <w:r>
              <w:rPr>
                <w:i/>
                <w:iCs/>
                <w:color w:val="FF0000"/>
              </w:rPr>
              <w:t>*Gsk_</w:t>
            </w:r>
            <w:proofErr w:type="gramStart"/>
            <w:r>
              <w:rPr>
                <w:i/>
                <w:iCs/>
                <w:color w:val="FF0000"/>
              </w:rPr>
              <w:t>env.Gsk</w:t>
            </w:r>
            <w:proofErr w:type="gramEnd"/>
            <w:r>
              <w:rPr>
                <w:i/>
                <w:iCs/>
                <w:color w:val="FF0000"/>
              </w:rPr>
              <w:t>_agents_</w:t>
            </w:r>
            <w:proofErr w:type="gramStart"/>
            <w:r>
              <w:rPr>
                <w:i/>
                <w:iCs/>
                <w:color w:val="FF0000"/>
              </w:rPr>
              <w:t>top.</w:t>
            </w:r>
            <w:r w:rsidRPr="00F52133">
              <w:rPr>
                <w:i/>
                <w:iCs/>
                <w:color w:val="FF0000"/>
              </w:rPr>
              <w:t>IntPsf</w:t>
            </w:r>
            <w:proofErr w:type="gramEnd"/>
            <w:r w:rsidRPr="00F52133">
              <w:rPr>
                <w:i/>
                <w:iCs/>
                <w:color w:val="FF0000"/>
              </w:rPr>
              <w:t>2SB</w:t>
            </w:r>
          </w:p>
        </w:tc>
        <w:tc>
          <w:tcPr>
            <w:tcW w:w="850" w:type="dxa"/>
          </w:tcPr>
          <w:p w14:paraId="7473854A" w14:textId="77777777" w:rsidR="00D30463" w:rsidRPr="00C23B42" w:rsidRDefault="00D30463">
            <w:pPr>
              <w:pStyle w:val="TestplanBody"/>
              <w:rPr>
                <w:i/>
                <w:iCs/>
                <w:color w:val="FF0000"/>
              </w:rPr>
            </w:pPr>
            <w:r>
              <w:rPr>
                <w:i/>
                <w:iCs/>
                <w:color w:val="FF0000"/>
              </w:rPr>
              <w:t>1</w:t>
            </w:r>
          </w:p>
        </w:tc>
        <w:tc>
          <w:tcPr>
            <w:tcW w:w="3740" w:type="dxa"/>
          </w:tcPr>
          <w:p w14:paraId="0ECD6923" w14:textId="77777777" w:rsidR="00D30463" w:rsidRDefault="00D30463">
            <w:pPr>
              <w:pStyle w:val="TestplanBody"/>
              <w:rPr>
                <w:i/>
                <w:iCs/>
                <w:color w:val="FF0000"/>
              </w:rPr>
            </w:pPr>
            <w:r>
              <w:rPr>
                <w:i/>
                <w:iCs/>
                <w:color w:val="FF0000"/>
              </w:rPr>
              <w:t xml:space="preserve">This knob when set, enables the scoreboard that checks </w:t>
            </w:r>
            <w:proofErr w:type="spellStart"/>
            <w:r>
              <w:rPr>
                <w:i/>
                <w:iCs/>
                <w:color w:val="FF0000"/>
              </w:rPr>
              <w:t>mIA</w:t>
            </w:r>
            <w:proofErr w:type="spellEnd"/>
            <w:r>
              <w:rPr>
                <w:i/>
                <w:iCs/>
                <w:color w:val="FF0000"/>
              </w:rPr>
              <w:t xml:space="preserve"> initiated traffic targeted to go out over sideband interface (i.e. SB ATT, LTR). When cleared, the scoreboard is disabled.</w:t>
            </w:r>
          </w:p>
        </w:tc>
      </w:tr>
      <w:tr w:rsidR="00D30463" w:rsidRPr="00C23B42" w14:paraId="216AD777" w14:textId="77777777">
        <w:tc>
          <w:tcPr>
            <w:tcW w:w="1962" w:type="dxa"/>
          </w:tcPr>
          <w:p w14:paraId="393A2E7D" w14:textId="77777777" w:rsidR="00D30463" w:rsidRPr="00C23B42" w:rsidRDefault="00D30463">
            <w:pPr>
              <w:pStyle w:val="TestplanBody"/>
              <w:rPr>
                <w:i/>
                <w:iCs/>
                <w:color w:val="FF0000"/>
              </w:rPr>
            </w:pPr>
            <w:r>
              <w:rPr>
                <w:i/>
                <w:iCs/>
                <w:color w:val="FF0000"/>
              </w:rPr>
              <w:t>Enable</w:t>
            </w:r>
          </w:p>
        </w:tc>
        <w:tc>
          <w:tcPr>
            <w:tcW w:w="3613" w:type="dxa"/>
          </w:tcPr>
          <w:p w14:paraId="081640C3" w14:textId="77777777" w:rsidR="00D30463" w:rsidRPr="00C23B42" w:rsidRDefault="00D30463">
            <w:pPr>
              <w:pStyle w:val="TestplanBody"/>
              <w:rPr>
                <w:i/>
                <w:iCs/>
                <w:color w:val="FF0000"/>
              </w:rPr>
            </w:pPr>
            <w:r>
              <w:rPr>
                <w:i/>
                <w:iCs/>
                <w:color w:val="FF0000"/>
              </w:rPr>
              <w:t>*</w:t>
            </w:r>
            <w:proofErr w:type="spellStart"/>
            <w:r>
              <w:rPr>
                <w:i/>
                <w:iCs/>
                <w:color w:val="FF0000"/>
              </w:rPr>
              <w:t>Gsk_</w:t>
            </w:r>
            <w:proofErr w:type="gramStart"/>
            <w:r>
              <w:rPr>
                <w:i/>
                <w:iCs/>
                <w:color w:val="FF0000"/>
              </w:rPr>
              <w:t>env.spiral</w:t>
            </w:r>
            <w:proofErr w:type="gramEnd"/>
            <w:r>
              <w:rPr>
                <w:i/>
                <w:iCs/>
                <w:color w:val="FF0000"/>
              </w:rPr>
              <w:t>_</w:t>
            </w:r>
            <w:proofErr w:type="gramStart"/>
            <w:r>
              <w:rPr>
                <w:i/>
                <w:iCs/>
                <w:color w:val="FF0000"/>
              </w:rPr>
              <w:t>env.Gsk</w:t>
            </w:r>
            <w:proofErr w:type="gramEnd"/>
            <w:r>
              <w:rPr>
                <w:i/>
                <w:iCs/>
                <w:color w:val="FF0000"/>
              </w:rPr>
              <w:t>_ebb_comparator</w:t>
            </w:r>
            <w:proofErr w:type="spellEnd"/>
          </w:p>
        </w:tc>
        <w:tc>
          <w:tcPr>
            <w:tcW w:w="850" w:type="dxa"/>
          </w:tcPr>
          <w:p w14:paraId="58BF3A07" w14:textId="77777777" w:rsidR="00D30463" w:rsidRPr="00C23B42" w:rsidRDefault="00D30463">
            <w:pPr>
              <w:pStyle w:val="TestplanBody"/>
              <w:rPr>
                <w:i/>
                <w:iCs/>
                <w:color w:val="FF0000"/>
              </w:rPr>
            </w:pPr>
            <w:r>
              <w:rPr>
                <w:i/>
                <w:iCs/>
                <w:color w:val="FF0000"/>
              </w:rPr>
              <w:t>1</w:t>
            </w:r>
          </w:p>
        </w:tc>
        <w:tc>
          <w:tcPr>
            <w:tcW w:w="3740" w:type="dxa"/>
          </w:tcPr>
          <w:p w14:paraId="3B21F96E" w14:textId="77777777" w:rsidR="00D30463" w:rsidRPr="00C23B42" w:rsidRDefault="00D30463">
            <w:pPr>
              <w:pStyle w:val="TestplanBody"/>
              <w:rPr>
                <w:i/>
                <w:iCs/>
                <w:color w:val="FF0000"/>
              </w:rPr>
            </w:pPr>
            <w:r>
              <w:rPr>
                <w:i/>
                <w:iCs/>
                <w:color w:val="FF0000"/>
              </w:rPr>
              <w:t>This knob when set, enables Spiral/boot-guard scoreboard. When cleared, the scoreboard is disabled.</w:t>
            </w:r>
          </w:p>
        </w:tc>
      </w:tr>
    </w:tbl>
    <w:p w14:paraId="1AD8B64B" w14:textId="77777777" w:rsidR="00D30463" w:rsidRDefault="00D30463" w:rsidP="00D30463">
      <w:pPr>
        <w:pStyle w:val="TestplanBody"/>
        <w:rPr>
          <w:i/>
          <w:iCs/>
          <w:color w:val="FF0000"/>
        </w:rPr>
      </w:pPr>
    </w:p>
    <w:p w14:paraId="06D6085B" w14:textId="77777777" w:rsidR="00D30463" w:rsidRDefault="00D30463" w:rsidP="00D30463">
      <w:pPr>
        <w:pStyle w:val="TestplanBody"/>
        <w:rPr>
          <w:i/>
          <w:iCs/>
          <w:color w:val="FF0000"/>
        </w:rPr>
      </w:pPr>
      <w:r>
        <w:rPr>
          <w:i/>
          <w:iCs/>
          <w:color w:val="FF0000"/>
        </w:rPr>
        <w:t>Below are some examples of setting these knobs using OVM/UVM “</w:t>
      </w:r>
      <w:proofErr w:type="spellStart"/>
      <w:r>
        <w:rPr>
          <w:i/>
          <w:iCs/>
          <w:color w:val="FF0000"/>
        </w:rPr>
        <w:t>set_config_int</w:t>
      </w:r>
      <w:proofErr w:type="spellEnd"/>
      <w:r>
        <w:rPr>
          <w:i/>
          <w:iCs/>
          <w:color w:val="FF0000"/>
        </w:rPr>
        <w:t>” API call. The user is expected to use this API in the build function of their respective test/top level env.</w:t>
      </w:r>
    </w:p>
    <w:p w14:paraId="5C0B4BDF" w14:textId="77777777" w:rsidR="00D30463" w:rsidRDefault="00D30463" w:rsidP="00D30463">
      <w:pPr>
        <w:pStyle w:val="TestplanBody"/>
        <w:rPr>
          <w:i/>
          <w:iCs/>
          <w:color w:val="FF0000"/>
        </w:rPr>
      </w:pPr>
    </w:p>
    <w:p w14:paraId="386A886C" w14:textId="77777777" w:rsidR="00D30463" w:rsidRDefault="00D30463" w:rsidP="00D30463">
      <w:pPr>
        <w:pStyle w:val="TestplanBody"/>
        <w:rPr>
          <w:i/>
          <w:iCs/>
          <w:color w:val="FF0000"/>
        </w:rPr>
      </w:pPr>
      <w:r w:rsidRPr="00F52133">
        <w:rPr>
          <w:i/>
          <w:iCs/>
          <w:color w:val="FF0000"/>
        </w:rPr>
        <w:t>set_config_</w:t>
      </w:r>
      <w:proofErr w:type="gramStart"/>
      <w:r w:rsidRPr="00F52133">
        <w:rPr>
          <w:i/>
          <w:iCs/>
          <w:color w:val="FF0000"/>
        </w:rPr>
        <w:t>int(</w:t>
      </w:r>
      <w:proofErr w:type="gramEnd"/>
      <w:r w:rsidRPr="00F52133">
        <w:rPr>
          <w:i/>
          <w:iCs/>
          <w:color w:val="FF0000"/>
        </w:rPr>
        <w:t>"*</w:t>
      </w:r>
      <w:r>
        <w:rPr>
          <w:i/>
          <w:iCs/>
          <w:color w:val="FF0000"/>
        </w:rPr>
        <w:t>Gsk_</w:t>
      </w:r>
      <w:proofErr w:type="gramStart"/>
      <w:r>
        <w:rPr>
          <w:i/>
          <w:iCs/>
          <w:color w:val="FF0000"/>
        </w:rPr>
        <w:t>env.Gsk</w:t>
      </w:r>
      <w:proofErr w:type="gramEnd"/>
      <w:r>
        <w:rPr>
          <w:i/>
          <w:iCs/>
          <w:color w:val="FF0000"/>
        </w:rPr>
        <w:t>_agents_</w:t>
      </w:r>
      <w:proofErr w:type="gramStart"/>
      <w:r>
        <w:rPr>
          <w:i/>
          <w:iCs/>
          <w:color w:val="FF0000"/>
        </w:rPr>
        <w:t>top.IntPSF</w:t>
      </w:r>
      <w:proofErr w:type="gramEnd"/>
      <w:r>
        <w:rPr>
          <w:i/>
          <w:iCs/>
          <w:color w:val="FF0000"/>
        </w:rPr>
        <w:t>2SB</w:t>
      </w:r>
      <w:r w:rsidRPr="00F52133">
        <w:rPr>
          <w:i/>
          <w:iCs/>
          <w:color w:val="FF0000"/>
        </w:rPr>
        <w:t>","gsk_component_en", 0)</w:t>
      </w:r>
      <w:r>
        <w:rPr>
          <w:i/>
          <w:iCs/>
          <w:color w:val="FF0000"/>
        </w:rPr>
        <w:t xml:space="preserve"> //Disabling </w:t>
      </w:r>
      <w:proofErr w:type="spellStart"/>
      <w:r>
        <w:rPr>
          <w:i/>
          <w:iCs/>
          <w:color w:val="FF0000"/>
        </w:rPr>
        <w:t>mIA</w:t>
      </w:r>
      <w:r w:rsidRPr="00F52133">
        <w:rPr>
          <w:rFonts w:ascii="Wingdings" w:eastAsia="Wingdings" w:hAnsi="Wingdings" w:cs="Wingdings"/>
          <w:i/>
          <w:iCs/>
          <w:color w:val="FF0000"/>
        </w:rPr>
        <w:t>à</w:t>
      </w:r>
      <w:r>
        <w:rPr>
          <w:i/>
          <w:iCs/>
          <w:color w:val="FF0000"/>
        </w:rPr>
        <w:t>SB</w:t>
      </w:r>
      <w:proofErr w:type="spellEnd"/>
      <w:r>
        <w:rPr>
          <w:i/>
          <w:iCs/>
          <w:color w:val="FF0000"/>
        </w:rPr>
        <w:t xml:space="preserve"> traffic </w:t>
      </w:r>
      <w:proofErr w:type="spellStart"/>
      <w:r>
        <w:rPr>
          <w:i/>
          <w:iCs/>
          <w:color w:val="FF0000"/>
        </w:rPr>
        <w:t>scoreboarding</w:t>
      </w:r>
      <w:proofErr w:type="spellEnd"/>
    </w:p>
    <w:p w14:paraId="6A006BFA" w14:textId="77777777" w:rsidR="00D30463" w:rsidRDefault="00D30463" w:rsidP="00D30463">
      <w:pPr>
        <w:pStyle w:val="TestplanBody"/>
        <w:rPr>
          <w:i/>
          <w:iCs/>
          <w:color w:val="FF0000"/>
        </w:rPr>
      </w:pPr>
    </w:p>
    <w:p w14:paraId="2D3B405F" w14:textId="77777777" w:rsidR="00D30463" w:rsidRDefault="00D30463" w:rsidP="00D30463">
      <w:pPr>
        <w:pStyle w:val="TestplanBody"/>
        <w:rPr>
          <w:i/>
          <w:iCs/>
          <w:color w:val="FF0000"/>
        </w:rPr>
      </w:pPr>
      <w:r>
        <w:rPr>
          <w:i/>
          <w:iCs/>
          <w:color w:val="FF0000"/>
        </w:rPr>
        <w:t xml:space="preserve">In case the user wants to disable ALL the scoreboards (this may be needed while writing a self-checking focused test for error scenario testing </w:t>
      </w:r>
      <w:proofErr w:type="spellStart"/>
      <w:r>
        <w:rPr>
          <w:i/>
          <w:iCs/>
          <w:color w:val="FF0000"/>
        </w:rPr>
        <w:t>etc</w:t>
      </w:r>
      <w:proofErr w:type="spellEnd"/>
      <w:r>
        <w:rPr>
          <w:i/>
          <w:iCs/>
          <w:color w:val="FF0000"/>
        </w:rPr>
        <w:t>), below is the mechanism to achieve it (using “*” wildcard)</w:t>
      </w:r>
    </w:p>
    <w:p w14:paraId="55213B3A" w14:textId="77777777" w:rsidR="00D30463" w:rsidRDefault="00D30463" w:rsidP="00D30463">
      <w:pPr>
        <w:pStyle w:val="TestplanBody"/>
        <w:rPr>
          <w:i/>
          <w:iCs/>
          <w:color w:val="FF0000"/>
        </w:rPr>
      </w:pPr>
    </w:p>
    <w:p w14:paraId="76E9FB2E" w14:textId="77777777" w:rsidR="00D30463" w:rsidRDefault="00D30463" w:rsidP="00D30463">
      <w:pPr>
        <w:pStyle w:val="TestplanBody"/>
        <w:rPr>
          <w:i/>
          <w:iCs/>
          <w:color w:val="FF0000"/>
        </w:rPr>
      </w:pPr>
      <w:proofErr w:type="spellStart"/>
      <w:r w:rsidRPr="00F52133">
        <w:rPr>
          <w:i/>
          <w:iCs/>
          <w:color w:val="FF0000"/>
        </w:rPr>
        <w:t>set_config_</w:t>
      </w:r>
      <w:proofErr w:type="gramStart"/>
      <w:r w:rsidRPr="00F52133">
        <w:rPr>
          <w:i/>
          <w:iCs/>
          <w:color w:val="FF0000"/>
        </w:rPr>
        <w:t>int</w:t>
      </w:r>
      <w:proofErr w:type="spellEnd"/>
      <w:r w:rsidRPr="00F52133">
        <w:rPr>
          <w:i/>
          <w:iCs/>
          <w:color w:val="FF0000"/>
        </w:rPr>
        <w:t>(</w:t>
      </w:r>
      <w:proofErr w:type="gramEnd"/>
      <w:r w:rsidRPr="00F52133">
        <w:rPr>
          <w:i/>
          <w:iCs/>
          <w:color w:val="FF0000"/>
        </w:rPr>
        <w:t>"*","</w:t>
      </w:r>
      <w:proofErr w:type="spellStart"/>
      <w:r w:rsidRPr="00F52133">
        <w:rPr>
          <w:i/>
          <w:iCs/>
          <w:color w:val="FF0000"/>
        </w:rPr>
        <w:t>gsk_component_en</w:t>
      </w:r>
      <w:proofErr w:type="spellEnd"/>
      <w:r w:rsidRPr="00F52133">
        <w:rPr>
          <w:i/>
          <w:iCs/>
          <w:color w:val="FF0000"/>
        </w:rPr>
        <w:t>", 0)</w:t>
      </w:r>
      <w:r>
        <w:rPr>
          <w:i/>
          <w:iCs/>
          <w:color w:val="FF0000"/>
        </w:rPr>
        <w:t xml:space="preserve"> //Disable all gasket scoreboards </w:t>
      </w:r>
    </w:p>
    <w:p w14:paraId="09560F1F" w14:textId="77777777" w:rsidR="00D30463" w:rsidRPr="00C23B42" w:rsidRDefault="00D30463" w:rsidP="00D30463">
      <w:pPr>
        <w:pStyle w:val="TestplanBody"/>
        <w:rPr>
          <w:i/>
          <w:iCs/>
          <w:color w:val="FF0000"/>
        </w:rPr>
      </w:pPr>
      <w:r>
        <w:rPr>
          <w:i/>
          <w:iCs/>
          <w:color w:val="FF0000"/>
        </w:rPr>
        <w:br/>
        <w:t xml:space="preserve">*Cautionary Note: The existing Gasket validation infrastructure has a known limitation of not being able to disable a scoreboard component completely through above mechanism, certain portions of the component may still be active and </w:t>
      </w:r>
      <w:r w:rsidRPr="00F52133">
        <w:rPr>
          <w:i/>
          <w:iCs/>
          <w:color w:val="FF0000"/>
        </w:rPr>
        <w:t>spit out</w:t>
      </w:r>
      <w:r>
        <w:rPr>
          <w:i/>
          <w:iCs/>
          <w:color w:val="FF0000"/>
        </w:rPr>
        <w:t xml:space="preserve"> error messages. Similarly, many of the gasket scoreboard components also perform register modeling (i.e. RAL shadow copy update) which would </w:t>
      </w:r>
      <w:r w:rsidRPr="00F52133">
        <w:rPr>
          <w:i/>
          <w:iCs/>
          <w:color w:val="FF0000"/>
          <w:u w:val="single"/>
        </w:rPr>
        <w:t>not</w:t>
      </w:r>
      <w:r>
        <w:rPr>
          <w:i/>
          <w:iCs/>
          <w:color w:val="FF0000"/>
        </w:rPr>
        <w:t xml:space="preserve"> be impacted by disabling the respective scoreboard. So, please be mindful to check if is this matching your intention before updating the settings.</w:t>
      </w:r>
    </w:p>
    <w:p w14:paraId="458ED208" w14:textId="77777777" w:rsidR="00D30463" w:rsidRPr="00F52133" w:rsidRDefault="00D30463" w:rsidP="00D30463">
      <w:pPr>
        <w:pStyle w:val="TestplanBody"/>
      </w:pPr>
    </w:p>
    <w:p w14:paraId="131C5879" w14:textId="77777777" w:rsidR="00D30463" w:rsidRDefault="00D30463" w:rsidP="00D30463">
      <w:pPr>
        <w:pStyle w:val="Heading2"/>
      </w:pPr>
      <w:bookmarkStart w:id="41" w:name="_Toc162271492"/>
      <w:r>
        <w:t>Checking strategy</w:t>
      </w:r>
      <w:bookmarkEnd w:id="41"/>
    </w:p>
    <w:p w14:paraId="417ACC16" w14:textId="77777777" w:rsidR="00D30463" w:rsidRPr="00F34250" w:rsidRDefault="00D30463" w:rsidP="00D30463">
      <w:pPr>
        <w:pStyle w:val="TestplanBody"/>
        <w:rPr>
          <w:color w:val="FF0000"/>
        </w:rPr>
      </w:pPr>
      <w:r w:rsidRPr="00F34250">
        <w:rPr>
          <w:color w:val="FF0000"/>
        </w:rPr>
        <w:t>Author requirement: Call attention to any internal signals/interfaces/bridges used as observation points</w:t>
      </w:r>
    </w:p>
    <w:p w14:paraId="1EF42F54" w14:textId="77777777" w:rsidR="00D30463" w:rsidRDefault="00D30463" w:rsidP="005022E2">
      <w:pPr>
        <w:pStyle w:val="Heading3"/>
      </w:pPr>
      <w:bookmarkStart w:id="42" w:name="_Toc162271493"/>
      <w:r>
        <w:t>Scoreboard</w:t>
      </w:r>
      <w:bookmarkEnd w:id="42"/>
    </w:p>
    <w:p w14:paraId="47C2BE0E" w14:textId="57CC5BC1" w:rsidR="00D37CEC" w:rsidRPr="00D37CEC" w:rsidRDefault="001B6C59" w:rsidP="00FB7413">
      <w:pPr>
        <w:ind w:left="450"/>
      </w:pPr>
      <w:r>
        <w:t xml:space="preserve">Scoreboard will be connected to the </w:t>
      </w:r>
      <w:proofErr w:type="spellStart"/>
      <w:r>
        <w:t>PChannel</w:t>
      </w:r>
      <w:proofErr w:type="spellEnd"/>
      <w:r>
        <w:t xml:space="preserve"> monitor and save and restore monitor</w:t>
      </w:r>
      <w:r w:rsidR="00DD0DEA">
        <w:t>.</w:t>
      </w:r>
    </w:p>
    <w:p w14:paraId="18C859FF" w14:textId="77777777" w:rsidR="00D30463" w:rsidRDefault="00D30463" w:rsidP="005022E2">
      <w:pPr>
        <w:pStyle w:val="Heading3"/>
      </w:pPr>
      <w:bookmarkStart w:id="43" w:name="_Toc162271494"/>
      <w:r>
        <w:t>Assertions</w:t>
      </w:r>
      <w:bookmarkEnd w:id="43"/>
    </w:p>
    <w:p w14:paraId="0FBC7611" w14:textId="5CDAEAC3" w:rsidR="00B41D6B" w:rsidRDefault="00B41D6B" w:rsidP="00B41D6B">
      <w:pPr>
        <w:ind w:left="450"/>
      </w:pPr>
      <w:r>
        <w:t xml:space="preserve">Write assertions to check the follow </w:t>
      </w:r>
      <w:proofErr w:type="spellStart"/>
      <w:r>
        <w:t>PChannel</w:t>
      </w:r>
      <w:proofErr w:type="spellEnd"/>
      <w:r>
        <w:t xml:space="preserve"> requirements:</w:t>
      </w:r>
    </w:p>
    <w:p w14:paraId="77377609" w14:textId="77777777" w:rsidR="00B41D6B" w:rsidRDefault="00B41D6B" w:rsidP="00653545">
      <w:pPr>
        <w:pStyle w:val="ListParagraph"/>
        <w:numPr>
          <w:ilvl w:val="0"/>
          <w:numId w:val="31"/>
        </w:numPr>
        <w:spacing w:before="0"/>
      </w:pPr>
      <w:r>
        <w:t xml:space="preserve">PREQ can only assert when both PACCEPT and PDENY are both </w:t>
      </w:r>
      <w:proofErr w:type="spellStart"/>
      <w:r>
        <w:t>deasserted</w:t>
      </w:r>
      <w:proofErr w:type="spellEnd"/>
      <w:r>
        <w:t xml:space="preserve"> </w:t>
      </w:r>
    </w:p>
    <w:p w14:paraId="25B8251E" w14:textId="77777777" w:rsidR="00B41D6B" w:rsidRDefault="00B41D6B" w:rsidP="00653545">
      <w:pPr>
        <w:pStyle w:val="ListParagraph"/>
        <w:numPr>
          <w:ilvl w:val="0"/>
          <w:numId w:val="31"/>
        </w:numPr>
        <w:spacing w:before="0"/>
      </w:pPr>
      <w:r>
        <w:t xml:space="preserve">PACCEPT can only assert when PREQ is asserted. </w:t>
      </w:r>
    </w:p>
    <w:p w14:paraId="2474AE77" w14:textId="77777777" w:rsidR="00B41D6B" w:rsidRDefault="00B41D6B" w:rsidP="00653545">
      <w:pPr>
        <w:pStyle w:val="ListParagraph"/>
        <w:numPr>
          <w:ilvl w:val="0"/>
          <w:numId w:val="31"/>
        </w:numPr>
        <w:spacing w:before="0"/>
      </w:pPr>
      <w:r>
        <w:t xml:space="preserve">PDENY can only assert when PREQ is asserted. </w:t>
      </w:r>
    </w:p>
    <w:p w14:paraId="2B55D868" w14:textId="77777777" w:rsidR="00B41D6B" w:rsidRDefault="00B41D6B" w:rsidP="00653545">
      <w:pPr>
        <w:pStyle w:val="ListParagraph"/>
        <w:numPr>
          <w:ilvl w:val="0"/>
          <w:numId w:val="31"/>
        </w:numPr>
        <w:spacing w:before="0"/>
      </w:pPr>
      <w:r>
        <w:t>PACCEPT and PDENY must never both be asserted at the same time</w:t>
      </w:r>
    </w:p>
    <w:p w14:paraId="175BEB12" w14:textId="77777777" w:rsidR="00B41D6B" w:rsidRDefault="00B41D6B" w:rsidP="00653545">
      <w:pPr>
        <w:pStyle w:val="ListParagraph"/>
        <w:numPr>
          <w:ilvl w:val="0"/>
          <w:numId w:val="31"/>
        </w:numPr>
        <w:spacing w:before="0"/>
      </w:pPr>
      <w:r>
        <w:t xml:space="preserve">PREQ can only </w:t>
      </w:r>
      <w:proofErr w:type="spellStart"/>
      <w:r>
        <w:t>deassert</w:t>
      </w:r>
      <w:proofErr w:type="spellEnd"/>
      <w:r>
        <w:t xml:space="preserve"> when either PACCEPT or PDENY is asserted</w:t>
      </w:r>
    </w:p>
    <w:p w14:paraId="3C55CA7C" w14:textId="77777777" w:rsidR="00B41D6B" w:rsidRDefault="00B41D6B" w:rsidP="00653545">
      <w:pPr>
        <w:pStyle w:val="ListParagraph"/>
        <w:numPr>
          <w:ilvl w:val="0"/>
          <w:numId w:val="31"/>
        </w:numPr>
        <w:spacing w:before="0"/>
      </w:pPr>
      <w:r>
        <w:t xml:space="preserve">PACCEPT and PDENY can only </w:t>
      </w:r>
      <w:proofErr w:type="spellStart"/>
      <w:r>
        <w:t>deassert</w:t>
      </w:r>
      <w:proofErr w:type="spellEnd"/>
      <w:r>
        <w:t xml:space="preserve"> when PREQ is </w:t>
      </w:r>
      <w:proofErr w:type="spellStart"/>
      <w:r>
        <w:t>deasserted</w:t>
      </w:r>
      <w:proofErr w:type="spellEnd"/>
      <w:r>
        <w:t xml:space="preserve">. </w:t>
      </w:r>
    </w:p>
    <w:p w14:paraId="556021A4" w14:textId="1885772B" w:rsidR="00B41D6B" w:rsidRDefault="00B41D6B" w:rsidP="00653545">
      <w:pPr>
        <w:pStyle w:val="ListParagraph"/>
        <w:numPr>
          <w:ilvl w:val="0"/>
          <w:numId w:val="31"/>
        </w:numPr>
        <w:spacing w:before="0"/>
      </w:pPr>
      <w:r>
        <w:t>PSTATE must remain stable while PREQ is asserted</w:t>
      </w:r>
    </w:p>
    <w:p w14:paraId="39DF3283" w14:textId="77777777" w:rsidR="00A345DD" w:rsidRPr="00B41D6B" w:rsidRDefault="00A345DD" w:rsidP="00ED0070">
      <w:pPr>
        <w:spacing w:before="0"/>
      </w:pPr>
    </w:p>
    <w:p w14:paraId="5931531E" w14:textId="77777777" w:rsidR="00D30463" w:rsidRDefault="00D30463" w:rsidP="005022E2">
      <w:pPr>
        <w:pStyle w:val="Heading3"/>
      </w:pPr>
      <w:bookmarkStart w:id="44" w:name="_Toc162271495"/>
      <w:r>
        <w:t>Test-based self-checking</w:t>
      </w:r>
      <w:bookmarkEnd w:id="44"/>
      <w:r>
        <w:t xml:space="preserve"> </w:t>
      </w:r>
    </w:p>
    <w:p w14:paraId="41A0E279" w14:textId="3164EBDD" w:rsidR="00EA1807" w:rsidRPr="00EA1807" w:rsidRDefault="00EA1807" w:rsidP="00EA1807">
      <w:pPr>
        <w:ind w:left="450"/>
      </w:pPr>
      <w:r>
        <w:t xml:space="preserve">The </w:t>
      </w:r>
      <w:proofErr w:type="spellStart"/>
      <w:r>
        <w:t>ocs_illegal_power_flow_test</w:t>
      </w:r>
      <w:proofErr w:type="spellEnd"/>
      <w:r>
        <w:t xml:space="preserve"> will have self-checking to make sure that RTL always accept the PSTATE transition. </w:t>
      </w:r>
    </w:p>
    <w:p w14:paraId="544E8AAD" w14:textId="77777777" w:rsidR="00D30463" w:rsidRDefault="00D30463" w:rsidP="005022E2">
      <w:pPr>
        <w:pStyle w:val="Heading3"/>
      </w:pPr>
      <w:bookmarkStart w:id="45" w:name="_Toc162271496"/>
      <w:r>
        <w:t>Compliance monitors checking</w:t>
      </w:r>
      <w:bookmarkEnd w:id="45"/>
    </w:p>
    <w:p w14:paraId="5F176F48" w14:textId="183537C9" w:rsidR="004012AB" w:rsidRPr="004012AB" w:rsidRDefault="004012AB" w:rsidP="004012AB">
      <w:pPr>
        <w:ind w:left="450"/>
      </w:pPr>
      <w:r>
        <w:t>N/A</w:t>
      </w:r>
    </w:p>
    <w:p w14:paraId="642AF473" w14:textId="77777777" w:rsidR="00D30463" w:rsidRDefault="00D30463" w:rsidP="005022E2">
      <w:pPr>
        <w:pStyle w:val="Heading3"/>
      </w:pPr>
      <w:bookmarkStart w:id="46" w:name="_Toc162271497"/>
      <w:r>
        <w:t>Register checking</w:t>
      </w:r>
      <w:bookmarkEnd w:id="46"/>
    </w:p>
    <w:p w14:paraId="3B2E3059" w14:textId="7B07911E" w:rsidR="00FB7413" w:rsidRPr="00FB7413" w:rsidRDefault="00FB7413" w:rsidP="00FB7413">
      <w:pPr>
        <w:ind w:left="450"/>
      </w:pPr>
      <w:r>
        <w:t>N/A</w:t>
      </w:r>
    </w:p>
    <w:bookmarkEnd w:id="39"/>
    <w:p w14:paraId="5EF0C54E" w14:textId="77777777" w:rsidR="00D30463" w:rsidRPr="00257F7E" w:rsidRDefault="00D30463" w:rsidP="00D30463">
      <w:pPr>
        <w:pStyle w:val="TestplanBody"/>
      </w:pPr>
    </w:p>
    <w:p w14:paraId="55CE1FE5" w14:textId="77777777" w:rsidR="00D30463" w:rsidRDefault="00D30463" w:rsidP="00D30463">
      <w:pPr>
        <w:pStyle w:val="Heading2"/>
      </w:pPr>
      <w:bookmarkStart w:id="47" w:name="_Toc63348271"/>
      <w:bookmarkStart w:id="48" w:name="_Toc162271498"/>
      <w:commentRangeStart w:id="49"/>
      <w:r>
        <w:t>Coverage Strategy</w:t>
      </w:r>
      <w:commentRangeEnd w:id="49"/>
      <w:r>
        <w:rPr>
          <w:rStyle w:val="CommentReference"/>
          <w:rFonts w:ascii="Times New Roman" w:hAnsi="Times New Roman"/>
          <w:b w:val="0"/>
        </w:rPr>
        <w:commentReference w:id="49"/>
      </w:r>
      <w:bookmarkEnd w:id="47"/>
      <w:bookmarkEnd w:id="48"/>
    </w:p>
    <w:p w14:paraId="61217C18" w14:textId="7D6DBC34" w:rsidR="00DD0DEA" w:rsidRPr="001934D8" w:rsidRDefault="00DD0DEA" w:rsidP="00D30463">
      <w:pPr>
        <w:pStyle w:val="TestplanBody"/>
        <w:rPr>
          <w:color w:val="FF0000"/>
        </w:rPr>
      </w:pPr>
      <w:r>
        <w:t xml:space="preserve">We will </w:t>
      </w:r>
      <w:r w:rsidR="0079559C">
        <w:t>collect</w:t>
      </w:r>
      <w:r w:rsidR="00AD24B1">
        <w:t xml:space="preserve"> </w:t>
      </w:r>
      <w:proofErr w:type="spellStart"/>
      <w:r w:rsidR="00AD24B1">
        <w:t>CSpec</w:t>
      </w:r>
      <w:proofErr w:type="spellEnd"/>
      <w:r w:rsidR="0079559C">
        <w:t xml:space="preserve"> coverage inside scoreboard</w:t>
      </w:r>
      <w:r w:rsidR="00AD24B1">
        <w:t>. We will have coverage for all the interface signals</w:t>
      </w:r>
      <w:r w:rsidR="00F65289">
        <w:t xml:space="preserve">. There </w:t>
      </w:r>
      <w:proofErr w:type="gramStart"/>
      <w:r w:rsidR="00F65289">
        <w:t>are</w:t>
      </w:r>
      <w:proofErr w:type="gramEnd"/>
      <w:r w:rsidR="00F65289">
        <w:t xml:space="preserve"> no new </w:t>
      </w:r>
      <w:proofErr w:type="gramStart"/>
      <w:r w:rsidR="00F65289">
        <w:t>register</w:t>
      </w:r>
      <w:proofErr w:type="gramEnd"/>
      <w:r w:rsidR="00F65289">
        <w:t xml:space="preserve"> i</w:t>
      </w:r>
      <w:r w:rsidR="007E3C57">
        <w:t>ntroduced from this DCN. We need to cover all PSTATE</w:t>
      </w:r>
      <w:r w:rsidR="002413F2">
        <w:t xml:space="preserve">. </w:t>
      </w:r>
    </w:p>
    <w:p w14:paraId="299F2B52" w14:textId="77777777" w:rsidR="00D30463" w:rsidRPr="00257F7E" w:rsidRDefault="00D30463" w:rsidP="00D30463">
      <w:pPr>
        <w:pStyle w:val="TestplanBody"/>
      </w:pPr>
    </w:p>
    <w:p w14:paraId="5A4DA841" w14:textId="77777777" w:rsidR="00D30463" w:rsidRDefault="00D30463" w:rsidP="00D30463">
      <w:pPr>
        <w:pStyle w:val="Heading2"/>
      </w:pPr>
      <w:bookmarkStart w:id="50" w:name="_Toc162271499"/>
      <w:bookmarkStart w:id="51" w:name="_Toc63348272"/>
      <w:r>
        <w:t>Exceptions to the Published Coding Guidelines</w:t>
      </w:r>
      <w:bookmarkEnd w:id="50"/>
      <w:r>
        <w:br/>
      </w:r>
    </w:p>
    <w:p w14:paraId="703C99AE" w14:textId="77777777" w:rsidR="00D30463" w:rsidRDefault="00D30463" w:rsidP="00D30463">
      <w:pPr>
        <w:pStyle w:val="Heading2"/>
      </w:pPr>
      <w:bookmarkStart w:id="52" w:name="_Toc162271500"/>
      <w:commentRangeStart w:id="53"/>
      <w:r>
        <w:t>Development Process</w:t>
      </w:r>
      <w:commentRangeEnd w:id="53"/>
      <w:r>
        <w:rPr>
          <w:rStyle w:val="CommentReference"/>
          <w:rFonts w:ascii="Times New Roman" w:hAnsi="Times New Roman"/>
          <w:b w:val="0"/>
        </w:rPr>
        <w:commentReference w:id="53"/>
      </w:r>
      <w:bookmarkEnd w:id="51"/>
      <w:bookmarkEnd w:id="52"/>
    </w:p>
    <w:p w14:paraId="5FE0A0C5" w14:textId="77777777" w:rsidR="00D30463" w:rsidRPr="004D0DA4" w:rsidRDefault="00D30463" w:rsidP="00D30463">
      <w:pPr>
        <w:pStyle w:val="TestplanBody"/>
      </w:pPr>
      <w:r w:rsidRPr="00F34250">
        <w:rPr>
          <w:color w:val="FF0000"/>
        </w:rPr>
        <w:t xml:space="preserve">Author </w:t>
      </w:r>
      <w:r w:rsidRPr="004D0DA4">
        <w:rPr>
          <w:color w:val="FF0000"/>
        </w:rPr>
        <w:t xml:space="preserve">requirement: Note if there is a plan to use a unit-level testing like the </w:t>
      </w:r>
      <w:proofErr w:type="spellStart"/>
      <w:r w:rsidRPr="004D0DA4">
        <w:rPr>
          <w:color w:val="FF0000"/>
        </w:rPr>
        <w:t>vunit</w:t>
      </w:r>
      <w:proofErr w:type="spellEnd"/>
      <w:r>
        <w:rPr>
          <w:color w:val="FF0000"/>
        </w:rPr>
        <w:t>. Or using emacs capability to stitch top-level modules, instead of collage. Other option is just hand-crafted with no special tools.</w:t>
      </w:r>
    </w:p>
    <w:p w14:paraId="47848972" w14:textId="77777777" w:rsidR="00D30463" w:rsidRPr="00950C53" w:rsidRDefault="00D30463" w:rsidP="00D30463">
      <w:pPr>
        <w:pStyle w:val="TestplanBody"/>
        <w:rPr>
          <w:b/>
        </w:rPr>
      </w:pPr>
    </w:p>
    <w:p w14:paraId="4299B920" w14:textId="77777777" w:rsidR="00D30463" w:rsidRDefault="00D30463" w:rsidP="00D30463">
      <w:pPr>
        <w:pStyle w:val="Heading2"/>
      </w:pPr>
      <w:bookmarkStart w:id="54" w:name="_Toc162271501"/>
      <w:bookmarkStart w:id="55" w:name="_Toc63348273"/>
      <w:r>
        <w:t>External dependencies</w:t>
      </w:r>
      <w:bookmarkEnd w:id="54"/>
    </w:p>
    <w:p w14:paraId="1E5FCAE2" w14:textId="77777777" w:rsidR="00D30463" w:rsidRDefault="00D30463" w:rsidP="00D30463">
      <w:pPr>
        <w:pStyle w:val="TestplanBody"/>
      </w:pPr>
      <w:r w:rsidRPr="00F34250">
        <w:rPr>
          <w:color w:val="FF0000"/>
        </w:rPr>
        <w:t xml:space="preserve">Author </w:t>
      </w:r>
      <w:r w:rsidRPr="002D5E7A">
        <w:rPr>
          <w:color w:val="FF0000"/>
        </w:rPr>
        <w:t xml:space="preserve">requirement: Such as libraries, </w:t>
      </w:r>
      <w:proofErr w:type="spellStart"/>
      <w:r w:rsidRPr="002D5E7A">
        <w:rPr>
          <w:color w:val="FF0000"/>
        </w:rPr>
        <w:t>Saola</w:t>
      </w:r>
      <w:proofErr w:type="spellEnd"/>
    </w:p>
    <w:p w14:paraId="5BF6F3CD" w14:textId="77777777" w:rsidR="00D30463" w:rsidRPr="002D5E7A" w:rsidRDefault="00D30463" w:rsidP="00D30463">
      <w:pPr>
        <w:pStyle w:val="TestplanBody"/>
      </w:pPr>
    </w:p>
    <w:p w14:paraId="2BF3E60D" w14:textId="77777777" w:rsidR="00D30463" w:rsidRDefault="00D30463" w:rsidP="00D30463">
      <w:pPr>
        <w:pStyle w:val="Heading2"/>
      </w:pPr>
      <w:bookmarkStart w:id="56" w:name="_Toc162271502"/>
      <w:r>
        <w:t>Directory Structure</w:t>
      </w:r>
      <w:bookmarkEnd w:id="56"/>
    </w:p>
    <w:p w14:paraId="46CD4DC0" w14:textId="77777777" w:rsidR="00D30463" w:rsidRPr="002D5E7A" w:rsidRDefault="00D30463" w:rsidP="00D30463">
      <w:pPr>
        <w:pStyle w:val="TestplanBody"/>
      </w:pPr>
    </w:p>
    <w:p w14:paraId="4D2C8E19" w14:textId="77777777" w:rsidR="00D30463" w:rsidRDefault="00D30463" w:rsidP="00D30463">
      <w:pPr>
        <w:pStyle w:val="Heading2"/>
      </w:pPr>
      <w:bookmarkStart w:id="57" w:name="_Toc162271503"/>
      <w:r>
        <w:t>Flows / Ladder diagrams / pseudocode</w:t>
      </w:r>
      <w:bookmarkEnd w:id="55"/>
      <w:bookmarkEnd w:id="57"/>
    </w:p>
    <w:p w14:paraId="41543CA2" w14:textId="77777777" w:rsidR="00D30463" w:rsidRPr="00F972AD" w:rsidRDefault="00D30463" w:rsidP="00D30463">
      <w:pPr>
        <w:pStyle w:val="TestplanBody"/>
        <w:rPr>
          <w:color w:val="FF0000"/>
        </w:rPr>
      </w:pPr>
      <w:r w:rsidRPr="00F34250">
        <w:rPr>
          <w:color w:val="FF0000"/>
        </w:rPr>
        <w:t xml:space="preserve">Author </w:t>
      </w:r>
      <w:r w:rsidRPr="004D0DA4">
        <w:rPr>
          <w:color w:val="FF0000"/>
        </w:rPr>
        <w:t>requirement:</w:t>
      </w:r>
      <w:r>
        <w:rPr>
          <w:color w:val="FF0000"/>
        </w:rPr>
        <w:t xml:space="preserve"> Depict understanding of all generic flows. Example below</w:t>
      </w:r>
    </w:p>
    <w:p w14:paraId="57A6EDBD" w14:textId="77777777" w:rsidR="00D30463" w:rsidRPr="00E9799A" w:rsidRDefault="00D30463" w:rsidP="00D30463">
      <w:pPr>
        <w:pStyle w:val="Heading3"/>
        <w:rPr>
          <w:color w:val="FF0000"/>
        </w:rPr>
      </w:pPr>
      <w:bookmarkStart w:id="58" w:name="_Toc63348274"/>
      <w:bookmarkStart w:id="59" w:name="_Toc162271504"/>
      <w:r w:rsidRPr="00E9799A">
        <w:rPr>
          <w:color w:val="FF0000"/>
        </w:rPr>
        <w:t>HECI Host sending message to CSE flow</w:t>
      </w:r>
      <w:bookmarkEnd w:id="58"/>
      <w:bookmarkEnd w:id="59"/>
    </w:p>
    <w:p w14:paraId="39FB522A" w14:textId="77777777" w:rsidR="00D30463" w:rsidRDefault="00D30463" w:rsidP="00D30463">
      <w:pPr>
        <w:pStyle w:val="TestplanBody"/>
        <w:rPr>
          <w:color w:val="FF0000"/>
        </w:rPr>
      </w:pPr>
      <w:r w:rsidRPr="00E9799A">
        <w:rPr>
          <w:color w:val="FF0000"/>
        </w:rPr>
        <w:t>The below diagram shows basic HECI Host sending message to CSE flow.</w:t>
      </w:r>
    </w:p>
    <w:p w14:paraId="798BDB50" w14:textId="77777777" w:rsidR="00D30463" w:rsidRPr="00E9799A" w:rsidRDefault="00D30463" w:rsidP="00D30463">
      <w:pPr>
        <w:pStyle w:val="TestplanBody"/>
        <w:rPr>
          <w:color w:val="FF0000"/>
        </w:rPr>
      </w:pPr>
      <w:r>
        <w:rPr>
          <w:color w:val="FF0000"/>
        </w:rPr>
        <w:t>(embed Wikipedia page for ladder diagram guidelines)</w:t>
      </w:r>
    </w:p>
    <w:p w14:paraId="056985E6" w14:textId="77777777" w:rsidR="00D30463" w:rsidRPr="00BE0E32" w:rsidRDefault="00D30463" w:rsidP="00D30463">
      <w:pPr>
        <w:pStyle w:val="TestplanBody"/>
        <w:jc w:val="both"/>
      </w:pPr>
    </w:p>
    <w:p w14:paraId="269C3B1E" w14:textId="3C428985" w:rsidR="00C52EB6" w:rsidRPr="00C52EB6" w:rsidRDefault="00D30463" w:rsidP="00D30463">
      <w:r>
        <w:object w:dxaOrig="12912" w:dyaOrig="14748" w14:anchorId="2C02F4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25pt;height:636pt" o:ole="">
            <v:imagedata r:id="rId28" o:title=""/>
          </v:shape>
          <o:OLEObject Type="Embed" ProgID="Visio.Drawing.15" ShapeID="_x0000_i1025" DrawAspect="Content" ObjectID="_1822645732" r:id="rId29"/>
        </w:object>
      </w:r>
    </w:p>
    <w:p w14:paraId="7CD032EB" w14:textId="77777777" w:rsidR="00834E34" w:rsidRPr="00DA651B" w:rsidRDefault="00834E34" w:rsidP="00834E34">
      <w:pPr>
        <w:pStyle w:val="Heading1"/>
        <w:ind w:firstLine="0"/>
        <w:rPr>
          <w:rFonts w:ascii="Intel Clear" w:hAnsi="Intel Clear" w:cs="Intel Clear"/>
        </w:rPr>
      </w:pPr>
      <w:bookmarkStart w:id="60" w:name="_Toc162271505"/>
      <w:r w:rsidRPr="00DA651B">
        <w:rPr>
          <w:rFonts w:ascii="Intel Clear" w:hAnsi="Intel Clear" w:cs="Intel Clear"/>
        </w:rPr>
        <w:t>Test Plan Content Changes</w:t>
      </w:r>
      <w:bookmarkEnd w:id="60"/>
    </w:p>
    <w:p w14:paraId="1A5B9C9E" w14:textId="77777777" w:rsidR="007015AC" w:rsidRPr="00BB4F53" w:rsidRDefault="007015AC" w:rsidP="007015AC">
      <w:pPr>
        <w:pStyle w:val="Heading2"/>
      </w:pPr>
      <w:bookmarkStart w:id="61" w:name="_Toc78188528"/>
      <w:bookmarkStart w:id="62" w:name="_Toc162271506"/>
      <w:bookmarkStart w:id="63" w:name="_Toc32072797"/>
      <w:bookmarkStart w:id="64" w:name="_Toc342619934"/>
      <w:r w:rsidRPr="00BB4F53">
        <w:t xml:space="preserve">Test </w:t>
      </w:r>
      <w:r>
        <w:t>Cases</w:t>
      </w:r>
      <w:bookmarkEnd w:id="61"/>
      <w:bookmarkEnd w:id="62"/>
    </w:p>
    <w:p w14:paraId="1687F5FF" w14:textId="6CF69112" w:rsidR="007015AC" w:rsidRPr="00AE3083" w:rsidRDefault="006913CB" w:rsidP="007015AC">
      <w:pPr>
        <w:pStyle w:val="Heading3"/>
      </w:pPr>
      <w:proofErr w:type="spellStart"/>
      <w:r>
        <w:t>ocs_</w:t>
      </w:r>
      <w:r w:rsidR="00F3136F">
        <w:t>basic_</w:t>
      </w:r>
      <w:r w:rsidR="00F746B7">
        <w:t>power_flow_test</w:t>
      </w:r>
      <w:proofErr w:type="spellEnd"/>
    </w:p>
    <w:tbl>
      <w:tblPr>
        <w:tblStyle w:val="TableGrid"/>
        <w:tblW w:w="9350" w:type="dxa"/>
        <w:tblInd w:w="607" w:type="dxa"/>
        <w:tblLook w:val="04A0" w:firstRow="1" w:lastRow="0" w:firstColumn="1" w:lastColumn="0" w:noHBand="0" w:noVBand="1"/>
      </w:tblPr>
      <w:tblGrid>
        <w:gridCol w:w="9350"/>
      </w:tblGrid>
      <w:tr w:rsidR="007015AC" w:rsidRPr="005D6BD4" w14:paraId="7D5BD58D" w14:textId="77777777">
        <w:tc>
          <w:tcPr>
            <w:tcW w:w="0" w:type="auto"/>
          </w:tcPr>
          <w:p w14:paraId="78F4FD18" w14:textId="77777777" w:rsidR="007015AC" w:rsidRDefault="007015AC">
            <w:pPr>
              <w:rPr>
                <w:rFonts w:asciiTheme="minorHAnsi" w:eastAsia="MS Mincho" w:hAnsiTheme="minorHAnsi" w:cstheme="minorBidi"/>
                <w:b/>
                <w:bCs/>
                <w:sz w:val="22"/>
                <w:szCs w:val="22"/>
              </w:rPr>
            </w:pPr>
            <w:bookmarkStart w:id="65" w:name="_Toc78188531"/>
            <w:r>
              <w:t>Objective</w:t>
            </w:r>
            <w:bookmarkEnd w:id="65"/>
            <w:r>
              <w:t xml:space="preserve"> </w:t>
            </w:r>
          </w:p>
          <w:p w14:paraId="2084103B" w14:textId="77777777" w:rsidR="007015AC" w:rsidRDefault="00F3136F">
            <w:r>
              <w:t xml:space="preserve">Test will transition from Cold Boot to Accessible PG </w:t>
            </w:r>
            <w:r w:rsidR="00826835">
              <w:t xml:space="preserve">Entry/Exit </w:t>
            </w:r>
            <w:r>
              <w:t>to</w:t>
            </w:r>
            <w:r w:rsidR="00826835">
              <w:t xml:space="preserve"> Inaccessible PG Entry/Exit</w:t>
            </w:r>
            <w:r>
              <w:t xml:space="preserve"> </w:t>
            </w:r>
          </w:p>
          <w:p w14:paraId="699E6A2B" w14:textId="42C4D2C8" w:rsidR="00AA4706" w:rsidRPr="0012206C" w:rsidRDefault="00AA4706"/>
        </w:tc>
      </w:tr>
      <w:tr w:rsidR="007015AC" w:rsidRPr="005D6BD4" w14:paraId="45F6048B" w14:textId="77777777">
        <w:tc>
          <w:tcPr>
            <w:tcW w:w="0" w:type="auto"/>
          </w:tcPr>
          <w:p w14:paraId="471C6B92" w14:textId="77777777" w:rsidR="007015AC" w:rsidRDefault="007015AC">
            <w:bookmarkStart w:id="66" w:name="_Toc78188532"/>
            <w:r>
              <w:t>Description</w:t>
            </w:r>
            <w:bookmarkEnd w:id="66"/>
            <w:r>
              <w:t xml:space="preserve"> </w:t>
            </w:r>
          </w:p>
          <w:p w14:paraId="0242E09A" w14:textId="65D7F15F" w:rsidR="008065D4" w:rsidRDefault="00877335" w:rsidP="00653545">
            <w:pPr>
              <w:pStyle w:val="ListParagraph"/>
              <w:numPr>
                <w:ilvl w:val="0"/>
                <w:numId w:val="14"/>
              </w:numPr>
              <w:rPr>
                <w:rFonts w:asciiTheme="minorHAnsi" w:hAnsiTheme="minorHAnsi" w:cstheme="minorBidi"/>
                <w:sz w:val="22"/>
                <w:szCs w:val="22"/>
              </w:rPr>
            </w:pPr>
            <w:r>
              <w:rPr>
                <w:rFonts w:asciiTheme="minorHAnsi" w:hAnsiTheme="minorHAnsi" w:cstheme="minorBidi"/>
                <w:sz w:val="22"/>
                <w:szCs w:val="22"/>
              </w:rPr>
              <w:t>Boot up sequence</w:t>
            </w:r>
            <w:r w:rsidR="007271EE">
              <w:rPr>
                <w:rFonts w:asciiTheme="minorHAnsi" w:hAnsiTheme="minorHAnsi" w:cstheme="minorBidi"/>
                <w:sz w:val="22"/>
                <w:szCs w:val="22"/>
              </w:rPr>
              <w:t xml:space="preserve"> (</w:t>
            </w:r>
            <w:proofErr w:type="spellStart"/>
            <w:r w:rsidR="00F242F7">
              <w:rPr>
                <w:rFonts w:asciiTheme="minorHAnsi" w:hAnsiTheme="minorHAnsi" w:cstheme="minorBidi"/>
                <w:sz w:val="22"/>
                <w:szCs w:val="22"/>
              </w:rPr>
              <w:t>ocs_</w:t>
            </w:r>
            <w:r w:rsidR="007271EE">
              <w:rPr>
                <w:rFonts w:asciiTheme="minorHAnsi" w:hAnsiTheme="minorHAnsi" w:cstheme="minorBidi"/>
                <w:sz w:val="22"/>
                <w:szCs w:val="22"/>
              </w:rPr>
              <w:t>hard_reset_sequence</w:t>
            </w:r>
            <w:proofErr w:type="spellEnd"/>
            <w:r w:rsidR="007271EE">
              <w:rPr>
                <w:rFonts w:asciiTheme="minorHAnsi" w:hAnsiTheme="minorHAnsi" w:cstheme="minorBidi"/>
                <w:sz w:val="22"/>
                <w:szCs w:val="22"/>
              </w:rPr>
              <w:t>)</w:t>
            </w:r>
            <w:r w:rsidR="00160255">
              <w:rPr>
                <w:rFonts w:asciiTheme="minorHAnsi" w:hAnsiTheme="minorHAnsi" w:cstheme="minorBidi"/>
                <w:sz w:val="22"/>
                <w:szCs w:val="22"/>
              </w:rPr>
              <w:t xml:space="preserve"> </w:t>
            </w:r>
          </w:p>
          <w:p w14:paraId="3C3C7F15" w14:textId="1B57C5A2" w:rsidR="00C85B67" w:rsidRDefault="00C037B1" w:rsidP="00653545">
            <w:pPr>
              <w:pStyle w:val="ListParagraph"/>
              <w:numPr>
                <w:ilvl w:val="1"/>
                <w:numId w:val="14"/>
              </w:numPr>
              <w:rPr>
                <w:rFonts w:asciiTheme="minorHAnsi" w:hAnsiTheme="minorHAnsi" w:cstheme="minorBidi"/>
                <w:sz w:val="22"/>
                <w:szCs w:val="22"/>
              </w:rPr>
            </w:pPr>
            <w:r>
              <w:rPr>
                <w:rFonts w:asciiTheme="minorHAnsi" w:hAnsiTheme="minorHAnsi" w:cstheme="minorBidi"/>
                <w:sz w:val="22"/>
                <w:szCs w:val="22"/>
              </w:rPr>
              <w:t>assert</w:t>
            </w:r>
            <w:r w:rsidR="00F242F7">
              <w:rPr>
                <w:rFonts w:asciiTheme="minorHAnsi" w:hAnsiTheme="minorHAnsi" w:cstheme="minorBidi"/>
                <w:sz w:val="22"/>
                <w:szCs w:val="22"/>
              </w:rPr>
              <w:t xml:space="preserve"> </w:t>
            </w:r>
            <w:proofErr w:type="spellStart"/>
            <w:r w:rsidR="007D3DDB">
              <w:rPr>
                <w:rFonts w:asciiTheme="minorHAnsi" w:hAnsiTheme="minorHAnsi" w:cstheme="minorBidi"/>
                <w:sz w:val="22"/>
                <w:szCs w:val="22"/>
              </w:rPr>
              <w:t>cse_rst_vnnpgd_slow_b</w:t>
            </w:r>
            <w:proofErr w:type="spellEnd"/>
            <w:r w:rsidR="006848BB">
              <w:rPr>
                <w:rFonts w:asciiTheme="minorHAnsi" w:hAnsiTheme="minorHAnsi" w:cstheme="minorBidi"/>
                <w:sz w:val="22"/>
                <w:szCs w:val="22"/>
              </w:rPr>
              <w:t xml:space="preserve"> and </w:t>
            </w:r>
            <w:proofErr w:type="spellStart"/>
            <w:r w:rsidR="00A76316">
              <w:rPr>
                <w:rFonts w:asciiTheme="minorHAnsi" w:hAnsiTheme="minorHAnsi" w:cstheme="minorBidi"/>
                <w:sz w:val="22"/>
                <w:szCs w:val="22"/>
              </w:rPr>
              <w:t>cse_</w:t>
            </w:r>
            <w:r w:rsidR="00C85B67">
              <w:rPr>
                <w:rFonts w:asciiTheme="minorHAnsi" w:hAnsiTheme="minorHAnsi" w:cstheme="minorBidi"/>
                <w:sz w:val="22"/>
                <w:szCs w:val="22"/>
              </w:rPr>
              <w:t>side_rst_b</w:t>
            </w:r>
            <w:proofErr w:type="spellEnd"/>
          </w:p>
          <w:p w14:paraId="515196C5" w14:textId="401FF148" w:rsidR="000E71CE" w:rsidRDefault="000E71CE" w:rsidP="00653545">
            <w:pPr>
              <w:pStyle w:val="ListParagraph"/>
              <w:numPr>
                <w:ilvl w:val="1"/>
                <w:numId w:val="14"/>
              </w:numPr>
              <w:rPr>
                <w:rFonts w:asciiTheme="minorHAnsi" w:hAnsiTheme="minorHAnsi" w:cstheme="minorBidi"/>
                <w:sz w:val="22"/>
                <w:szCs w:val="22"/>
              </w:rPr>
            </w:pPr>
            <w:r>
              <w:rPr>
                <w:rFonts w:asciiTheme="minorHAnsi" w:hAnsiTheme="minorHAnsi" w:cstheme="minorBidi"/>
                <w:sz w:val="22"/>
                <w:szCs w:val="22"/>
              </w:rPr>
              <w:t xml:space="preserve">Fork: </w:t>
            </w:r>
          </w:p>
          <w:p w14:paraId="2E781067" w14:textId="77777777" w:rsidR="00A76316" w:rsidRDefault="00C85B67" w:rsidP="00653545">
            <w:pPr>
              <w:pStyle w:val="ListParagraph"/>
              <w:numPr>
                <w:ilvl w:val="2"/>
                <w:numId w:val="14"/>
              </w:numPr>
              <w:rPr>
                <w:rFonts w:asciiTheme="minorHAnsi" w:hAnsiTheme="minorHAnsi" w:cstheme="minorBidi"/>
                <w:sz w:val="22"/>
                <w:szCs w:val="22"/>
              </w:rPr>
            </w:pPr>
            <w:r>
              <w:rPr>
                <w:rFonts w:asciiTheme="minorHAnsi" w:hAnsiTheme="minorHAnsi" w:cstheme="minorBidi"/>
                <w:sz w:val="22"/>
                <w:szCs w:val="22"/>
              </w:rPr>
              <w:t xml:space="preserve">random </w:t>
            </w:r>
            <w:proofErr w:type="gramStart"/>
            <w:r>
              <w:rPr>
                <w:rFonts w:asciiTheme="minorHAnsi" w:hAnsiTheme="minorHAnsi" w:cstheme="minorBidi"/>
                <w:sz w:val="22"/>
                <w:szCs w:val="22"/>
              </w:rPr>
              <w:t>delay ,</w:t>
            </w:r>
            <w:proofErr w:type="gramEnd"/>
            <w:r>
              <w:rPr>
                <w:rFonts w:asciiTheme="minorHAnsi" w:hAnsiTheme="minorHAnsi" w:cstheme="minorBidi"/>
                <w:sz w:val="22"/>
                <w:szCs w:val="22"/>
              </w:rPr>
              <w:t xml:space="preserve"> then </w:t>
            </w:r>
            <w:proofErr w:type="spellStart"/>
            <w:r w:rsidR="00A76316">
              <w:rPr>
                <w:rFonts w:asciiTheme="minorHAnsi" w:hAnsiTheme="minorHAnsi" w:cstheme="minorBidi"/>
                <w:sz w:val="22"/>
                <w:szCs w:val="22"/>
              </w:rPr>
              <w:t>deassert</w:t>
            </w:r>
            <w:proofErr w:type="spellEnd"/>
            <w:r w:rsidR="00A76316">
              <w:rPr>
                <w:rFonts w:asciiTheme="minorHAnsi" w:hAnsiTheme="minorHAnsi" w:cstheme="minorBidi"/>
                <w:sz w:val="22"/>
                <w:szCs w:val="22"/>
              </w:rPr>
              <w:t xml:space="preserve"> </w:t>
            </w:r>
            <w:proofErr w:type="spellStart"/>
            <w:r w:rsidR="00A76316">
              <w:rPr>
                <w:rFonts w:asciiTheme="minorHAnsi" w:hAnsiTheme="minorHAnsi" w:cstheme="minorBidi"/>
                <w:sz w:val="22"/>
                <w:szCs w:val="22"/>
              </w:rPr>
              <w:t>cse_side_rst_b</w:t>
            </w:r>
            <w:proofErr w:type="spellEnd"/>
          </w:p>
          <w:p w14:paraId="5EFDF399" w14:textId="4564B77C" w:rsidR="000241DD" w:rsidRPr="000241DD" w:rsidRDefault="000241DD" w:rsidP="00653545">
            <w:pPr>
              <w:pStyle w:val="ListParagraph"/>
              <w:numPr>
                <w:ilvl w:val="2"/>
                <w:numId w:val="14"/>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3476E4BA" w14:textId="0BDC50E7" w:rsidR="00C85B67" w:rsidRDefault="00A76316" w:rsidP="00653545">
            <w:pPr>
              <w:pStyle w:val="ListParagraph"/>
              <w:numPr>
                <w:ilvl w:val="1"/>
                <w:numId w:val="14"/>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sidR="00927659">
              <w:rPr>
                <w:rFonts w:asciiTheme="minorHAnsi" w:hAnsiTheme="minorHAnsi" w:cstheme="minorBidi"/>
                <w:sz w:val="22"/>
                <w:szCs w:val="22"/>
              </w:rPr>
              <w:t>deassert</w:t>
            </w:r>
            <w:proofErr w:type="spellEnd"/>
            <w:r w:rsidR="00C85B67">
              <w:rPr>
                <w:rFonts w:asciiTheme="minorHAnsi" w:hAnsiTheme="minorHAnsi" w:cstheme="minorBidi"/>
                <w:sz w:val="22"/>
                <w:szCs w:val="22"/>
              </w:rPr>
              <w:t xml:space="preserve"> </w:t>
            </w:r>
            <w:proofErr w:type="spellStart"/>
            <w:r w:rsidR="007D3DDB">
              <w:rPr>
                <w:rFonts w:asciiTheme="minorHAnsi" w:hAnsiTheme="minorHAnsi" w:cstheme="minorBidi"/>
                <w:sz w:val="22"/>
                <w:szCs w:val="22"/>
              </w:rPr>
              <w:t>cse_rst_vnnpgd_slow_b</w:t>
            </w:r>
            <w:proofErr w:type="spellEnd"/>
          </w:p>
          <w:p w14:paraId="045263C6" w14:textId="6EFA851B" w:rsidR="00D41803" w:rsidRPr="002800B6" w:rsidRDefault="00420FE7" w:rsidP="00653545">
            <w:pPr>
              <w:pStyle w:val="ListParagraph"/>
              <w:numPr>
                <w:ilvl w:val="1"/>
                <w:numId w:val="14"/>
              </w:numPr>
              <w:rPr>
                <w:rFonts w:asciiTheme="minorHAnsi" w:hAnsiTheme="minorHAnsi" w:cstheme="minorBidi"/>
                <w:sz w:val="22"/>
                <w:szCs w:val="22"/>
              </w:rPr>
            </w:pPr>
            <w:r w:rsidRPr="002800B6">
              <w:rPr>
                <w:rFonts w:asciiTheme="minorHAnsi" w:hAnsiTheme="minorHAnsi" w:cstheme="minorBidi"/>
                <w:sz w:val="22"/>
                <w:szCs w:val="22"/>
              </w:rPr>
              <w:t xml:space="preserve">50% of time </w:t>
            </w:r>
            <w:r w:rsidR="00D41803" w:rsidRPr="002800B6">
              <w:rPr>
                <w:rFonts w:asciiTheme="minorHAnsi" w:hAnsiTheme="minorHAnsi" w:cstheme="minorBidi"/>
                <w:sz w:val="22"/>
                <w:szCs w:val="22"/>
              </w:rPr>
              <w:t xml:space="preserve">call </w:t>
            </w:r>
            <w:proofErr w:type="spellStart"/>
            <w:r w:rsidR="00D41803" w:rsidRPr="002800B6">
              <w:rPr>
                <w:rFonts w:asciiTheme="minorHAnsi" w:hAnsiTheme="minorHAnsi" w:cstheme="minorBidi"/>
                <w:sz w:val="22"/>
                <w:szCs w:val="22"/>
              </w:rPr>
              <w:t>init</w:t>
            </w:r>
            <w:proofErr w:type="spellEnd"/>
            <w:r w:rsidR="00D41803" w:rsidRPr="002800B6">
              <w:rPr>
                <w:rFonts w:asciiTheme="minorHAnsi" w:hAnsiTheme="minorHAnsi" w:cstheme="minorBidi"/>
                <w:sz w:val="22"/>
                <w:szCs w:val="22"/>
              </w:rPr>
              <w:t xml:space="preserve"> sequence to set up OCS BAR to see what happens because OCS shouldn’t respond to this until h. </w:t>
            </w:r>
          </w:p>
          <w:p w14:paraId="1C410273" w14:textId="2B848ABB" w:rsidR="00C555D3" w:rsidRDefault="00631AC9" w:rsidP="00653545">
            <w:pPr>
              <w:pStyle w:val="ListParagraph"/>
              <w:numPr>
                <w:ilvl w:val="1"/>
                <w:numId w:val="14"/>
              </w:numPr>
              <w:rPr>
                <w:rFonts w:asciiTheme="minorHAnsi" w:hAnsiTheme="minorHAnsi" w:cstheme="minorBidi"/>
                <w:sz w:val="22"/>
                <w:szCs w:val="22"/>
              </w:rPr>
            </w:pPr>
            <w:r>
              <w:rPr>
                <w:rFonts w:asciiTheme="minorHAnsi" w:hAnsiTheme="minorHAnsi" w:cstheme="minorBidi"/>
                <w:sz w:val="22"/>
                <w:szCs w:val="22"/>
              </w:rPr>
              <w:t xml:space="preserve">wait for RTL </w:t>
            </w:r>
            <w:r w:rsidR="00825361">
              <w:rPr>
                <w:rFonts w:asciiTheme="minorHAnsi" w:hAnsiTheme="minorHAnsi" w:cstheme="minorBidi"/>
                <w:sz w:val="22"/>
                <w:szCs w:val="22"/>
              </w:rPr>
              <w:t xml:space="preserve">to set </w:t>
            </w:r>
            <w:proofErr w:type="spellStart"/>
            <w:r w:rsidR="00825361">
              <w:rPr>
                <w:rFonts w:asciiTheme="minorHAnsi" w:hAnsiTheme="minorHAnsi" w:cstheme="minorBidi"/>
                <w:sz w:val="22"/>
                <w:szCs w:val="22"/>
              </w:rPr>
              <w:t>ocs_ess_paccept</w:t>
            </w:r>
            <w:proofErr w:type="spellEnd"/>
            <w:r w:rsidR="00825361">
              <w:rPr>
                <w:rFonts w:asciiTheme="minorHAnsi" w:hAnsiTheme="minorHAnsi" w:cstheme="minorBidi"/>
                <w:sz w:val="22"/>
                <w:szCs w:val="22"/>
              </w:rPr>
              <w:t xml:space="preserve"> = 1 </w:t>
            </w:r>
          </w:p>
          <w:p w14:paraId="7C34B3BF" w14:textId="607EB5B0" w:rsidR="00115918" w:rsidRPr="000241DD" w:rsidRDefault="00115918" w:rsidP="00653545">
            <w:pPr>
              <w:pStyle w:val="ListParagraph"/>
              <w:numPr>
                <w:ilvl w:val="1"/>
                <w:numId w:val="14"/>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0</w:t>
            </w:r>
          </w:p>
          <w:p w14:paraId="2E730352" w14:textId="41639573" w:rsidR="0056370D" w:rsidRDefault="00115918" w:rsidP="00653545">
            <w:pPr>
              <w:pStyle w:val="ListParagraph"/>
              <w:numPr>
                <w:ilvl w:val="1"/>
                <w:numId w:val="14"/>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0</w:t>
            </w:r>
          </w:p>
          <w:p w14:paraId="74864FE0" w14:textId="28DEE841" w:rsidR="0056370D" w:rsidRPr="0056370D" w:rsidRDefault="0056370D" w:rsidP="00653545">
            <w:pPr>
              <w:pStyle w:val="ListParagraph"/>
              <w:numPr>
                <w:ilvl w:val="0"/>
                <w:numId w:val="14"/>
              </w:numPr>
              <w:rPr>
                <w:rFonts w:asciiTheme="minorHAnsi" w:hAnsiTheme="minorHAnsi" w:cstheme="minorBidi"/>
                <w:sz w:val="22"/>
                <w:szCs w:val="22"/>
              </w:rPr>
            </w:pPr>
            <w:r>
              <w:rPr>
                <w:rFonts w:asciiTheme="minorHAnsi" w:hAnsiTheme="minorHAnsi" w:cstheme="minorBidi"/>
                <w:sz w:val="22"/>
                <w:szCs w:val="22"/>
              </w:rPr>
              <w:t xml:space="preserve">Call </w:t>
            </w:r>
            <w:proofErr w:type="spellStart"/>
            <w:r>
              <w:rPr>
                <w:rFonts w:asciiTheme="minorHAnsi" w:hAnsiTheme="minorHAnsi" w:cstheme="minorBidi"/>
                <w:sz w:val="22"/>
                <w:szCs w:val="22"/>
              </w:rPr>
              <w:t>ocs</w:t>
            </w:r>
            <w:proofErr w:type="spellEnd"/>
            <w:r>
              <w:rPr>
                <w:rFonts w:asciiTheme="minorHAnsi" w:hAnsiTheme="minorHAnsi" w:cstheme="minorBidi"/>
                <w:sz w:val="22"/>
                <w:szCs w:val="22"/>
              </w:rPr>
              <w:t xml:space="preserve"> initialization sequence if it was not called in 1e.</w:t>
            </w:r>
          </w:p>
          <w:p w14:paraId="106A4731" w14:textId="4525C546" w:rsidR="000F1171" w:rsidRDefault="00561078" w:rsidP="00653545">
            <w:pPr>
              <w:pStyle w:val="ListParagraph"/>
              <w:numPr>
                <w:ilvl w:val="0"/>
                <w:numId w:val="14"/>
              </w:numPr>
              <w:rPr>
                <w:rFonts w:asciiTheme="minorHAnsi" w:hAnsiTheme="minorHAnsi" w:cstheme="minorBidi"/>
                <w:sz w:val="22"/>
                <w:szCs w:val="22"/>
              </w:rPr>
            </w:pPr>
            <w:r>
              <w:rPr>
                <w:rFonts w:asciiTheme="minorHAnsi" w:hAnsiTheme="minorHAnsi" w:cstheme="minorBidi"/>
                <w:sz w:val="22"/>
                <w:szCs w:val="22"/>
              </w:rPr>
              <w:t>C</w:t>
            </w:r>
            <w:r w:rsidR="00D53988">
              <w:rPr>
                <w:rFonts w:asciiTheme="minorHAnsi" w:hAnsiTheme="minorHAnsi" w:cstheme="minorBidi"/>
                <w:sz w:val="22"/>
                <w:szCs w:val="22"/>
              </w:rPr>
              <w:t>all accessible PG entry sequence</w:t>
            </w:r>
            <w:r w:rsidR="00783742">
              <w:rPr>
                <w:rFonts w:asciiTheme="minorHAnsi" w:hAnsiTheme="minorHAnsi" w:cstheme="minorBidi"/>
                <w:sz w:val="22"/>
                <w:szCs w:val="22"/>
              </w:rPr>
              <w:t xml:space="preserve"> </w:t>
            </w:r>
            <w:r w:rsidR="00CA368B">
              <w:rPr>
                <w:rFonts w:asciiTheme="minorHAnsi" w:hAnsiTheme="minorHAnsi" w:cstheme="minorBidi"/>
                <w:sz w:val="22"/>
                <w:szCs w:val="22"/>
              </w:rPr>
              <w:t>(TODO: Save operation needs to be done)</w:t>
            </w:r>
          </w:p>
          <w:p w14:paraId="228F7D8B" w14:textId="0C63D643" w:rsidR="00473F18" w:rsidRDefault="00473F18" w:rsidP="00653545">
            <w:pPr>
              <w:pStyle w:val="ListParagraph"/>
              <w:numPr>
                <w:ilvl w:val="1"/>
                <w:numId w:val="14"/>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w:t>
            </w:r>
            <w:r w:rsidR="00ED4620">
              <w:rPr>
                <w:rFonts w:asciiTheme="minorHAnsi" w:hAnsiTheme="minorHAnsi" w:cstheme="minorBidi"/>
                <w:sz w:val="22"/>
                <w:szCs w:val="22"/>
              </w:rPr>
              <w:t>ACCBLK</w:t>
            </w:r>
          </w:p>
          <w:p w14:paraId="75D01349" w14:textId="77777777" w:rsidR="00473F18" w:rsidRDefault="00473F18" w:rsidP="00653545">
            <w:pPr>
              <w:pStyle w:val="ListParagraph"/>
              <w:numPr>
                <w:ilvl w:val="1"/>
                <w:numId w:val="14"/>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4A80D6E6" w14:textId="780D07D0" w:rsidR="00473F18" w:rsidRPr="00DC11A5" w:rsidRDefault="00473F18" w:rsidP="00653545">
            <w:pPr>
              <w:pStyle w:val="ListParagraph"/>
              <w:numPr>
                <w:ilvl w:val="1"/>
                <w:numId w:val="14"/>
              </w:numPr>
              <w:rPr>
                <w:rFonts w:asciiTheme="minorHAnsi" w:hAnsiTheme="minorHAnsi" w:cstheme="minorBidi"/>
                <w:sz w:val="22"/>
                <w:szCs w:val="22"/>
              </w:rPr>
            </w:pPr>
            <w:r w:rsidRPr="00DC11A5">
              <w:rPr>
                <w:rFonts w:asciiTheme="minorHAnsi" w:hAnsiTheme="minorHAnsi" w:cstheme="minorBidi"/>
                <w:sz w:val="22"/>
                <w:szCs w:val="22"/>
              </w:rPr>
              <w:t xml:space="preserve">Random delay, then set </w:t>
            </w:r>
            <w:proofErr w:type="spellStart"/>
            <w:r w:rsidRPr="00DC11A5">
              <w:rPr>
                <w:rFonts w:asciiTheme="minorHAnsi" w:hAnsiTheme="minorHAnsi" w:cstheme="minorBidi"/>
                <w:sz w:val="22"/>
                <w:szCs w:val="22"/>
              </w:rPr>
              <w:t>ess_ocs_preq</w:t>
            </w:r>
            <w:proofErr w:type="spellEnd"/>
            <w:r w:rsidRPr="00DC11A5">
              <w:rPr>
                <w:rFonts w:asciiTheme="minorHAnsi" w:hAnsiTheme="minorHAnsi" w:cstheme="minorBidi"/>
                <w:sz w:val="22"/>
                <w:szCs w:val="22"/>
              </w:rPr>
              <w:t xml:space="preserve"> = 0 </w:t>
            </w:r>
          </w:p>
          <w:p w14:paraId="4BC1074D" w14:textId="77777777" w:rsidR="00473F18" w:rsidRPr="00DC11A5" w:rsidRDefault="00473F18" w:rsidP="00653545">
            <w:pPr>
              <w:pStyle w:val="ListParagraph"/>
              <w:numPr>
                <w:ilvl w:val="1"/>
                <w:numId w:val="14"/>
              </w:numPr>
              <w:rPr>
                <w:rFonts w:asciiTheme="minorHAnsi" w:hAnsiTheme="minorHAnsi" w:cstheme="minorBidi"/>
                <w:sz w:val="22"/>
                <w:szCs w:val="22"/>
              </w:rPr>
            </w:pPr>
            <w:r w:rsidRPr="00DC11A5">
              <w:rPr>
                <w:rFonts w:asciiTheme="minorHAnsi" w:hAnsiTheme="minorHAnsi" w:cstheme="minorBidi"/>
                <w:sz w:val="22"/>
                <w:szCs w:val="22"/>
              </w:rPr>
              <w:t xml:space="preserve">Wait for RTL to set </w:t>
            </w:r>
            <w:proofErr w:type="spellStart"/>
            <w:r w:rsidRPr="00DC11A5">
              <w:rPr>
                <w:rFonts w:asciiTheme="minorHAnsi" w:hAnsiTheme="minorHAnsi" w:cstheme="minorBidi"/>
                <w:sz w:val="22"/>
                <w:szCs w:val="22"/>
              </w:rPr>
              <w:t>ocs_ess_paccept</w:t>
            </w:r>
            <w:proofErr w:type="spellEnd"/>
            <w:r w:rsidRPr="00DC11A5">
              <w:rPr>
                <w:rFonts w:asciiTheme="minorHAnsi" w:hAnsiTheme="minorHAnsi" w:cstheme="minorBidi"/>
                <w:sz w:val="22"/>
                <w:szCs w:val="22"/>
              </w:rPr>
              <w:t xml:space="preserve"> = 0</w:t>
            </w:r>
          </w:p>
          <w:p w14:paraId="0AA1139B" w14:textId="0A5885CE" w:rsidR="002F41E1" w:rsidRDefault="002F41E1" w:rsidP="00653545">
            <w:pPr>
              <w:pStyle w:val="ListParagraph"/>
              <w:numPr>
                <w:ilvl w:val="1"/>
                <w:numId w:val="14"/>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ACCPG</w:t>
            </w:r>
          </w:p>
          <w:p w14:paraId="6079C8CB" w14:textId="77777777" w:rsidR="002F41E1" w:rsidRDefault="002F41E1" w:rsidP="00653545">
            <w:pPr>
              <w:pStyle w:val="ListParagraph"/>
              <w:numPr>
                <w:ilvl w:val="1"/>
                <w:numId w:val="14"/>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3B190962" w14:textId="1E7F5719" w:rsidR="002F41E1" w:rsidRPr="00DC11A5" w:rsidRDefault="002F41E1" w:rsidP="00653545">
            <w:pPr>
              <w:pStyle w:val="ListParagraph"/>
              <w:numPr>
                <w:ilvl w:val="1"/>
                <w:numId w:val="14"/>
              </w:numPr>
              <w:rPr>
                <w:rFonts w:asciiTheme="minorHAnsi" w:hAnsiTheme="minorHAnsi" w:cstheme="minorBidi"/>
                <w:sz w:val="22"/>
                <w:szCs w:val="22"/>
              </w:rPr>
            </w:pPr>
            <w:r w:rsidRPr="00DC11A5">
              <w:rPr>
                <w:rFonts w:asciiTheme="minorHAnsi" w:hAnsiTheme="minorHAnsi" w:cstheme="minorBidi"/>
                <w:sz w:val="22"/>
                <w:szCs w:val="22"/>
              </w:rPr>
              <w:t xml:space="preserve">Random delay, then set </w:t>
            </w:r>
            <w:proofErr w:type="spellStart"/>
            <w:r w:rsidRPr="00DC11A5">
              <w:rPr>
                <w:rFonts w:asciiTheme="minorHAnsi" w:hAnsiTheme="minorHAnsi" w:cstheme="minorBidi"/>
                <w:sz w:val="22"/>
                <w:szCs w:val="22"/>
              </w:rPr>
              <w:t>ess_ocs_preq</w:t>
            </w:r>
            <w:proofErr w:type="spellEnd"/>
            <w:r w:rsidRPr="00DC11A5">
              <w:rPr>
                <w:rFonts w:asciiTheme="minorHAnsi" w:hAnsiTheme="minorHAnsi" w:cstheme="minorBidi"/>
                <w:sz w:val="22"/>
                <w:szCs w:val="22"/>
              </w:rPr>
              <w:t xml:space="preserve"> = 0</w:t>
            </w:r>
          </w:p>
          <w:p w14:paraId="33CDF884" w14:textId="20347D56" w:rsidR="003B070E" w:rsidRDefault="002F41E1" w:rsidP="00653545">
            <w:pPr>
              <w:pStyle w:val="ListParagraph"/>
              <w:numPr>
                <w:ilvl w:val="1"/>
                <w:numId w:val="14"/>
              </w:numPr>
              <w:rPr>
                <w:rFonts w:asciiTheme="minorHAnsi" w:hAnsiTheme="minorHAnsi" w:cstheme="minorBidi"/>
                <w:sz w:val="22"/>
                <w:szCs w:val="22"/>
              </w:rPr>
            </w:pPr>
            <w:r w:rsidRPr="00DC11A5">
              <w:rPr>
                <w:rFonts w:asciiTheme="minorHAnsi" w:hAnsiTheme="minorHAnsi" w:cstheme="minorBidi"/>
                <w:sz w:val="22"/>
                <w:szCs w:val="22"/>
              </w:rPr>
              <w:t xml:space="preserve">Wait for RTL to set </w:t>
            </w:r>
            <w:proofErr w:type="spellStart"/>
            <w:r w:rsidRPr="00DC11A5">
              <w:rPr>
                <w:rFonts w:asciiTheme="minorHAnsi" w:hAnsiTheme="minorHAnsi" w:cstheme="minorBidi"/>
                <w:sz w:val="22"/>
                <w:szCs w:val="22"/>
              </w:rPr>
              <w:t>ocs_ess_paccept</w:t>
            </w:r>
            <w:proofErr w:type="spellEnd"/>
            <w:r w:rsidRPr="00DC11A5">
              <w:rPr>
                <w:rFonts w:asciiTheme="minorHAnsi" w:hAnsiTheme="minorHAnsi" w:cstheme="minorBidi"/>
                <w:sz w:val="22"/>
                <w:szCs w:val="22"/>
              </w:rPr>
              <w:t xml:space="preserve"> = 0</w:t>
            </w:r>
          </w:p>
          <w:p w14:paraId="1AB1DAD7" w14:textId="503DCCF4" w:rsidR="00C35F0A" w:rsidRPr="00C35F0A" w:rsidRDefault="00C35F0A" w:rsidP="00653545">
            <w:pPr>
              <w:pStyle w:val="ListParagraph"/>
              <w:numPr>
                <w:ilvl w:val="1"/>
                <w:numId w:val="14"/>
              </w:numPr>
              <w:rPr>
                <w:rFonts w:asciiTheme="minorHAnsi" w:hAnsiTheme="minorHAnsi" w:cstheme="minorBidi"/>
                <w:sz w:val="22"/>
                <w:szCs w:val="22"/>
              </w:rPr>
            </w:pPr>
            <w:r>
              <w:rPr>
                <w:rFonts w:asciiTheme="minorHAnsi" w:hAnsiTheme="minorHAnsi" w:cstheme="minorBidi"/>
                <w:sz w:val="22"/>
                <w:szCs w:val="22"/>
              </w:rPr>
              <w:t xml:space="preserve">Random delay, assert </w:t>
            </w:r>
            <w:proofErr w:type="spellStart"/>
            <w:r>
              <w:rPr>
                <w:rFonts w:asciiTheme="minorHAnsi" w:hAnsiTheme="minorHAnsi" w:cstheme="minorBidi"/>
                <w:sz w:val="22"/>
                <w:szCs w:val="22"/>
              </w:rPr>
              <w:t>cse_rst_vnnpgd_slow_b</w:t>
            </w:r>
            <w:proofErr w:type="spellEnd"/>
          </w:p>
          <w:p w14:paraId="090B0191" w14:textId="77777777" w:rsidR="00430B05" w:rsidRDefault="00C81593" w:rsidP="00653545">
            <w:pPr>
              <w:pStyle w:val="ListParagraph"/>
              <w:numPr>
                <w:ilvl w:val="1"/>
                <w:numId w:val="14"/>
              </w:numPr>
              <w:rPr>
                <w:rFonts w:asciiTheme="minorHAnsi" w:hAnsiTheme="minorHAnsi" w:cstheme="minorBidi"/>
                <w:sz w:val="22"/>
                <w:szCs w:val="22"/>
              </w:rPr>
            </w:pPr>
            <w:r>
              <w:rPr>
                <w:rFonts w:asciiTheme="minorHAnsi" w:hAnsiTheme="minorHAnsi" w:cstheme="minorBidi"/>
                <w:sz w:val="22"/>
                <w:szCs w:val="22"/>
              </w:rPr>
              <w:t xml:space="preserve">Random delay, assert the </w:t>
            </w:r>
            <w:proofErr w:type="spellStart"/>
            <w:r>
              <w:rPr>
                <w:rFonts w:asciiTheme="minorHAnsi" w:hAnsiTheme="minorHAnsi" w:cstheme="minorBidi"/>
                <w:sz w:val="22"/>
                <w:szCs w:val="22"/>
              </w:rPr>
              <w:t>cse_side_rst_b</w:t>
            </w:r>
            <w:proofErr w:type="spellEnd"/>
          </w:p>
          <w:p w14:paraId="40E8F1AA" w14:textId="5BDB3077" w:rsidR="00D53988" w:rsidRDefault="00561078" w:rsidP="00653545">
            <w:pPr>
              <w:pStyle w:val="ListParagraph"/>
              <w:numPr>
                <w:ilvl w:val="0"/>
                <w:numId w:val="14"/>
              </w:numPr>
              <w:rPr>
                <w:rFonts w:asciiTheme="minorHAnsi" w:hAnsiTheme="minorHAnsi" w:cstheme="minorBidi"/>
                <w:sz w:val="22"/>
                <w:szCs w:val="22"/>
              </w:rPr>
            </w:pPr>
            <w:r>
              <w:rPr>
                <w:rFonts w:asciiTheme="minorHAnsi" w:hAnsiTheme="minorHAnsi" w:cstheme="minorBidi"/>
                <w:sz w:val="22"/>
                <w:szCs w:val="22"/>
              </w:rPr>
              <w:t>C</w:t>
            </w:r>
            <w:r w:rsidR="00D53988" w:rsidRPr="00561078">
              <w:rPr>
                <w:rFonts w:asciiTheme="minorHAnsi" w:hAnsiTheme="minorHAnsi" w:cstheme="minorBidi"/>
                <w:sz w:val="22"/>
                <w:szCs w:val="22"/>
              </w:rPr>
              <w:t>all accessible PG exit sequence</w:t>
            </w:r>
            <w:r w:rsidR="00783742">
              <w:rPr>
                <w:rFonts w:asciiTheme="minorHAnsi" w:hAnsiTheme="minorHAnsi" w:cstheme="minorBidi"/>
                <w:sz w:val="22"/>
                <w:szCs w:val="22"/>
              </w:rPr>
              <w:t xml:space="preserve"> (TODO: Check for </w:t>
            </w:r>
            <w:proofErr w:type="spellStart"/>
            <w:proofErr w:type="gramStart"/>
            <w:r w:rsidR="00783742">
              <w:rPr>
                <w:rFonts w:asciiTheme="minorHAnsi" w:hAnsiTheme="minorHAnsi" w:cstheme="minorBidi"/>
                <w:sz w:val="22"/>
                <w:szCs w:val="22"/>
              </w:rPr>
              <w:t>selftest</w:t>
            </w:r>
            <w:proofErr w:type="spellEnd"/>
            <w:proofErr w:type="gramEnd"/>
            <w:r w:rsidR="00783742">
              <w:rPr>
                <w:rFonts w:asciiTheme="minorHAnsi" w:hAnsiTheme="minorHAnsi" w:cstheme="minorBidi"/>
                <w:sz w:val="22"/>
                <w:szCs w:val="22"/>
              </w:rPr>
              <w:t xml:space="preserve"> register retention </w:t>
            </w:r>
            <w:r w:rsidR="008D1A76">
              <w:rPr>
                <w:rFonts w:asciiTheme="minorHAnsi" w:hAnsiTheme="minorHAnsi" w:cstheme="minorBidi"/>
                <w:sz w:val="22"/>
                <w:szCs w:val="22"/>
              </w:rPr>
              <w:t xml:space="preserve">for OCS UPF </w:t>
            </w:r>
            <w:proofErr w:type="gramStart"/>
            <w:r w:rsidR="008D1A76">
              <w:rPr>
                <w:rFonts w:asciiTheme="minorHAnsi" w:hAnsiTheme="minorHAnsi" w:cstheme="minorBidi"/>
                <w:sz w:val="22"/>
                <w:szCs w:val="22"/>
              </w:rPr>
              <w:t>testing</w:t>
            </w:r>
            <w:r w:rsidR="00CA368B">
              <w:rPr>
                <w:rFonts w:asciiTheme="minorHAnsi" w:hAnsiTheme="minorHAnsi" w:cstheme="minorBidi"/>
                <w:sz w:val="22"/>
                <w:szCs w:val="22"/>
              </w:rPr>
              <w:t xml:space="preserve"> </w:t>
            </w:r>
            <w:r w:rsidR="00783742">
              <w:rPr>
                <w:rFonts w:asciiTheme="minorHAnsi" w:hAnsiTheme="minorHAnsi" w:cstheme="minorBidi"/>
                <w:sz w:val="22"/>
                <w:szCs w:val="22"/>
              </w:rPr>
              <w:t>)</w:t>
            </w:r>
            <w:proofErr w:type="gramEnd"/>
          </w:p>
          <w:p w14:paraId="2527F043" w14:textId="77777777" w:rsidR="00E254A8" w:rsidRDefault="00397340" w:rsidP="00653545">
            <w:pPr>
              <w:pStyle w:val="ListParagraph"/>
              <w:numPr>
                <w:ilvl w:val="1"/>
                <w:numId w:val="14"/>
              </w:numPr>
              <w:rPr>
                <w:rFonts w:asciiTheme="minorHAnsi" w:hAnsiTheme="minorHAnsi" w:cstheme="minorBidi"/>
                <w:sz w:val="22"/>
                <w:szCs w:val="22"/>
              </w:rPr>
            </w:pPr>
            <w:r>
              <w:rPr>
                <w:rFonts w:asciiTheme="minorHAnsi" w:hAnsiTheme="minorHAnsi" w:cstheme="minorBidi"/>
                <w:sz w:val="22"/>
                <w:szCs w:val="22"/>
              </w:rPr>
              <w:t xml:space="preserve">Fork: </w:t>
            </w:r>
          </w:p>
          <w:p w14:paraId="5EEB9E46" w14:textId="550DF036" w:rsidR="00767654" w:rsidRDefault="00767654" w:rsidP="00653545">
            <w:pPr>
              <w:pStyle w:val="ListParagraph"/>
              <w:numPr>
                <w:ilvl w:val="2"/>
                <w:numId w:val="14"/>
              </w:numPr>
              <w:rPr>
                <w:rFonts w:asciiTheme="minorHAnsi" w:hAnsiTheme="minorHAnsi" w:cstheme="minorBidi"/>
                <w:sz w:val="22"/>
                <w:szCs w:val="22"/>
              </w:rPr>
            </w:pPr>
            <w:r>
              <w:rPr>
                <w:rFonts w:asciiTheme="minorHAnsi" w:hAnsiTheme="minorHAnsi" w:cstheme="minorBidi"/>
                <w:sz w:val="22"/>
                <w:szCs w:val="22"/>
              </w:rPr>
              <w:t>R</w:t>
            </w:r>
            <w:r w:rsidRPr="00667AB6">
              <w:rPr>
                <w:rFonts w:asciiTheme="minorHAnsi" w:hAnsiTheme="minorHAnsi" w:cstheme="minorBidi"/>
                <w:sz w:val="22"/>
                <w:szCs w:val="22"/>
              </w:rPr>
              <w:t xml:space="preserve">andom delay, then </w:t>
            </w:r>
            <w:proofErr w:type="spellStart"/>
            <w:r w:rsidRPr="00667AB6">
              <w:rPr>
                <w:rFonts w:asciiTheme="minorHAnsi" w:hAnsiTheme="minorHAnsi" w:cstheme="minorBidi"/>
                <w:sz w:val="22"/>
                <w:szCs w:val="22"/>
              </w:rPr>
              <w:t>deassert</w:t>
            </w:r>
            <w:proofErr w:type="spellEnd"/>
            <w:r w:rsidRPr="00667AB6">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r w:rsidR="00CA368B">
              <w:rPr>
                <w:rFonts w:asciiTheme="minorHAnsi" w:hAnsiTheme="minorHAnsi" w:cstheme="minorBidi"/>
                <w:sz w:val="22"/>
                <w:szCs w:val="22"/>
              </w:rPr>
              <w:t xml:space="preserve"> </w:t>
            </w:r>
          </w:p>
          <w:p w14:paraId="12A43E43" w14:textId="0CD904AB" w:rsidR="00561078" w:rsidRDefault="008A5622" w:rsidP="00653545">
            <w:pPr>
              <w:pStyle w:val="ListParagraph"/>
              <w:numPr>
                <w:ilvl w:val="2"/>
                <w:numId w:val="14"/>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0F587816" w14:textId="4289BD87" w:rsidR="00F43637" w:rsidRPr="00667AB6" w:rsidRDefault="00667AB6" w:rsidP="00653545">
            <w:pPr>
              <w:pStyle w:val="ListParagraph"/>
              <w:numPr>
                <w:ilvl w:val="1"/>
                <w:numId w:val="14"/>
              </w:numPr>
              <w:rPr>
                <w:rFonts w:asciiTheme="minorHAnsi" w:hAnsiTheme="minorHAnsi" w:cstheme="minorBidi"/>
                <w:sz w:val="22"/>
                <w:szCs w:val="22"/>
              </w:rPr>
            </w:pPr>
            <w:r>
              <w:rPr>
                <w:rFonts w:asciiTheme="minorHAnsi" w:hAnsiTheme="minorHAnsi" w:cstheme="minorBidi"/>
                <w:sz w:val="22"/>
                <w:szCs w:val="22"/>
              </w:rPr>
              <w:t>R</w:t>
            </w:r>
            <w:r w:rsidR="00F43637" w:rsidRPr="00667AB6">
              <w:rPr>
                <w:rFonts w:asciiTheme="minorHAnsi" w:hAnsiTheme="minorHAnsi" w:cstheme="minorBidi"/>
                <w:sz w:val="22"/>
                <w:szCs w:val="22"/>
              </w:rPr>
              <w:t>andom delay, then</w:t>
            </w:r>
            <w:r w:rsidR="00767654">
              <w:rPr>
                <w:rFonts w:asciiTheme="minorHAnsi" w:hAnsiTheme="minorHAnsi" w:cstheme="minorBidi"/>
                <w:sz w:val="22"/>
                <w:szCs w:val="22"/>
              </w:rPr>
              <w:t xml:space="preserve">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cse_rst_vnnpgd_slow_b</w:t>
            </w:r>
            <w:proofErr w:type="spellEnd"/>
            <w:r w:rsidR="00747FE9">
              <w:rPr>
                <w:rFonts w:asciiTheme="minorHAnsi" w:hAnsiTheme="minorHAnsi" w:cstheme="minorBidi"/>
                <w:sz w:val="22"/>
                <w:szCs w:val="22"/>
              </w:rPr>
              <w:t xml:space="preserve"> </w:t>
            </w:r>
          </w:p>
          <w:p w14:paraId="30007746" w14:textId="1EF45DA8" w:rsidR="003052FB" w:rsidRDefault="00BC08A6" w:rsidP="00653545">
            <w:pPr>
              <w:pStyle w:val="ListParagraph"/>
              <w:numPr>
                <w:ilvl w:val="1"/>
                <w:numId w:val="14"/>
              </w:numPr>
              <w:rPr>
                <w:rFonts w:asciiTheme="minorHAnsi" w:hAnsiTheme="minorHAnsi" w:cstheme="minorBidi"/>
                <w:sz w:val="22"/>
                <w:szCs w:val="22"/>
              </w:rPr>
            </w:pPr>
            <w:r>
              <w:rPr>
                <w:rFonts w:asciiTheme="minorHAnsi" w:hAnsiTheme="minorHAnsi" w:cstheme="minorBidi"/>
                <w:sz w:val="22"/>
                <w:szCs w:val="22"/>
              </w:rPr>
              <w:t>W</w:t>
            </w:r>
            <w:r w:rsidR="003052FB">
              <w:rPr>
                <w:rFonts w:asciiTheme="minorHAnsi" w:hAnsiTheme="minorHAnsi" w:cstheme="minorBidi"/>
                <w:sz w:val="22"/>
                <w:szCs w:val="22"/>
              </w:rPr>
              <w:t xml:space="preserve">ait for RTL to set </w:t>
            </w:r>
            <w:proofErr w:type="spellStart"/>
            <w:r w:rsidR="003052FB">
              <w:rPr>
                <w:rFonts w:asciiTheme="minorHAnsi" w:hAnsiTheme="minorHAnsi" w:cstheme="minorBidi"/>
                <w:sz w:val="22"/>
                <w:szCs w:val="22"/>
              </w:rPr>
              <w:t>ocs_ess_paccept</w:t>
            </w:r>
            <w:proofErr w:type="spellEnd"/>
            <w:r w:rsidR="003052FB">
              <w:rPr>
                <w:rFonts w:asciiTheme="minorHAnsi" w:hAnsiTheme="minorHAnsi" w:cstheme="minorBidi"/>
                <w:sz w:val="22"/>
                <w:szCs w:val="22"/>
              </w:rPr>
              <w:t xml:space="preserve"> = 1 </w:t>
            </w:r>
          </w:p>
          <w:p w14:paraId="192D4A63" w14:textId="1942323B" w:rsidR="00983609" w:rsidRPr="008C13F2" w:rsidRDefault="00983609" w:rsidP="00653545">
            <w:pPr>
              <w:pStyle w:val="ListParagraph"/>
              <w:numPr>
                <w:ilvl w:val="1"/>
                <w:numId w:val="14"/>
              </w:numPr>
              <w:rPr>
                <w:rFonts w:asciiTheme="minorHAnsi" w:hAnsiTheme="minorHAnsi" w:cstheme="minorBidi"/>
                <w:sz w:val="22"/>
                <w:szCs w:val="22"/>
              </w:rPr>
            </w:pPr>
            <w:r w:rsidRPr="008C13F2">
              <w:rPr>
                <w:rFonts w:asciiTheme="minorHAnsi" w:hAnsiTheme="minorHAnsi" w:cstheme="minorBidi"/>
                <w:sz w:val="22"/>
                <w:szCs w:val="22"/>
              </w:rPr>
              <w:t xml:space="preserve">Random delay, then set </w:t>
            </w:r>
            <w:proofErr w:type="spellStart"/>
            <w:r w:rsidRPr="008C13F2">
              <w:rPr>
                <w:rFonts w:asciiTheme="minorHAnsi" w:hAnsiTheme="minorHAnsi" w:cstheme="minorBidi"/>
                <w:sz w:val="22"/>
                <w:szCs w:val="22"/>
              </w:rPr>
              <w:t>ess_ocs_preq</w:t>
            </w:r>
            <w:proofErr w:type="spellEnd"/>
            <w:r w:rsidRPr="008C13F2">
              <w:rPr>
                <w:rFonts w:asciiTheme="minorHAnsi" w:hAnsiTheme="minorHAnsi" w:cstheme="minorBidi"/>
                <w:sz w:val="22"/>
                <w:szCs w:val="22"/>
              </w:rPr>
              <w:t xml:space="preserve"> = 0</w:t>
            </w:r>
          </w:p>
          <w:p w14:paraId="41608CA5" w14:textId="482842D3" w:rsidR="003052FB" w:rsidRPr="008C13F2" w:rsidRDefault="00BC08A6" w:rsidP="00653545">
            <w:pPr>
              <w:pStyle w:val="ListParagraph"/>
              <w:numPr>
                <w:ilvl w:val="1"/>
                <w:numId w:val="14"/>
              </w:numPr>
              <w:rPr>
                <w:rFonts w:asciiTheme="minorHAnsi" w:hAnsiTheme="minorHAnsi" w:cstheme="minorBidi"/>
                <w:sz w:val="22"/>
                <w:szCs w:val="22"/>
              </w:rPr>
            </w:pPr>
            <w:r w:rsidRPr="008C13F2">
              <w:rPr>
                <w:rFonts w:asciiTheme="minorHAnsi" w:hAnsiTheme="minorHAnsi" w:cstheme="minorBidi"/>
                <w:sz w:val="22"/>
                <w:szCs w:val="22"/>
              </w:rPr>
              <w:t xml:space="preserve">Wait for RTL to set </w:t>
            </w:r>
            <w:proofErr w:type="spellStart"/>
            <w:r w:rsidRPr="008C13F2">
              <w:rPr>
                <w:rFonts w:asciiTheme="minorHAnsi" w:hAnsiTheme="minorHAnsi" w:cstheme="minorBidi"/>
                <w:sz w:val="22"/>
                <w:szCs w:val="22"/>
              </w:rPr>
              <w:t>ocs_ess_paccept</w:t>
            </w:r>
            <w:proofErr w:type="spellEnd"/>
            <w:r w:rsidRPr="008C13F2">
              <w:rPr>
                <w:rFonts w:asciiTheme="minorHAnsi" w:hAnsiTheme="minorHAnsi" w:cstheme="minorBidi"/>
                <w:sz w:val="22"/>
                <w:szCs w:val="22"/>
              </w:rPr>
              <w:t xml:space="preserve"> = 0</w:t>
            </w:r>
          </w:p>
          <w:p w14:paraId="38C04F1B" w14:textId="1E808C45" w:rsidR="00D53988" w:rsidRDefault="00D53988" w:rsidP="00653545">
            <w:pPr>
              <w:pStyle w:val="ListParagraph"/>
              <w:numPr>
                <w:ilvl w:val="0"/>
                <w:numId w:val="14"/>
              </w:numPr>
              <w:rPr>
                <w:rFonts w:asciiTheme="minorHAnsi" w:hAnsiTheme="minorHAnsi" w:cstheme="minorBidi"/>
                <w:sz w:val="22"/>
                <w:szCs w:val="22"/>
              </w:rPr>
            </w:pPr>
            <w:r>
              <w:rPr>
                <w:rFonts w:asciiTheme="minorHAnsi" w:hAnsiTheme="minorHAnsi" w:cstheme="minorBidi"/>
                <w:sz w:val="22"/>
                <w:szCs w:val="22"/>
              </w:rPr>
              <w:t>Random delay, call inaccessible PG entry sequence</w:t>
            </w:r>
          </w:p>
          <w:p w14:paraId="20F35E6A" w14:textId="3AC13F1C" w:rsidR="00D820B4" w:rsidRDefault="00D820B4" w:rsidP="00653545">
            <w:pPr>
              <w:pStyle w:val="ListParagraph"/>
              <w:numPr>
                <w:ilvl w:val="1"/>
                <w:numId w:val="14"/>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INACCBLK</w:t>
            </w:r>
          </w:p>
          <w:p w14:paraId="3379CAE5" w14:textId="77777777" w:rsidR="00D820B4" w:rsidRDefault="00D820B4" w:rsidP="00653545">
            <w:pPr>
              <w:pStyle w:val="ListParagraph"/>
              <w:numPr>
                <w:ilvl w:val="1"/>
                <w:numId w:val="14"/>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62698A7B" w14:textId="1C3ABB24" w:rsidR="00D820B4" w:rsidRPr="002F2541" w:rsidRDefault="00D820B4" w:rsidP="00653545">
            <w:pPr>
              <w:pStyle w:val="ListParagraph"/>
              <w:numPr>
                <w:ilvl w:val="1"/>
                <w:numId w:val="14"/>
              </w:numPr>
              <w:rPr>
                <w:rFonts w:asciiTheme="minorHAnsi" w:hAnsiTheme="minorHAnsi" w:cstheme="minorBidi"/>
                <w:sz w:val="22"/>
                <w:szCs w:val="22"/>
              </w:rPr>
            </w:pPr>
            <w:r w:rsidRPr="002F2541">
              <w:rPr>
                <w:rFonts w:asciiTheme="minorHAnsi" w:hAnsiTheme="minorHAnsi" w:cstheme="minorBidi"/>
                <w:sz w:val="22"/>
                <w:szCs w:val="22"/>
              </w:rPr>
              <w:t xml:space="preserve">Random delay, then set </w:t>
            </w:r>
            <w:proofErr w:type="spellStart"/>
            <w:r w:rsidRPr="002F2541">
              <w:rPr>
                <w:rFonts w:asciiTheme="minorHAnsi" w:hAnsiTheme="minorHAnsi" w:cstheme="minorBidi"/>
                <w:sz w:val="22"/>
                <w:szCs w:val="22"/>
              </w:rPr>
              <w:t>ess_ocs_preq</w:t>
            </w:r>
            <w:proofErr w:type="spellEnd"/>
            <w:r w:rsidRPr="002F2541">
              <w:rPr>
                <w:rFonts w:asciiTheme="minorHAnsi" w:hAnsiTheme="minorHAnsi" w:cstheme="minorBidi"/>
                <w:sz w:val="22"/>
                <w:szCs w:val="22"/>
              </w:rPr>
              <w:t xml:space="preserve"> = 0</w:t>
            </w:r>
          </w:p>
          <w:p w14:paraId="1122F95F" w14:textId="77777777" w:rsidR="00B865B9" w:rsidRDefault="00D820B4" w:rsidP="00653545">
            <w:pPr>
              <w:pStyle w:val="ListParagraph"/>
              <w:numPr>
                <w:ilvl w:val="1"/>
                <w:numId w:val="14"/>
              </w:numPr>
              <w:rPr>
                <w:rFonts w:asciiTheme="minorHAnsi" w:hAnsiTheme="minorHAnsi" w:cstheme="minorBidi"/>
                <w:sz w:val="22"/>
                <w:szCs w:val="22"/>
              </w:rPr>
            </w:pPr>
            <w:r w:rsidRPr="002F2541">
              <w:rPr>
                <w:rFonts w:asciiTheme="minorHAnsi" w:hAnsiTheme="minorHAnsi" w:cstheme="minorBidi"/>
                <w:sz w:val="22"/>
                <w:szCs w:val="22"/>
              </w:rPr>
              <w:t xml:space="preserve">Wait for RTL to set </w:t>
            </w:r>
            <w:proofErr w:type="spellStart"/>
            <w:r w:rsidRPr="002F2541">
              <w:rPr>
                <w:rFonts w:asciiTheme="minorHAnsi" w:hAnsiTheme="minorHAnsi" w:cstheme="minorBidi"/>
                <w:sz w:val="22"/>
                <w:szCs w:val="22"/>
              </w:rPr>
              <w:t>ocs_ess_paccept</w:t>
            </w:r>
            <w:proofErr w:type="spellEnd"/>
            <w:r w:rsidRPr="002F2541">
              <w:rPr>
                <w:rFonts w:asciiTheme="minorHAnsi" w:hAnsiTheme="minorHAnsi" w:cstheme="minorBidi"/>
                <w:sz w:val="22"/>
                <w:szCs w:val="22"/>
              </w:rPr>
              <w:t xml:space="preserve"> = 0</w:t>
            </w:r>
          </w:p>
          <w:p w14:paraId="11BB4B0D" w14:textId="77777777" w:rsidR="00B865B9" w:rsidRDefault="00B865B9" w:rsidP="00653545">
            <w:pPr>
              <w:pStyle w:val="ListParagraph"/>
              <w:numPr>
                <w:ilvl w:val="1"/>
                <w:numId w:val="14"/>
              </w:numPr>
              <w:rPr>
                <w:rFonts w:asciiTheme="minorHAnsi" w:hAnsiTheme="minorHAnsi" w:cstheme="minorBidi"/>
                <w:sz w:val="22"/>
                <w:szCs w:val="22"/>
              </w:rPr>
            </w:pPr>
            <w:r w:rsidRPr="00B865B9">
              <w:rPr>
                <w:rFonts w:asciiTheme="minorHAnsi" w:hAnsiTheme="minorHAnsi" w:cstheme="minorBidi"/>
                <w:sz w:val="22"/>
                <w:szCs w:val="22"/>
              </w:rPr>
              <w:t xml:space="preserve">Random delay, then set </w:t>
            </w:r>
            <w:proofErr w:type="spellStart"/>
            <w:r w:rsidRPr="00B865B9">
              <w:rPr>
                <w:rFonts w:asciiTheme="minorHAnsi" w:hAnsiTheme="minorHAnsi" w:cstheme="minorBidi"/>
                <w:sz w:val="22"/>
                <w:szCs w:val="22"/>
              </w:rPr>
              <w:t>ess_ocs_preq</w:t>
            </w:r>
            <w:proofErr w:type="spellEnd"/>
            <w:r w:rsidRPr="00B865B9">
              <w:rPr>
                <w:rFonts w:asciiTheme="minorHAnsi" w:hAnsiTheme="minorHAnsi" w:cstheme="minorBidi"/>
                <w:sz w:val="22"/>
                <w:szCs w:val="22"/>
              </w:rPr>
              <w:t xml:space="preserve"> = 1 and set </w:t>
            </w:r>
            <w:proofErr w:type="spellStart"/>
            <w:r w:rsidRPr="00B865B9">
              <w:rPr>
                <w:rFonts w:asciiTheme="minorHAnsi" w:hAnsiTheme="minorHAnsi" w:cstheme="minorBidi"/>
                <w:sz w:val="22"/>
                <w:szCs w:val="22"/>
              </w:rPr>
              <w:t>ess_ocs_pstate</w:t>
            </w:r>
            <w:proofErr w:type="spellEnd"/>
            <w:r w:rsidRPr="00B865B9">
              <w:rPr>
                <w:rFonts w:asciiTheme="minorHAnsi" w:hAnsiTheme="minorHAnsi" w:cstheme="minorBidi"/>
                <w:sz w:val="22"/>
                <w:szCs w:val="22"/>
              </w:rPr>
              <w:t xml:space="preserve"> = WRMRST SRM ON</w:t>
            </w:r>
          </w:p>
          <w:p w14:paraId="01F5713C" w14:textId="77777777" w:rsidR="00B865B9" w:rsidRDefault="00B865B9" w:rsidP="00653545">
            <w:pPr>
              <w:pStyle w:val="ListParagraph"/>
              <w:numPr>
                <w:ilvl w:val="1"/>
                <w:numId w:val="14"/>
              </w:numPr>
              <w:rPr>
                <w:rFonts w:asciiTheme="minorHAnsi" w:hAnsiTheme="minorHAnsi" w:cstheme="minorBidi"/>
                <w:sz w:val="22"/>
                <w:szCs w:val="22"/>
              </w:rPr>
            </w:pPr>
            <w:r w:rsidRPr="00B865B9">
              <w:rPr>
                <w:rFonts w:asciiTheme="minorHAnsi" w:hAnsiTheme="minorHAnsi" w:cstheme="minorBidi"/>
                <w:sz w:val="22"/>
                <w:szCs w:val="22"/>
              </w:rPr>
              <w:t xml:space="preserve">Wait for RTL to set </w:t>
            </w:r>
            <w:proofErr w:type="spellStart"/>
            <w:r w:rsidRPr="00B865B9">
              <w:rPr>
                <w:rFonts w:asciiTheme="minorHAnsi" w:hAnsiTheme="minorHAnsi" w:cstheme="minorBidi"/>
                <w:sz w:val="22"/>
                <w:szCs w:val="22"/>
              </w:rPr>
              <w:t>ocs_ess_paccept</w:t>
            </w:r>
            <w:proofErr w:type="spellEnd"/>
            <w:r w:rsidRPr="00B865B9">
              <w:rPr>
                <w:rFonts w:asciiTheme="minorHAnsi" w:hAnsiTheme="minorHAnsi" w:cstheme="minorBidi"/>
                <w:sz w:val="22"/>
                <w:szCs w:val="22"/>
              </w:rPr>
              <w:t xml:space="preserve"> = 1 </w:t>
            </w:r>
          </w:p>
          <w:p w14:paraId="2BF14A7C" w14:textId="77777777" w:rsidR="00B865B9" w:rsidRDefault="00B865B9" w:rsidP="00653545">
            <w:pPr>
              <w:pStyle w:val="ListParagraph"/>
              <w:numPr>
                <w:ilvl w:val="1"/>
                <w:numId w:val="14"/>
              </w:numPr>
              <w:rPr>
                <w:rFonts w:asciiTheme="minorHAnsi" w:hAnsiTheme="minorHAnsi" w:cstheme="minorBidi"/>
                <w:sz w:val="22"/>
                <w:szCs w:val="22"/>
              </w:rPr>
            </w:pPr>
            <w:r w:rsidRPr="00B865B9">
              <w:rPr>
                <w:rFonts w:asciiTheme="minorHAnsi" w:hAnsiTheme="minorHAnsi" w:cstheme="minorBidi"/>
                <w:sz w:val="22"/>
                <w:szCs w:val="22"/>
              </w:rPr>
              <w:t xml:space="preserve">Random delay, then set </w:t>
            </w:r>
            <w:proofErr w:type="spellStart"/>
            <w:r w:rsidRPr="00B865B9">
              <w:rPr>
                <w:rFonts w:asciiTheme="minorHAnsi" w:hAnsiTheme="minorHAnsi" w:cstheme="minorBidi"/>
                <w:sz w:val="22"/>
                <w:szCs w:val="22"/>
              </w:rPr>
              <w:t>ess_ocs_preq</w:t>
            </w:r>
            <w:proofErr w:type="spellEnd"/>
            <w:r w:rsidRPr="00B865B9">
              <w:rPr>
                <w:rFonts w:asciiTheme="minorHAnsi" w:hAnsiTheme="minorHAnsi" w:cstheme="minorBidi"/>
                <w:sz w:val="22"/>
                <w:szCs w:val="22"/>
              </w:rPr>
              <w:t xml:space="preserve"> = 0</w:t>
            </w:r>
          </w:p>
          <w:p w14:paraId="266A805A" w14:textId="77777777" w:rsidR="00B865B9" w:rsidRDefault="00B865B9" w:rsidP="00653545">
            <w:pPr>
              <w:pStyle w:val="ListParagraph"/>
              <w:numPr>
                <w:ilvl w:val="1"/>
                <w:numId w:val="14"/>
              </w:numPr>
              <w:rPr>
                <w:rFonts w:asciiTheme="minorHAnsi" w:hAnsiTheme="minorHAnsi" w:cstheme="minorBidi"/>
                <w:sz w:val="22"/>
                <w:szCs w:val="22"/>
              </w:rPr>
            </w:pPr>
            <w:r w:rsidRPr="00B865B9">
              <w:rPr>
                <w:rFonts w:asciiTheme="minorHAnsi" w:hAnsiTheme="minorHAnsi" w:cstheme="minorBidi"/>
                <w:sz w:val="22"/>
                <w:szCs w:val="22"/>
              </w:rPr>
              <w:t xml:space="preserve">Wait for RTL to set </w:t>
            </w:r>
            <w:proofErr w:type="spellStart"/>
            <w:r w:rsidRPr="00B865B9">
              <w:rPr>
                <w:rFonts w:asciiTheme="minorHAnsi" w:hAnsiTheme="minorHAnsi" w:cstheme="minorBidi"/>
                <w:sz w:val="22"/>
                <w:szCs w:val="22"/>
              </w:rPr>
              <w:t>ocs_ess_paccept</w:t>
            </w:r>
            <w:proofErr w:type="spellEnd"/>
            <w:r w:rsidRPr="00B865B9">
              <w:rPr>
                <w:rFonts w:asciiTheme="minorHAnsi" w:hAnsiTheme="minorHAnsi" w:cstheme="minorBidi"/>
                <w:sz w:val="22"/>
                <w:szCs w:val="22"/>
              </w:rPr>
              <w:t xml:space="preserve"> = 0</w:t>
            </w:r>
          </w:p>
          <w:p w14:paraId="363D3993" w14:textId="7EA24A3D" w:rsidR="009F25C2" w:rsidRPr="009F25C2" w:rsidRDefault="009F25C2" w:rsidP="00653545">
            <w:pPr>
              <w:pStyle w:val="ListParagraph"/>
              <w:numPr>
                <w:ilvl w:val="1"/>
                <w:numId w:val="14"/>
              </w:numPr>
              <w:rPr>
                <w:rFonts w:asciiTheme="minorHAnsi" w:hAnsiTheme="minorHAnsi" w:cstheme="minorBidi"/>
                <w:sz w:val="22"/>
                <w:szCs w:val="22"/>
              </w:rPr>
            </w:pPr>
            <w:r>
              <w:rPr>
                <w:rFonts w:asciiTheme="minorHAnsi" w:hAnsiTheme="minorHAnsi" w:cstheme="minorBidi"/>
                <w:sz w:val="22"/>
                <w:szCs w:val="22"/>
              </w:rPr>
              <w:t>R</w:t>
            </w:r>
            <w:r w:rsidRPr="00B865B9">
              <w:rPr>
                <w:rFonts w:asciiTheme="minorHAnsi" w:hAnsiTheme="minorHAnsi" w:cstheme="minorBidi"/>
                <w:sz w:val="22"/>
                <w:szCs w:val="22"/>
              </w:rPr>
              <w:t xml:space="preserve">andom delay, assert </w:t>
            </w:r>
            <w:proofErr w:type="spellStart"/>
            <w:r w:rsidRPr="00B865B9">
              <w:rPr>
                <w:rFonts w:asciiTheme="minorHAnsi" w:hAnsiTheme="minorHAnsi" w:cstheme="minorBidi"/>
                <w:sz w:val="22"/>
                <w:szCs w:val="22"/>
              </w:rPr>
              <w:t>cse_rst_vnnpgd_slow_b</w:t>
            </w:r>
            <w:proofErr w:type="spellEnd"/>
          </w:p>
          <w:p w14:paraId="4F066821" w14:textId="4CCF3803" w:rsidR="00B865B9" w:rsidRPr="00E6589C" w:rsidRDefault="00B865B9" w:rsidP="00653545">
            <w:pPr>
              <w:pStyle w:val="ListParagraph"/>
              <w:numPr>
                <w:ilvl w:val="1"/>
                <w:numId w:val="14"/>
              </w:numPr>
              <w:rPr>
                <w:rFonts w:asciiTheme="minorHAnsi" w:hAnsiTheme="minorHAnsi" w:cstheme="minorBidi"/>
                <w:sz w:val="22"/>
                <w:szCs w:val="22"/>
              </w:rPr>
            </w:pPr>
            <w:r w:rsidRPr="00B865B9">
              <w:rPr>
                <w:rFonts w:asciiTheme="minorHAnsi" w:hAnsiTheme="minorHAnsi" w:cstheme="minorBidi"/>
                <w:sz w:val="22"/>
                <w:szCs w:val="22"/>
              </w:rPr>
              <w:t xml:space="preserve">Random delay, then assert </w:t>
            </w:r>
            <w:proofErr w:type="spellStart"/>
            <w:r w:rsidRPr="00B865B9">
              <w:rPr>
                <w:rFonts w:asciiTheme="minorHAnsi" w:hAnsiTheme="minorHAnsi" w:cstheme="minorBidi"/>
                <w:sz w:val="22"/>
                <w:szCs w:val="22"/>
              </w:rPr>
              <w:t>cse_side_rst_b</w:t>
            </w:r>
            <w:proofErr w:type="spellEnd"/>
          </w:p>
          <w:p w14:paraId="6D474216" w14:textId="46B90BF2" w:rsidR="00D53988" w:rsidRDefault="00D53988" w:rsidP="00653545">
            <w:pPr>
              <w:pStyle w:val="ListParagraph"/>
              <w:numPr>
                <w:ilvl w:val="0"/>
                <w:numId w:val="14"/>
              </w:numPr>
              <w:rPr>
                <w:rFonts w:asciiTheme="minorHAnsi" w:hAnsiTheme="minorHAnsi" w:cstheme="minorBidi"/>
                <w:sz w:val="22"/>
                <w:szCs w:val="22"/>
              </w:rPr>
            </w:pPr>
            <w:r>
              <w:rPr>
                <w:rFonts w:asciiTheme="minorHAnsi" w:hAnsiTheme="minorHAnsi" w:cstheme="minorBidi"/>
                <w:sz w:val="22"/>
                <w:szCs w:val="22"/>
              </w:rPr>
              <w:t>Random delay, call inaccessible PG exit sequence</w:t>
            </w:r>
          </w:p>
          <w:p w14:paraId="5DBC4099" w14:textId="65D7FCC2" w:rsidR="00504398" w:rsidRDefault="00504398" w:rsidP="00653545">
            <w:pPr>
              <w:pStyle w:val="ListParagraph"/>
              <w:numPr>
                <w:ilvl w:val="1"/>
                <w:numId w:val="14"/>
              </w:numPr>
              <w:rPr>
                <w:rFonts w:asciiTheme="minorHAnsi" w:hAnsiTheme="minorHAnsi" w:cstheme="minorBidi"/>
                <w:sz w:val="22"/>
                <w:szCs w:val="22"/>
              </w:rPr>
            </w:pPr>
            <w:r>
              <w:rPr>
                <w:rFonts w:asciiTheme="minorHAnsi" w:hAnsiTheme="minorHAnsi" w:cstheme="minorBidi"/>
                <w:sz w:val="22"/>
                <w:szCs w:val="22"/>
              </w:rPr>
              <w:t>Fork:</w:t>
            </w:r>
          </w:p>
          <w:p w14:paraId="26971813" w14:textId="6C252B10" w:rsidR="00504398" w:rsidRDefault="00504398" w:rsidP="00653545">
            <w:pPr>
              <w:pStyle w:val="ListParagraph"/>
              <w:numPr>
                <w:ilvl w:val="2"/>
                <w:numId w:val="14"/>
              </w:numPr>
              <w:rPr>
                <w:rFonts w:asciiTheme="minorHAnsi" w:hAnsiTheme="minorHAnsi" w:cstheme="minorBidi"/>
                <w:sz w:val="22"/>
                <w:szCs w:val="22"/>
              </w:rPr>
            </w:pPr>
            <w:r>
              <w:rPr>
                <w:rFonts w:asciiTheme="minorHAnsi" w:hAnsiTheme="minorHAnsi" w:cstheme="minorBidi"/>
                <w:sz w:val="22"/>
                <w:szCs w:val="22"/>
              </w:rPr>
              <w:t>R</w:t>
            </w:r>
            <w:r w:rsidRPr="00667AB6">
              <w:rPr>
                <w:rFonts w:asciiTheme="minorHAnsi" w:hAnsiTheme="minorHAnsi" w:cstheme="minorBidi"/>
                <w:sz w:val="22"/>
                <w:szCs w:val="22"/>
              </w:rPr>
              <w:t xml:space="preserve">andom delay, then </w:t>
            </w:r>
            <w:proofErr w:type="spellStart"/>
            <w:r w:rsidRPr="00667AB6">
              <w:rPr>
                <w:rFonts w:asciiTheme="minorHAnsi" w:hAnsiTheme="minorHAnsi" w:cstheme="minorBidi"/>
                <w:sz w:val="22"/>
                <w:szCs w:val="22"/>
              </w:rPr>
              <w:t>deassert</w:t>
            </w:r>
            <w:proofErr w:type="spellEnd"/>
            <w:r w:rsidRPr="00667AB6">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5727553B" w14:textId="77777777" w:rsidR="00C52603" w:rsidRDefault="00D820B4" w:rsidP="00653545">
            <w:pPr>
              <w:pStyle w:val="ListParagraph"/>
              <w:numPr>
                <w:ilvl w:val="2"/>
                <w:numId w:val="14"/>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w:t>
            </w:r>
            <w:r w:rsidR="00C52603">
              <w:rPr>
                <w:rFonts w:asciiTheme="minorHAnsi" w:hAnsiTheme="minorHAnsi" w:cstheme="minorBidi"/>
                <w:sz w:val="22"/>
                <w:szCs w:val="22"/>
              </w:rPr>
              <w:t>V</w:t>
            </w:r>
          </w:p>
          <w:p w14:paraId="5F7E6523" w14:textId="1644596D" w:rsidR="00E6589C" w:rsidRPr="009F25C2" w:rsidRDefault="00E6589C" w:rsidP="00653545">
            <w:pPr>
              <w:pStyle w:val="ListParagraph"/>
              <w:numPr>
                <w:ilvl w:val="1"/>
                <w:numId w:val="14"/>
              </w:numPr>
              <w:rPr>
                <w:rFonts w:asciiTheme="minorHAnsi" w:hAnsiTheme="minorHAnsi" w:cstheme="minorBidi"/>
                <w:sz w:val="22"/>
                <w:szCs w:val="22"/>
              </w:rPr>
            </w:pPr>
            <w:r w:rsidRPr="009F25C2">
              <w:rPr>
                <w:rFonts w:asciiTheme="minorHAnsi" w:hAnsiTheme="minorHAnsi" w:cstheme="minorBidi"/>
                <w:sz w:val="22"/>
                <w:szCs w:val="22"/>
              </w:rPr>
              <w:t xml:space="preserve">Random delay, </w:t>
            </w:r>
            <w:proofErr w:type="spellStart"/>
            <w:r w:rsidRPr="009F25C2">
              <w:rPr>
                <w:rFonts w:asciiTheme="minorHAnsi" w:hAnsiTheme="minorHAnsi" w:cstheme="minorBidi"/>
                <w:sz w:val="22"/>
                <w:szCs w:val="22"/>
              </w:rPr>
              <w:t>deassert</w:t>
            </w:r>
            <w:proofErr w:type="spellEnd"/>
            <w:r w:rsidRPr="009F25C2">
              <w:rPr>
                <w:rFonts w:asciiTheme="minorHAnsi" w:hAnsiTheme="minorHAnsi" w:cstheme="minorBidi"/>
                <w:sz w:val="22"/>
                <w:szCs w:val="22"/>
              </w:rPr>
              <w:t xml:space="preserve"> </w:t>
            </w:r>
            <w:proofErr w:type="spellStart"/>
            <w:r w:rsidRPr="009F25C2">
              <w:rPr>
                <w:rFonts w:asciiTheme="minorHAnsi" w:hAnsiTheme="minorHAnsi" w:cstheme="minorBidi"/>
                <w:sz w:val="22"/>
                <w:szCs w:val="22"/>
              </w:rPr>
              <w:t>cse_rst_vnnpgd_slow_b</w:t>
            </w:r>
            <w:proofErr w:type="spellEnd"/>
            <w:r w:rsidRPr="009F25C2">
              <w:rPr>
                <w:rFonts w:asciiTheme="minorHAnsi" w:hAnsiTheme="minorHAnsi" w:cstheme="minorBidi"/>
                <w:sz w:val="22"/>
                <w:szCs w:val="22"/>
              </w:rPr>
              <w:t>.</w:t>
            </w:r>
          </w:p>
          <w:p w14:paraId="0717E39A" w14:textId="77777777" w:rsidR="00D820B4" w:rsidRDefault="00D820B4" w:rsidP="00653545">
            <w:pPr>
              <w:pStyle w:val="ListParagraph"/>
              <w:numPr>
                <w:ilvl w:val="1"/>
                <w:numId w:val="14"/>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3A834790" w14:textId="630DDDD3" w:rsidR="00D820B4" w:rsidRPr="0039644A" w:rsidRDefault="00D820B4" w:rsidP="00653545">
            <w:pPr>
              <w:pStyle w:val="ListParagraph"/>
              <w:numPr>
                <w:ilvl w:val="1"/>
                <w:numId w:val="14"/>
              </w:numPr>
              <w:rPr>
                <w:rFonts w:asciiTheme="minorHAnsi" w:hAnsiTheme="minorHAnsi" w:cstheme="minorBidi"/>
                <w:sz w:val="22"/>
                <w:szCs w:val="22"/>
              </w:rPr>
            </w:pPr>
            <w:r w:rsidRPr="0039644A">
              <w:rPr>
                <w:rFonts w:asciiTheme="minorHAnsi" w:hAnsiTheme="minorHAnsi" w:cstheme="minorBidi"/>
                <w:sz w:val="22"/>
                <w:szCs w:val="22"/>
              </w:rPr>
              <w:t xml:space="preserve">Random delay, then set </w:t>
            </w:r>
            <w:proofErr w:type="spellStart"/>
            <w:r w:rsidRPr="0039644A">
              <w:rPr>
                <w:rFonts w:asciiTheme="minorHAnsi" w:hAnsiTheme="minorHAnsi" w:cstheme="minorBidi"/>
                <w:sz w:val="22"/>
                <w:szCs w:val="22"/>
              </w:rPr>
              <w:t>ess_ocs_preq</w:t>
            </w:r>
            <w:proofErr w:type="spellEnd"/>
            <w:r w:rsidRPr="0039644A">
              <w:rPr>
                <w:rFonts w:asciiTheme="minorHAnsi" w:hAnsiTheme="minorHAnsi" w:cstheme="minorBidi"/>
                <w:sz w:val="22"/>
                <w:szCs w:val="22"/>
              </w:rPr>
              <w:t xml:space="preserve"> = 0</w:t>
            </w:r>
          </w:p>
          <w:p w14:paraId="3ED05641" w14:textId="278F266D" w:rsidR="00F96CEE" w:rsidRPr="00E02596" w:rsidRDefault="00D820B4" w:rsidP="00653545">
            <w:pPr>
              <w:pStyle w:val="ListParagraph"/>
              <w:numPr>
                <w:ilvl w:val="1"/>
                <w:numId w:val="14"/>
              </w:numPr>
              <w:rPr>
                <w:rFonts w:asciiTheme="minorHAnsi" w:hAnsiTheme="minorHAnsi" w:cstheme="minorBidi"/>
                <w:sz w:val="22"/>
                <w:szCs w:val="22"/>
              </w:rPr>
            </w:pPr>
            <w:r w:rsidRPr="0039644A">
              <w:rPr>
                <w:rFonts w:asciiTheme="minorHAnsi" w:hAnsiTheme="minorHAnsi" w:cstheme="minorBidi"/>
                <w:sz w:val="22"/>
                <w:szCs w:val="22"/>
              </w:rPr>
              <w:t xml:space="preserve">Wait for RTL to set </w:t>
            </w:r>
            <w:proofErr w:type="spellStart"/>
            <w:r w:rsidRPr="0039644A">
              <w:rPr>
                <w:rFonts w:asciiTheme="minorHAnsi" w:hAnsiTheme="minorHAnsi" w:cstheme="minorBidi"/>
                <w:sz w:val="22"/>
                <w:szCs w:val="22"/>
              </w:rPr>
              <w:t>ocs_ess_paccept</w:t>
            </w:r>
            <w:proofErr w:type="spellEnd"/>
            <w:r w:rsidRPr="0039644A">
              <w:rPr>
                <w:rFonts w:asciiTheme="minorHAnsi" w:hAnsiTheme="minorHAnsi" w:cstheme="minorBidi"/>
                <w:sz w:val="22"/>
                <w:szCs w:val="22"/>
              </w:rPr>
              <w:t xml:space="preserve"> = 0</w:t>
            </w:r>
          </w:p>
          <w:p w14:paraId="30B92B4D" w14:textId="77777777" w:rsidR="00F96CEE" w:rsidRDefault="00FB7438" w:rsidP="00FB7438">
            <w:pPr>
              <w:rPr>
                <w:rFonts w:asciiTheme="minorHAnsi" w:hAnsiTheme="minorHAnsi" w:cstheme="minorBidi"/>
                <w:sz w:val="22"/>
                <w:szCs w:val="22"/>
              </w:rPr>
            </w:pPr>
            <w:r w:rsidRPr="00FB7438">
              <w:rPr>
                <w:rFonts w:asciiTheme="minorHAnsi" w:hAnsiTheme="minorHAnsi" w:cstheme="minorBidi"/>
                <w:noProof/>
                <w:sz w:val="22"/>
                <w:szCs w:val="22"/>
              </w:rPr>
              <w:drawing>
                <wp:inline distT="0" distB="0" distL="0" distR="0" wp14:anchorId="05037482" wp14:editId="70995F23">
                  <wp:extent cx="4362674" cy="4026107"/>
                  <wp:effectExtent l="0" t="0" r="0" b="0"/>
                  <wp:docPr id="38455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5597" name=""/>
                          <pic:cNvPicPr/>
                        </pic:nvPicPr>
                        <pic:blipFill>
                          <a:blip r:embed="rId30"/>
                          <a:stretch>
                            <a:fillRect/>
                          </a:stretch>
                        </pic:blipFill>
                        <pic:spPr>
                          <a:xfrm>
                            <a:off x="0" y="0"/>
                            <a:ext cx="4362674" cy="4026107"/>
                          </a:xfrm>
                          <a:prstGeom prst="rect">
                            <a:avLst/>
                          </a:prstGeom>
                        </pic:spPr>
                      </pic:pic>
                    </a:graphicData>
                  </a:graphic>
                </wp:inline>
              </w:drawing>
            </w:r>
          </w:p>
          <w:p w14:paraId="1B746767" w14:textId="77777777" w:rsidR="00160255" w:rsidRDefault="00160255" w:rsidP="00FB7438">
            <w:pPr>
              <w:rPr>
                <w:rFonts w:asciiTheme="minorHAnsi" w:hAnsiTheme="minorHAnsi" w:cstheme="minorBidi"/>
                <w:sz w:val="22"/>
                <w:szCs w:val="22"/>
              </w:rPr>
            </w:pPr>
          </w:p>
          <w:p w14:paraId="2F39967C" w14:textId="77777777" w:rsidR="00160255" w:rsidRDefault="00160255" w:rsidP="00FB7438">
            <w:pPr>
              <w:rPr>
                <w:rFonts w:asciiTheme="minorHAnsi" w:hAnsiTheme="minorHAnsi" w:cstheme="minorBidi"/>
                <w:sz w:val="22"/>
                <w:szCs w:val="22"/>
              </w:rPr>
            </w:pPr>
            <w:r w:rsidRPr="00CC3137">
              <w:rPr>
                <w:rFonts w:asciiTheme="minorHAnsi" w:hAnsiTheme="minorHAnsi" w:cstheme="minorBidi"/>
                <w:color w:val="FF0000"/>
                <w:sz w:val="22"/>
                <w:szCs w:val="22"/>
              </w:rPr>
              <w:t>Open</w:t>
            </w:r>
            <w:r>
              <w:rPr>
                <w:rFonts w:asciiTheme="minorHAnsi" w:hAnsiTheme="minorHAnsi" w:cstheme="minorBidi"/>
                <w:sz w:val="22"/>
                <w:szCs w:val="22"/>
              </w:rPr>
              <w:t xml:space="preserve">: Check GSC and DMR </w:t>
            </w:r>
            <w:r w:rsidR="00CC3137">
              <w:rPr>
                <w:rFonts w:asciiTheme="minorHAnsi" w:hAnsiTheme="minorHAnsi" w:cstheme="minorBidi"/>
                <w:sz w:val="22"/>
                <w:szCs w:val="22"/>
              </w:rPr>
              <w:t xml:space="preserve">sip variations </w:t>
            </w:r>
            <w:r>
              <w:rPr>
                <w:rFonts w:asciiTheme="minorHAnsi" w:hAnsiTheme="minorHAnsi" w:cstheme="minorBidi"/>
                <w:sz w:val="22"/>
                <w:szCs w:val="22"/>
              </w:rPr>
              <w:t>if we have side reset.</w:t>
            </w:r>
          </w:p>
          <w:p w14:paraId="2857A8DE" w14:textId="5BDB3447" w:rsidR="00A83D82" w:rsidRPr="00FB7438" w:rsidRDefault="00A83D82" w:rsidP="00FB7438">
            <w:pPr>
              <w:rPr>
                <w:rFonts w:asciiTheme="minorHAnsi" w:hAnsiTheme="minorHAnsi" w:cstheme="minorBidi"/>
                <w:sz w:val="22"/>
                <w:szCs w:val="22"/>
              </w:rPr>
            </w:pPr>
            <w:r>
              <w:rPr>
                <w:rFonts w:asciiTheme="minorHAnsi" w:hAnsiTheme="minorHAnsi" w:cstheme="minorBidi"/>
                <w:sz w:val="22"/>
                <w:szCs w:val="22"/>
              </w:rPr>
              <w:t xml:space="preserve">Note: Side reset is on a deeper </w:t>
            </w:r>
            <w:proofErr w:type="gramStart"/>
            <w:r>
              <w:rPr>
                <w:rFonts w:asciiTheme="minorHAnsi" w:hAnsiTheme="minorHAnsi" w:cstheme="minorBidi"/>
                <w:sz w:val="22"/>
                <w:szCs w:val="22"/>
              </w:rPr>
              <w:t>domain</w:t>
            </w:r>
            <w:proofErr w:type="gramEnd"/>
            <w:r>
              <w:rPr>
                <w:rFonts w:asciiTheme="minorHAnsi" w:hAnsiTheme="minorHAnsi" w:cstheme="minorBidi"/>
                <w:sz w:val="22"/>
                <w:szCs w:val="22"/>
              </w:rPr>
              <w:t xml:space="preserve"> so it needs to be </w:t>
            </w:r>
            <w:proofErr w:type="spellStart"/>
            <w:r>
              <w:rPr>
                <w:rFonts w:asciiTheme="minorHAnsi" w:hAnsiTheme="minorHAnsi" w:cstheme="minorBidi"/>
                <w:sz w:val="22"/>
                <w:szCs w:val="22"/>
              </w:rPr>
              <w:t>deassert</w:t>
            </w:r>
            <w:r w:rsidR="002B1137">
              <w:rPr>
                <w:rFonts w:asciiTheme="minorHAnsi" w:hAnsiTheme="minorHAnsi" w:cstheme="minorBidi"/>
                <w:sz w:val="22"/>
                <w:szCs w:val="22"/>
              </w:rPr>
              <w:t>ed</w:t>
            </w:r>
            <w:proofErr w:type="spellEnd"/>
            <w:r>
              <w:rPr>
                <w:rFonts w:asciiTheme="minorHAnsi" w:hAnsiTheme="minorHAnsi" w:cstheme="minorBidi"/>
                <w:sz w:val="22"/>
                <w:szCs w:val="22"/>
              </w:rPr>
              <w:t xml:space="preserve"> before CSE reset and </w:t>
            </w:r>
            <w:r w:rsidR="002B1137">
              <w:rPr>
                <w:rFonts w:asciiTheme="minorHAnsi" w:hAnsiTheme="minorHAnsi" w:cstheme="minorBidi"/>
                <w:sz w:val="22"/>
                <w:szCs w:val="22"/>
              </w:rPr>
              <w:t xml:space="preserve">it needs to be asserted after CSE reset. </w:t>
            </w:r>
          </w:p>
        </w:tc>
      </w:tr>
      <w:tr w:rsidR="007015AC" w:rsidRPr="009926EC" w14:paraId="410AB830" w14:textId="77777777">
        <w:tc>
          <w:tcPr>
            <w:tcW w:w="0" w:type="auto"/>
          </w:tcPr>
          <w:p w14:paraId="0A1935AC" w14:textId="77777777" w:rsidR="007015AC" w:rsidRPr="005D6BD4" w:rsidRDefault="007015AC">
            <w:pPr>
              <w:rPr>
                <w:rFonts w:eastAsia="MS Mincho"/>
              </w:rPr>
            </w:pPr>
            <w:bookmarkStart w:id="67" w:name="_Toc78188533"/>
            <w:r>
              <w:t>Checking</w:t>
            </w:r>
            <w:bookmarkEnd w:id="67"/>
          </w:p>
          <w:p w14:paraId="042CAD8D" w14:textId="40AB9C55" w:rsidR="007015AC" w:rsidRPr="00BE565A" w:rsidRDefault="00B63984">
            <w:pPr>
              <w:rPr>
                <w:rFonts w:asciiTheme="minorHAnsi" w:hAnsiTheme="minorHAnsi" w:cstheme="minorBidi"/>
                <w:sz w:val="22"/>
                <w:szCs w:val="22"/>
              </w:rPr>
            </w:pPr>
            <w:r>
              <w:t>N</w:t>
            </w:r>
            <w:r w:rsidR="00245563">
              <w:t>/A</w:t>
            </w:r>
          </w:p>
        </w:tc>
      </w:tr>
      <w:tr w:rsidR="007015AC" w:rsidRPr="005D6BD4" w14:paraId="7DC4EA7E" w14:textId="77777777">
        <w:tc>
          <w:tcPr>
            <w:tcW w:w="0" w:type="auto"/>
          </w:tcPr>
          <w:p w14:paraId="5348EB98" w14:textId="77777777" w:rsidR="007015AC" w:rsidRPr="005D6BD4" w:rsidRDefault="007015AC">
            <w:pPr>
              <w:rPr>
                <w:rFonts w:eastAsia="MS Mincho"/>
              </w:rPr>
            </w:pPr>
            <w:bookmarkStart w:id="68" w:name="_Toc78188534"/>
            <w:r>
              <w:t>Coverage</w:t>
            </w:r>
            <w:bookmarkEnd w:id="68"/>
          </w:p>
          <w:p w14:paraId="627E3D4C" w14:textId="77777777" w:rsidR="00E50991" w:rsidRDefault="00E50991">
            <w:r>
              <w:t xml:space="preserve">Cover </w:t>
            </w:r>
            <w:r w:rsidR="00490E50">
              <w:t xml:space="preserve">following </w:t>
            </w:r>
            <w:r>
              <w:t>PSTATE</w:t>
            </w:r>
            <w:r w:rsidR="00D60BB4">
              <w:t>: OFF, ACTV, INACCBLK, WRMRST</w:t>
            </w:r>
            <w:r w:rsidR="008D7381">
              <w:t xml:space="preserve"> SRMON, WRMRST SRMOFF, ACCBLK, ACCPG</w:t>
            </w:r>
          </w:p>
          <w:p w14:paraId="4F5B547C" w14:textId="33F268AA" w:rsidR="008D7381" w:rsidRPr="005D6BD4" w:rsidRDefault="008D7381">
            <w:pPr>
              <w:rPr>
                <w:rFonts w:eastAsia="MS Mincho"/>
              </w:rPr>
            </w:pPr>
            <w:r>
              <w:t xml:space="preserve">Cover </w:t>
            </w:r>
            <w:proofErr w:type="spellStart"/>
            <w:r w:rsidR="00E91531">
              <w:t>preq</w:t>
            </w:r>
            <w:proofErr w:type="spellEnd"/>
            <w:r w:rsidR="00E91531">
              <w:t xml:space="preserve">, </w:t>
            </w:r>
            <w:proofErr w:type="spellStart"/>
            <w:r w:rsidR="00E91531">
              <w:t>paccept</w:t>
            </w:r>
            <w:proofErr w:type="spellEnd"/>
            <w:r w:rsidR="00E91531">
              <w:t xml:space="preserve">, and </w:t>
            </w:r>
            <w:proofErr w:type="spellStart"/>
            <w:r w:rsidR="00E91531">
              <w:t>pactive</w:t>
            </w:r>
            <w:proofErr w:type="spellEnd"/>
            <w:r w:rsidR="00E91531">
              <w:t xml:space="preserve"> signals</w:t>
            </w:r>
          </w:p>
        </w:tc>
      </w:tr>
      <w:tr w:rsidR="007015AC" w:rsidRPr="006321E2" w14:paraId="0C82FB12" w14:textId="77777777">
        <w:tc>
          <w:tcPr>
            <w:tcW w:w="0" w:type="auto"/>
          </w:tcPr>
          <w:p w14:paraId="0664CEA0" w14:textId="77777777" w:rsidR="007015AC" w:rsidRDefault="007015AC">
            <w:bookmarkStart w:id="69" w:name="_Toc78188535"/>
            <w:r>
              <w:t>Useful Resources</w:t>
            </w:r>
            <w:bookmarkEnd w:id="69"/>
          </w:p>
          <w:p w14:paraId="6457847F" w14:textId="77777777" w:rsidR="007015AC" w:rsidRPr="00E1036B" w:rsidRDefault="007015AC">
            <w:pPr>
              <w:rPr>
                <w:rFonts w:asciiTheme="minorHAnsi" w:hAnsiTheme="minorHAnsi" w:cstheme="minorBidi"/>
                <w:sz w:val="22"/>
                <w:szCs w:val="22"/>
              </w:rPr>
            </w:pPr>
            <w:r>
              <w:t>&lt;Example: Block diagrams, waves, snippets from PCR/HAS etc.&gt;</w:t>
            </w:r>
          </w:p>
        </w:tc>
      </w:tr>
    </w:tbl>
    <w:p w14:paraId="3AB7D8AA" w14:textId="19BE3FE8" w:rsidR="004B3061" w:rsidRDefault="00174987">
      <w:pPr>
        <w:pStyle w:val="Heading3"/>
      </w:pPr>
      <w:bookmarkStart w:id="70" w:name="_Toc78188536"/>
      <w:proofErr w:type="spellStart"/>
      <w:r>
        <w:t>ocs_reset_isolation_test</w:t>
      </w:r>
      <w:proofErr w:type="spellEnd"/>
    </w:p>
    <w:tbl>
      <w:tblPr>
        <w:tblStyle w:val="TableGrid"/>
        <w:tblW w:w="9350" w:type="dxa"/>
        <w:tblInd w:w="607" w:type="dxa"/>
        <w:tblLook w:val="04A0" w:firstRow="1" w:lastRow="0" w:firstColumn="1" w:lastColumn="0" w:noHBand="0" w:noVBand="1"/>
      </w:tblPr>
      <w:tblGrid>
        <w:gridCol w:w="9350"/>
      </w:tblGrid>
      <w:tr w:rsidR="007015AC" w:rsidRPr="000A4A78" w14:paraId="4183CDDA" w14:textId="77777777">
        <w:tc>
          <w:tcPr>
            <w:tcW w:w="0" w:type="auto"/>
          </w:tcPr>
          <w:p w14:paraId="5CA95480" w14:textId="50D84C38" w:rsidR="007015AC" w:rsidRDefault="007015AC">
            <w:bookmarkStart w:id="71" w:name="_Toc78188537"/>
            <w:bookmarkEnd w:id="70"/>
            <w:r>
              <w:t>Objective</w:t>
            </w:r>
            <w:bookmarkEnd w:id="71"/>
            <w:r>
              <w:t xml:space="preserve"> </w:t>
            </w:r>
            <w:r w:rsidR="00552FE5" w:rsidRPr="00552FE5">
              <w:rPr>
                <w:highlight w:val="yellow"/>
              </w:rPr>
              <w:t>(3</w:t>
            </w:r>
            <w:r w:rsidR="00552FE5" w:rsidRPr="00552FE5">
              <w:rPr>
                <w:highlight w:val="yellow"/>
                <w:vertAlign w:val="superscript"/>
              </w:rPr>
              <w:t>rd</w:t>
            </w:r>
            <w:r w:rsidR="00552FE5" w:rsidRPr="00552FE5">
              <w:rPr>
                <w:highlight w:val="yellow"/>
              </w:rPr>
              <w:t>)</w:t>
            </w:r>
          </w:p>
          <w:p w14:paraId="0234E00C" w14:textId="5F20D770" w:rsidR="00174987" w:rsidRPr="005D6BD4" w:rsidRDefault="00174987">
            <w:r>
              <w:t xml:space="preserve">Test will transition </w:t>
            </w:r>
            <w:r w:rsidR="005A6A7B">
              <w:t>from ACTV -&gt; CSERST -&gt;ACTV</w:t>
            </w:r>
          </w:p>
        </w:tc>
      </w:tr>
      <w:tr w:rsidR="007015AC" w:rsidRPr="000A4A78" w14:paraId="5414278A" w14:textId="77777777">
        <w:tc>
          <w:tcPr>
            <w:tcW w:w="0" w:type="auto"/>
          </w:tcPr>
          <w:p w14:paraId="5E4125E7" w14:textId="3CCF60F2" w:rsidR="00382245" w:rsidRDefault="007015AC">
            <w:bookmarkStart w:id="72" w:name="_Toc78188538"/>
            <w:r>
              <w:t>Description</w:t>
            </w:r>
            <w:bookmarkEnd w:id="72"/>
          </w:p>
          <w:p w14:paraId="60DF6C5F" w14:textId="77777777" w:rsidR="00382245" w:rsidRDefault="00382245" w:rsidP="00653545">
            <w:pPr>
              <w:pStyle w:val="ListParagraph"/>
              <w:numPr>
                <w:ilvl w:val="0"/>
                <w:numId w:val="15"/>
              </w:numPr>
              <w:rPr>
                <w:rFonts w:asciiTheme="minorHAnsi" w:hAnsiTheme="minorHAnsi" w:cstheme="minorBidi"/>
                <w:sz w:val="22"/>
                <w:szCs w:val="22"/>
              </w:rPr>
            </w:pPr>
            <w:r>
              <w:rPr>
                <w:rFonts w:asciiTheme="minorHAnsi" w:hAnsiTheme="minorHAnsi" w:cstheme="minorBidi"/>
                <w:sz w:val="22"/>
                <w:szCs w:val="22"/>
              </w:rPr>
              <w:t>Boot up sequence (</w:t>
            </w:r>
            <w:proofErr w:type="spellStart"/>
            <w:r>
              <w:rPr>
                <w:rFonts w:asciiTheme="minorHAnsi" w:hAnsiTheme="minorHAnsi" w:cstheme="minorBidi"/>
                <w:sz w:val="22"/>
                <w:szCs w:val="22"/>
              </w:rPr>
              <w:t>ocs_hard_reset_sequence</w:t>
            </w:r>
            <w:proofErr w:type="spellEnd"/>
            <w:r>
              <w:rPr>
                <w:rFonts w:asciiTheme="minorHAnsi" w:hAnsiTheme="minorHAnsi" w:cstheme="minorBidi"/>
                <w:sz w:val="22"/>
                <w:szCs w:val="22"/>
              </w:rPr>
              <w:t>)</w:t>
            </w:r>
          </w:p>
          <w:p w14:paraId="5D7E4764" w14:textId="77777777" w:rsidR="00E91531" w:rsidRDefault="00E91531" w:rsidP="00653545">
            <w:pPr>
              <w:pStyle w:val="ListParagraph"/>
              <w:numPr>
                <w:ilvl w:val="1"/>
                <w:numId w:val="15"/>
              </w:numPr>
              <w:rPr>
                <w:rFonts w:asciiTheme="minorHAnsi" w:hAnsiTheme="minorHAnsi" w:cstheme="minorBidi"/>
                <w:sz w:val="22"/>
                <w:szCs w:val="22"/>
              </w:rPr>
            </w:pPr>
            <w:r>
              <w:rPr>
                <w:rFonts w:asciiTheme="minorHAnsi" w:hAnsiTheme="minorHAnsi" w:cstheme="minorBidi"/>
                <w:sz w:val="22"/>
                <w:szCs w:val="22"/>
              </w:rPr>
              <w:t xml:space="preserve">assert </w:t>
            </w:r>
            <w:proofErr w:type="spellStart"/>
            <w:r>
              <w:rPr>
                <w:rFonts w:asciiTheme="minorHAnsi" w:hAnsiTheme="minorHAnsi" w:cstheme="minorBidi"/>
                <w:sz w:val="22"/>
                <w:szCs w:val="22"/>
              </w:rPr>
              <w:t>cse_rst_vnnpgd_slow_b</w:t>
            </w:r>
            <w:proofErr w:type="spellEnd"/>
            <w:r>
              <w:rPr>
                <w:rFonts w:asciiTheme="minorHAnsi" w:hAnsiTheme="minorHAnsi" w:cstheme="minorBidi"/>
                <w:sz w:val="22"/>
                <w:szCs w:val="22"/>
              </w:rPr>
              <w:t xml:space="preserve"> and </w:t>
            </w:r>
            <w:proofErr w:type="spellStart"/>
            <w:r>
              <w:rPr>
                <w:rFonts w:asciiTheme="minorHAnsi" w:hAnsiTheme="minorHAnsi" w:cstheme="minorBidi"/>
                <w:sz w:val="22"/>
                <w:szCs w:val="22"/>
              </w:rPr>
              <w:t>cse_side_rst_b</w:t>
            </w:r>
            <w:proofErr w:type="spellEnd"/>
          </w:p>
          <w:p w14:paraId="5085B0AD" w14:textId="77777777" w:rsidR="00E91531" w:rsidRDefault="00E91531" w:rsidP="00653545">
            <w:pPr>
              <w:pStyle w:val="ListParagraph"/>
              <w:numPr>
                <w:ilvl w:val="1"/>
                <w:numId w:val="15"/>
              </w:numPr>
              <w:rPr>
                <w:rFonts w:asciiTheme="minorHAnsi" w:hAnsiTheme="minorHAnsi" w:cstheme="minorBidi"/>
                <w:sz w:val="22"/>
                <w:szCs w:val="22"/>
              </w:rPr>
            </w:pPr>
            <w:r>
              <w:rPr>
                <w:rFonts w:asciiTheme="minorHAnsi" w:hAnsiTheme="minorHAnsi" w:cstheme="minorBidi"/>
                <w:sz w:val="22"/>
                <w:szCs w:val="22"/>
              </w:rPr>
              <w:t xml:space="preserve">random </w:t>
            </w:r>
            <w:proofErr w:type="gramStart"/>
            <w:r>
              <w:rPr>
                <w:rFonts w:asciiTheme="minorHAnsi" w:hAnsiTheme="minorHAnsi" w:cstheme="minorBidi"/>
                <w:sz w:val="22"/>
                <w:szCs w:val="22"/>
              </w:rPr>
              <w:t>delay ,</w:t>
            </w:r>
            <w:proofErr w:type="gramEnd"/>
            <w:r>
              <w:rPr>
                <w:rFonts w:asciiTheme="minorHAnsi" w:hAnsiTheme="minorHAnsi" w:cstheme="minorBidi"/>
                <w:sz w:val="22"/>
                <w:szCs w:val="22"/>
              </w:rPr>
              <w:t xml:space="preserve">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33D7C586" w14:textId="77777777" w:rsidR="00E91531" w:rsidRPr="000241DD" w:rsidRDefault="00E91531" w:rsidP="00653545">
            <w:pPr>
              <w:pStyle w:val="ListParagraph"/>
              <w:numPr>
                <w:ilvl w:val="1"/>
                <w:numId w:val="15"/>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77C17600" w14:textId="77777777" w:rsidR="00E91531" w:rsidRDefault="00E91531" w:rsidP="00653545">
            <w:pPr>
              <w:pStyle w:val="ListParagraph"/>
              <w:numPr>
                <w:ilvl w:val="1"/>
                <w:numId w:val="15"/>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cse_rst_vnnpgd_slow_b</w:t>
            </w:r>
            <w:proofErr w:type="spellEnd"/>
          </w:p>
          <w:p w14:paraId="53D8D369" w14:textId="77777777" w:rsidR="00E91531" w:rsidRDefault="00E91531" w:rsidP="00653545">
            <w:pPr>
              <w:pStyle w:val="ListParagraph"/>
              <w:numPr>
                <w:ilvl w:val="1"/>
                <w:numId w:val="15"/>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40335543" w14:textId="77777777" w:rsidR="00E91531" w:rsidRPr="000241DD" w:rsidRDefault="00E91531" w:rsidP="00653545">
            <w:pPr>
              <w:pStyle w:val="ListParagraph"/>
              <w:numPr>
                <w:ilvl w:val="1"/>
                <w:numId w:val="15"/>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0</w:t>
            </w:r>
          </w:p>
          <w:p w14:paraId="0C5AB752" w14:textId="77777777" w:rsidR="00E91531" w:rsidRDefault="00E91531" w:rsidP="00653545">
            <w:pPr>
              <w:pStyle w:val="ListParagraph"/>
              <w:numPr>
                <w:ilvl w:val="1"/>
                <w:numId w:val="15"/>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0</w:t>
            </w:r>
          </w:p>
          <w:p w14:paraId="188528F2" w14:textId="47808E13" w:rsidR="00433E61" w:rsidRPr="00115918" w:rsidRDefault="00433E61" w:rsidP="00653545">
            <w:pPr>
              <w:pStyle w:val="ListParagraph"/>
              <w:numPr>
                <w:ilvl w:val="0"/>
                <w:numId w:val="15"/>
              </w:numPr>
              <w:rPr>
                <w:rFonts w:asciiTheme="minorHAnsi" w:hAnsiTheme="minorHAnsi" w:cstheme="minorBidi"/>
                <w:sz w:val="22"/>
                <w:szCs w:val="22"/>
              </w:rPr>
            </w:pPr>
            <w:r>
              <w:rPr>
                <w:rFonts w:asciiTheme="minorHAnsi" w:hAnsiTheme="minorHAnsi" w:cstheme="minorBidi"/>
                <w:sz w:val="22"/>
                <w:szCs w:val="22"/>
              </w:rPr>
              <w:t xml:space="preserve">Call </w:t>
            </w:r>
            <w:proofErr w:type="spellStart"/>
            <w:r>
              <w:rPr>
                <w:rFonts w:asciiTheme="minorHAnsi" w:hAnsiTheme="minorHAnsi" w:cstheme="minorBidi"/>
                <w:sz w:val="22"/>
                <w:szCs w:val="22"/>
              </w:rPr>
              <w:t>ocs</w:t>
            </w:r>
            <w:proofErr w:type="spellEnd"/>
            <w:r>
              <w:rPr>
                <w:rFonts w:asciiTheme="minorHAnsi" w:hAnsiTheme="minorHAnsi" w:cstheme="minorBidi"/>
                <w:sz w:val="22"/>
                <w:szCs w:val="22"/>
              </w:rPr>
              <w:t xml:space="preserve"> initialization sequence</w:t>
            </w:r>
          </w:p>
          <w:p w14:paraId="67E50C83" w14:textId="1E0DD045" w:rsidR="00382245" w:rsidRDefault="00A54D8F" w:rsidP="00653545">
            <w:pPr>
              <w:pStyle w:val="ListParagraph"/>
              <w:numPr>
                <w:ilvl w:val="0"/>
                <w:numId w:val="15"/>
              </w:numPr>
              <w:rPr>
                <w:rFonts w:asciiTheme="minorHAnsi" w:hAnsiTheme="minorHAnsi" w:cstheme="minorBidi"/>
                <w:sz w:val="22"/>
                <w:szCs w:val="22"/>
              </w:rPr>
            </w:pPr>
            <w:r>
              <w:rPr>
                <w:rFonts w:asciiTheme="minorHAnsi" w:hAnsiTheme="minorHAnsi" w:cstheme="minorBidi"/>
                <w:sz w:val="22"/>
                <w:szCs w:val="22"/>
              </w:rPr>
              <w:t xml:space="preserve">Reset isolation entry sequence </w:t>
            </w:r>
          </w:p>
          <w:p w14:paraId="522C0207" w14:textId="2BBFAE23" w:rsidR="00735D6D" w:rsidRDefault="00735D6D" w:rsidP="00653545">
            <w:pPr>
              <w:pStyle w:val="ListParagraph"/>
              <w:numPr>
                <w:ilvl w:val="1"/>
                <w:numId w:val="15"/>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CSERST</w:t>
            </w:r>
          </w:p>
          <w:p w14:paraId="7D569E21" w14:textId="77777777" w:rsidR="00735D6D" w:rsidRDefault="00735D6D" w:rsidP="00653545">
            <w:pPr>
              <w:pStyle w:val="ListParagraph"/>
              <w:numPr>
                <w:ilvl w:val="1"/>
                <w:numId w:val="15"/>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7EFD6526" w14:textId="3D413AF6" w:rsidR="00735D6D" w:rsidRPr="0039644A" w:rsidRDefault="00735D6D" w:rsidP="00653545">
            <w:pPr>
              <w:pStyle w:val="ListParagraph"/>
              <w:numPr>
                <w:ilvl w:val="1"/>
                <w:numId w:val="15"/>
              </w:numPr>
              <w:rPr>
                <w:rFonts w:asciiTheme="minorHAnsi" w:hAnsiTheme="minorHAnsi" w:cstheme="minorBidi"/>
                <w:sz w:val="22"/>
                <w:szCs w:val="22"/>
              </w:rPr>
            </w:pPr>
            <w:r w:rsidRPr="0039644A">
              <w:rPr>
                <w:rFonts w:asciiTheme="minorHAnsi" w:hAnsiTheme="minorHAnsi" w:cstheme="minorBidi"/>
                <w:sz w:val="22"/>
                <w:szCs w:val="22"/>
              </w:rPr>
              <w:t xml:space="preserve">Random delay, then set </w:t>
            </w:r>
            <w:proofErr w:type="spellStart"/>
            <w:r w:rsidRPr="0039644A">
              <w:rPr>
                <w:rFonts w:asciiTheme="minorHAnsi" w:hAnsiTheme="minorHAnsi" w:cstheme="minorBidi"/>
                <w:sz w:val="22"/>
                <w:szCs w:val="22"/>
              </w:rPr>
              <w:t>ess_ocs_preq</w:t>
            </w:r>
            <w:proofErr w:type="spellEnd"/>
            <w:r w:rsidRPr="0039644A">
              <w:rPr>
                <w:rFonts w:asciiTheme="minorHAnsi" w:hAnsiTheme="minorHAnsi" w:cstheme="minorBidi"/>
                <w:sz w:val="22"/>
                <w:szCs w:val="22"/>
              </w:rPr>
              <w:t xml:space="preserve"> = 0</w:t>
            </w:r>
          </w:p>
          <w:p w14:paraId="5A1E6B19" w14:textId="77777777" w:rsidR="00735D6D" w:rsidRPr="0039644A" w:rsidRDefault="00735D6D" w:rsidP="00653545">
            <w:pPr>
              <w:pStyle w:val="ListParagraph"/>
              <w:numPr>
                <w:ilvl w:val="1"/>
                <w:numId w:val="15"/>
              </w:numPr>
              <w:rPr>
                <w:rFonts w:asciiTheme="minorHAnsi" w:hAnsiTheme="minorHAnsi" w:cstheme="minorBidi"/>
                <w:sz w:val="22"/>
                <w:szCs w:val="22"/>
              </w:rPr>
            </w:pPr>
            <w:r w:rsidRPr="0039644A">
              <w:rPr>
                <w:rFonts w:asciiTheme="minorHAnsi" w:hAnsiTheme="minorHAnsi" w:cstheme="minorBidi"/>
                <w:sz w:val="22"/>
                <w:szCs w:val="22"/>
              </w:rPr>
              <w:t xml:space="preserve">Wait for RTL to set </w:t>
            </w:r>
            <w:proofErr w:type="spellStart"/>
            <w:r w:rsidRPr="0039644A">
              <w:rPr>
                <w:rFonts w:asciiTheme="minorHAnsi" w:hAnsiTheme="minorHAnsi" w:cstheme="minorBidi"/>
                <w:sz w:val="22"/>
                <w:szCs w:val="22"/>
              </w:rPr>
              <w:t>ocs_ess_paccept</w:t>
            </w:r>
            <w:proofErr w:type="spellEnd"/>
            <w:r w:rsidRPr="0039644A">
              <w:rPr>
                <w:rFonts w:asciiTheme="minorHAnsi" w:hAnsiTheme="minorHAnsi" w:cstheme="minorBidi"/>
                <w:sz w:val="22"/>
                <w:szCs w:val="22"/>
              </w:rPr>
              <w:t xml:space="preserve"> = 0</w:t>
            </w:r>
          </w:p>
          <w:p w14:paraId="37A55DE3" w14:textId="2AFD196D" w:rsidR="00A54D8F" w:rsidRPr="007551F9" w:rsidRDefault="0005743D" w:rsidP="00653545">
            <w:pPr>
              <w:pStyle w:val="ListParagraph"/>
              <w:numPr>
                <w:ilvl w:val="1"/>
                <w:numId w:val="15"/>
              </w:numPr>
              <w:rPr>
                <w:rFonts w:asciiTheme="minorHAnsi" w:hAnsiTheme="minorHAnsi" w:cstheme="minorBidi"/>
                <w:sz w:val="22"/>
                <w:szCs w:val="22"/>
              </w:rPr>
            </w:pPr>
            <w:r w:rsidRPr="007551F9">
              <w:rPr>
                <w:rFonts w:asciiTheme="minorHAnsi" w:hAnsiTheme="minorHAnsi" w:cstheme="minorBidi"/>
                <w:sz w:val="22"/>
                <w:szCs w:val="22"/>
              </w:rPr>
              <w:t xml:space="preserve">Random delay, then </w:t>
            </w:r>
            <w:r w:rsidR="00AC75AD" w:rsidRPr="007551F9">
              <w:rPr>
                <w:rFonts w:asciiTheme="minorHAnsi" w:hAnsiTheme="minorHAnsi" w:cstheme="minorBidi"/>
                <w:sz w:val="22"/>
                <w:szCs w:val="22"/>
              </w:rPr>
              <w:t>assert</w:t>
            </w:r>
            <w:r w:rsidRPr="007551F9">
              <w:rPr>
                <w:rFonts w:asciiTheme="minorHAnsi" w:hAnsiTheme="minorHAnsi" w:cstheme="minorBidi"/>
                <w:sz w:val="22"/>
                <w:szCs w:val="22"/>
              </w:rPr>
              <w:t xml:space="preserve"> </w:t>
            </w:r>
            <w:proofErr w:type="spellStart"/>
            <w:r w:rsidRPr="007551F9">
              <w:rPr>
                <w:rFonts w:asciiTheme="minorHAnsi" w:hAnsiTheme="minorHAnsi" w:cstheme="minorBidi"/>
                <w:sz w:val="22"/>
                <w:szCs w:val="22"/>
              </w:rPr>
              <w:t>cse_rstisoen_</w:t>
            </w:r>
            <w:r w:rsidR="007551F9" w:rsidRPr="007551F9">
              <w:rPr>
                <w:rFonts w:asciiTheme="minorHAnsi" w:hAnsiTheme="minorHAnsi" w:cstheme="minorBidi"/>
                <w:sz w:val="22"/>
                <w:szCs w:val="22"/>
              </w:rPr>
              <w:t>slow</w:t>
            </w:r>
            <w:r w:rsidRPr="007551F9">
              <w:rPr>
                <w:rFonts w:asciiTheme="minorHAnsi" w:hAnsiTheme="minorHAnsi" w:cstheme="minorBidi"/>
                <w:sz w:val="22"/>
                <w:szCs w:val="22"/>
              </w:rPr>
              <w:t>_b</w:t>
            </w:r>
            <w:proofErr w:type="spellEnd"/>
          </w:p>
          <w:p w14:paraId="253989C3" w14:textId="59FA420C" w:rsidR="0005743D" w:rsidRDefault="00714FAC" w:rsidP="00653545">
            <w:pPr>
              <w:pStyle w:val="ListParagraph"/>
              <w:numPr>
                <w:ilvl w:val="1"/>
                <w:numId w:val="15"/>
              </w:numPr>
              <w:rPr>
                <w:rFonts w:asciiTheme="minorHAnsi" w:hAnsiTheme="minorHAnsi" w:cstheme="minorBidi"/>
                <w:sz w:val="22"/>
                <w:szCs w:val="22"/>
              </w:rPr>
            </w:pPr>
            <w:r>
              <w:rPr>
                <w:rFonts w:asciiTheme="minorHAnsi" w:hAnsiTheme="minorHAnsi" w:cstheme="minorBidi"/>
                <w:sz w:val="22"/>
                <w:szCs w:val="22"/>
              </w:rPr>
              <w:t xml:space="preserve">Random delay, then </w:t>
            </w:r>
            <w:r w:rsidR="00712EB0">
              <w:rPr>
                <w:rFonts w:asciiTheme="minorHAnsi" w:hAnsiTheme="minorHAnsi" w:cstheme="minorBidi"/>
                <w:sz w:val="22"/>
                <w:szCs w:val="22"/>
              </w:rPr>
              <w:t xml:space="preserve">assert </w:t>
            </w:r>
            <w:proofErr w:type="spellStart"/>
            <w:r w:rsidR="007D3DDB">
              <w:rPr>
                <w:rFonts w:asciiTheme="minorHAnsi" w:hAnsiTheme="minorHAnsi" w:cstheme="minorBidi"/>
                <w:sz w:val="22"/>
                <w:szCs w:val="22"/>
              </w:rPr>
              <w:t>cse_rst_vnnpgd_slow_b</w:t>
            </w:r>
            <w:proofErr w:type="spellEnd"/>
          </w:p>
          <w:p w14:paraId="6AF92E6A" w14:textId="78AA6674" w:rsidR="00EB5347" w:rsidRPr="007551F9" w:rsidRDefault="002A5221" w:rsidP="00653545">
            <w:pPr>
              <w:pStyle w:val="ListParagraph"/>
              <w:numPr>
                <w:ilvl w:val="1"/>
                <w:numId w:val="15"/>
              </w:numPr>
              <w:rPr>
                <w:rFonts w:asciiTheme="minorHAnsi" w:hAnsiTheme="minorHAnsi" w:cstheme="minorBidi"/>
                <w:sz w:val="22"/>
                <w:szCs w:val="22"/>
              </w:rPr>
            </w:pPr>
            <w:r>
              <w:rPr>
                <w:rFonts w:asciiTheme="minorHAnsi" w:hAnsiTheme="minorHAnsi" w:cstheme="minorBidi"/>
                <w:sz w:val="22"/>
                <w:szCs w:val="22"/>
              </w:rPr>
              <w:t>Short r</w:t>
            </w:r>
            <w:r w:rsidR="00EB5347" w:rsidRPr="007551F9">
              <w:rPr>
                <w:rFonts w:asciiTheme="minorHAnsi" w:hAnsiTheme="minorHAnsi" w:cstheme="minorBidi"/>
                <w:sz w:val="22"/>
                <w:szCs w:val="22"/>
              </w:rPr>
              <w:t>andom delay</w:t>
            </w:r>
            <w:r w:rsidR="00C353A5">
              <w:rPr>
                <w:rFonts w:asciiTheme="minorHAnsi" w:hAnsiTheme="minorHAnsi" w:cstheme="minorBidi"/>
                <w:sz w:val="22"/>
                <w:szCs w:val="22"/>
              </w:rPr>
              <w:t xml:space="preserve"> </w:t>
            </w:r>
            <w:r>
              <w:rPr>
                <w:rFonts w:asciiTheme="minorHAnsi" w:hAnsiTheme="minorHAnsi" w:cstheme="minorBidi"/>
                <w:sz w:val="22"/>
                <w:szCs w:val="22"/>
              </w:rPr>
              <w:t>of 2-3 clock cycle only,</w:t>
            </w:r>
            <w:r w:rsidR="00EB5347" w:rsidRPr="007551F9">
              <w:rPr>
                <w:rFonts w:asciiTheme="minorHAnsi" w:hAnsiTheme="minorHAnsi" w:cstheme="minorBidi"/>
                <w:sz w:val="22"/>
                <w:szCs w:val="22"/>
              </w:rPr>
              <w:t xml:space="preserve"> then </w:t>
            </w:r>
            <w:proofErr w:type="spellStart"/>
            <w:r w:rsidR="00AC75AD" w:rsidRPr="007551F9">
              <w:rPr>
                <w:rFonts w:asciiTheme="minorHAnsi" w:hAnsiTheme="minorHAnsi" w:cstheme="minorBidi"/>
                <w:sz w:val="22"/>
                <w:szCs w:val="22"/>
              </w:rPr>
              <w:t>deassert</w:t>
            </w:r>
            <w:proofErr w:type="spellEnd"/>
            <w:r w:rsidR="00EB5347" w:rsidRPr="007551F9">
              <w:rPr>
                <w:rFonts w:asciiTheme="minorHAnsi" w:hAnsiTheme="minorHAnsi" w:cstheme="minorBidi"/>
                <w:sz w:val="22"/>
                <w:szCs w:val="22"/>
              </w:rPr>
              <w:t xml:space="preserve"> </w:t>
            </w:r>
            <w:proofErr w:type="spellStart"/>
            <w:r w:rsidR="00EB5347" w:rsidRPr="007551F9">
              <w:rPr>
                <w:rFonts w:asciiTheme="minorHAnsi" w:hAnsiTheme="minorHAnsi" w:cstheme="minorBidi"/>
                <w:sz w:val="22"/>
                <w:szCs w:val="22"/>
              </w:rPr>
              <w:t>cse_rstisoen_</w:t>
            </w:r>
            <w:r w:rsidR="007551F9" w:rsidRPr="007551F9">
              <w:rPr>
                <w:rFonts w:asciiTheme="minorHAnsi" w:hAnsiTheme="minorHAnsi" w:cstheme="minorBidi"/>
                <w:sz w:val="22"/>
                <w:szCs w:val="22"/>
              </w:rPr>
              <w:t>slow</w:t>
            </w:r>
            <w:r w:rsidR="00EB5347" w:rsidRPr="007551F9">
              <w:rPr>
                <w:rFonts w:asciiTheme="minorHAnsi" w:hAnsiTheme="minorHAnsi" w:cstheme="minorBidi"/>
                <w:sz w:val="22"/>
                <w:szCs w:val="22"/>
              </w:rPr>
              <w:t>_b</w:t>
            </w:r>
            <w:proofErr w:type="spellEnd"/>
          </w:p>
          <w:p w14:paraId="34F72963" w14:textId="51D4F93F" w:rsidR="00F95D7F" w:rsidRPr="00984605" w:rsidRDefault="00EB5347" w:rsidP="00653545">
            <w:pPr>
              <w:pStyle w:val="ListParagraph"/>
              <w:numPr>
                <w:ilvl w:val="1"/>
                <w:numId w:val="15"/>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sidR="00AC75AD">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sidR="007D3DDB">
              <w:rPr>
                <w:rFonts w:asciiTheme="minorHAnsi" w:hAnsiTheme="minorHAnsi" w:cstheme="minorBidi"/>
                <w:sz w:val="22"/>
                <w:szCs w:val="22"/>
              </w:rPr>
              <w:t>cse_rst_vnnpgd_slow_b</w:t>
            </w:r>
            <w:proofErr w:type="spellEnd"/>
          </w:p>
          <w:p w14:paraId="5CC2F15E" w14:textId="31CC90AA" w:rsidR="00A54D8F" w:rsidRDefault="00A54D8F" w:rsidP="00653545">
            <w:pPr>
              <w:pStyle w:val="ListParagraph"/>
              <w:numPr>
                <w:ilvl w:val="0"/>
                <w:numId w:val="15"/>
              </w:numPr>
              <w:rPr>
                <w:rFonts w:asciiTheme="minorHAnsi" w:hAnsiTheme="minorHAnsi" w:cstheme="minorBidi"/>
                <w:sz w:val="22"/>
                <w:szCs w:val="22"/>
              </w:rPr>
            </w:pPr>
            <w:r>
              <w:rPr>
                <w:rFonts w:asciiTheme="minorHAnsi" w:hAnsiTheme="minorHAnsi" w:cstheme="minorBidi"/>
                <w:sz w:val="22"/>
                <w:szCs w:val="22"/>
              </w:rPr>
              <w:t xml:space="preserve">Reset isolation exit sequence </w:t>
            </w:r>
          </w:p>
          <w:p w14:paraId="02E65E5E" w14:textId="5AF00360" w:rsidR="00984605" w:rsidRDefault="00984605" w:rsidP="00653545">
            <w:pPr>
              <w:pStyle w:val="ListParagraph"/>
              <w:numPr>
                <w:ilvl w:val="1"/>
                <w:numId w:val="15"/>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5ABEFFE2" w14:textId="77777777" w:rsidR="00984605" w:rsidRDefault="00984605" w:rsidP="00653545">
            <w:pPr>
              <w:pStyle w:val="ListParagraph"/>
              <w:numPr>
                <w:ilvl w:val="1"/>
                <w:numId w:val="15"/>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6C6B62BC" w14:textId="432F49EE" w:rsidR="00984605" w:rsidRPr="004B202E" w:rsidRDefault="00984605" w:rsidP="00653545">
            <w:pPr>
              <w:pStyle w:val="ListParagraph"/>
              <w:numPr>
                <w:ilvl w:val="1"/>
                <w:numId w:val="15"/>
              </w:numPr>
              <w:rPr>
                <w:rFonts w:asciiTheme="minorHAnsi" w:hAnsiTheme="minorHAnsi" w:cstheme="minorBidi"/>
                <w:sz w:val="22"/>
                <w:szCs w:val="22"/>
              </w:rPr>
            </w:pPr>
            <w:r w:rsidRPr="004B202E">
              <w:rPr>
                <w:rFonts w:asciiTheme="minorHAnsi" w:hAnsiTheme="minorHAnsi" w:cstheme="minorBidi"/>
                <w:sz w:val="22"/>
                <w:szCs w:val="22"/>
              </w:rPr>
              <w:t xml:space="preserve">Random delay, then set </w:t>
            </w:r>
            <w:proofErr w:type="spellStart"/>
            <w:r w:rsidRPr="004B202E">
              <w:rPr>
                <w:rFonts w:asciiTheme="minorHAnsi" w:hAnsiTheme="minorHAnsi" w:cstheme="minorBidi"/>
                <w:sz w:val="22"/>
                <w:szCs w:val="22"/>
              </w:rPr>
              <w:t>ess_ocs_preq</w:t>
            </w:r>
            <w:proofErr w:type="spellEnd"/>
            <w:r w:rsidRPr="004B202E">
              <w:rPr>
                <w:rFonts w:asciiTheme="minorHAnsi" w:hAnsiTheme="minorHAnsi" w:cstheme="minorBidi"/>
                <w:sz w:val="22"/>
                <w:szCs w:val="22"/>
              </w:rPr>
              <w:t xml:space="preserve"> = 0</w:t>
            </w:r>
          </w:p>
          <w:p w14:paraId="168C9E01" w14:textId="5DA19845" w:rsidR="002C12EB" w:rsidRPr="002C12EB" w:rsidRDefault="002C12EB" w:rsidP="00653545">
            <w:pPr>
              <w:pStyle w:val="ListParagraph"/>
              <w:numPr>
                <w:ilvl w:val="1"/>
                <w:numId w:val="15"/>
              </w:numPr>
              <w:rPr>
                <w:rFonts w:asciiTheme="minorHAnsi" w:hAnsiTheme="minorHAnsi" w:cstheme="minorBidi"/>
                <w:color w:val="FF0000"/>
                <w:sz w:val="22"/>
                <w:szCs w:val="22"/>
                <w:highlight w:val="yellow"/>
              </w:rPr>
            </w:pPr>
            <w:r w:rsidRPr="002C12EB">
              <w:rPr>
                <w:rFonts w:asciiTheme="minorHAnsi" w:hAnsiTheme="minorHAnsi" w:cstheme="minorBidi"/>
                <w:color w:val="FF0000"/>
                <w:sz w:val="22"/>
                <w:szCs w:val="22"/>
                <w:highlight w:val="yellow"/>
              </w:rPr>
              <w:t xml:space="preserve">OPEN: how to make sure group 2 fuses are </w:t>
            </w:r>
            <w:proofErr w:type="spellStart"/>
            <w:r w:rsidRPr="002C12EB">
              <w:rPr>
                <w:rFonts w:asciiTheme="minorHAnsi" w:hAnsiTheme="minorHAnsi" w:cstheme="minorBidi"/>
                <w:color w:val="FF0000"/>
                <w:sz w:val="22"/>
                <w:szCs w:val="22"/>
                <w:highlight w:val="yellow"/>
              </w:rPr>
              <w:t>deliveried</w:t>
            </w:r>
            <w:proofErr w:type="spellEnd"/>
            <w:r w:rsidRPr="002C12EB">
              <w:rPr>
                <w:rFonts w:asciiTheme="minorHAnsi" w:hAnsiTheme="minorHAnsi" w:cstheme="minorBidi"/>
                <w:color w:val="FF0000"/>
                <w:sz w:val="22"/>
                <w:szCs w:val="22"/>
                <w:highlight w:val="yellow"/>
              </w:rPr>
              <w:t>???</w:t>
            </w:r>
            <w:r w:rsidR="00760A87">
              <w:rPr>
                <w:rFonts w:asciiTheme="minorHAnsi" w:hAnsiTheme="minorHAnsi" w:cstheme="minorBidi"/>
                <w:color w:val="FF0000"/>
                <w:sz w:val="22"/>
                <w:szCs w:val="22"/>
                <w:highlight w:val="yellow"/>
              </w:rPr>
              <w:t xml:space="preserve"> Check the MRA </w:t>
            </w:r>
            <w:r w:rsidR="00C87BB2">
              <w:rPr>
                <w:rFonts w:asciiTheme="minorHAnsi" w:hAnsiTheme="minorHAnsi" w:cstheme="minorBidi"/>
                <w:color w:val="FF0000"/>
                <w:sz w:val="22"/>
                <w:szCs w:val="22"/>
                <w:highlight w:val="yellow"/>
              </w:rPr>
              <w:t>interface</w:t>
            </w:r>
          </w:p>
          <w:p w14:paraId="6F471B23" w14:textId="63F3A8B4" w:rsidR="007015AC" w:rsidRPr="004B202E" w:rsidRDefault="00984605" w:rsidP="00653545">
            <w:pPr>
              <w:pStyle w:val="ListParagraph"/>
              <w:numPr>
                <w:ilvl w:val="1"/>
                <w:numId w:val="15"/>
              </w:numPr>
              <w:rPr>
                <w:rFonts w:asciiTheme="minorHAnsi" w:hAnsiTheme="minorHAnsi" w:cstheme="minorBidi"/>
                <w:sz w:val="22"/>
                <w:szCs w:val="22"/>
              </w:rPr>
            </w:pPr>
            <w:r w:rsidRPr="004B202E">
              <w:rPr>
                <w:rFonts w:asciiTheme="minorHAnsi" w:hAnsiTheme="minorHAnsi" w:cstheme="minorBidi"/>
                <w:sz w:val="22"/>
                <w:szCs w:val="22"/>
              </w:rPr>
              <w:t xml:space="preserve">Wait for RTL to set </w:t>
            </w:r>
            <w:proofErr w:type="spellStart"/>
            <w:r w:rsidRPr="004B202E">
              <w:rPr>
                <w:rFonts w:asciiTheme="minorHAnsi" w:hAnsiTheme="minorHAnsi" w:cstheme="minorBidi"/>
                <w:sz w:val="22"/>
                <w:szCs w:val="22"/>
              </w:rPr>
              <w:t>ocs_ess_paccept</w:t>
            </w:r>
            <w:proofErr w:type="spellEnd"/>
            <w:r w:rsidRPr="004B202E">
              <w:rPr>
                <w:rFonts w:asciiTheme="minorHAnsi" w:hAnsiTheme="minorHAnsi" w:cstheme="minorBidi"/>
                <w:sz w:val="22"/>
                <w:szCs w:val="22"/>
              </w:rPr>
              <w:t xml:space="preserve"> = </w:t>
            </w:r>
            <w:r w:rsidR="002C12EB" w:rsidRPr="004B202E">
              <w:rPr>
                <w:rFonts w:asciiTheme="minorHAnsi" w:hAnsiTheme="minorHAnsi" w:cstheme="minorBidi"/>
                <w:sz w:val="22"/>
                <w:szCs w:val="22"/>
              </w:rPr>
              <w:t>0</w:t>
            </w:r>
          </w:p>
          <w:p w14:paraId="2C870D40" w14:textId="6F052640" w:rsidR="007015AC" w:rsidRPr="005D6BD4" w:rsidRDefault="009667EF">
            <w:r w:rsidRPr="009667EF">
              <w:rPr>
                <w:noProof/>
              </w:rPr>
              <w:drawing>
                <wp:inline distT="0" distB="0" distL="0" distR="0" wp14:anchorId="33995232" wp14:editId="1BF32634">
                  <wp:extent cx="4362674" cy="4026107"/>
                  <wp:effectExtent l="0" t="0" r="0" b="0"/>
                  <wp:docPr id="55779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91310" name=""/>
                          <pic:cNvPicPr/>
                        </pic:nvPicPr>
                        <pic:blipFill>
                          <a:blip r:embed="rId31"/>
                          <a:stretch>
                            <a:fillRect/>
                          </a:stretch>
                        </pic:blipFill>
                        <pic:spPr>
                          <a:xfrm>
                            <a:off x="0" y="0"/>
                            <a:ext cx="4362674" cy="4026107"/>
                          </a:xfrm>
                          <a:prstGeom prst="rect">
                            <a:avLst/>
                          </a:prstGeom>
                        </pic:spPr>
                      </pic:pic>
                    </a:graphicData>
                  </a:graphic>
                </wp:inline>
              </w:drawing>
            </w:r>
          </w:p>
        </w:tc>
      </w:tr>
      <w:tr w:rsidR="007015AC" w:rsidRPr="000A4A78" w14:paraId="10465F29" w14:textId="77777777">
        <w:tc>
          <w:tcPr>
            <w:tcW w:w="0" w:type="auto"/>
          </w:tcPr>
          <w:p w14:paraId="243DCA6D" w14:textId="77777777" w:rsidR="007015AC" w:rsidRPr="005D6BD4" w:rsidRDefault="007015AC">
            <w:pPr>
              <w:rPr>
                <w:rFonts w:eastAsia="MS Mincho"/>
              </w:rPr>
            </w:pPr>
            <w:bookmarkStart w:id="73" w:name="_Toc78188539"/>
            <w:r>
              <w:t>Checking</w:t>
            </w:r>
            <w:bookmarkEnd w:id="73"/>
          </w:p>
          <w:p w14:paraId="718B83A6" w14:textId="30059322" w:rsidR="007015AC" w:rsidRPr="009926EC" w:rsidRDefault="00245563">
            <w:pPr>
              <w:rPr>
                <w:rFonts w:asciiTheme="minorHAnsi" w:eastAsia="MS Mincho" w:hAnsiTheme="minorHAnsi" w:cstheme="minorBidi"/>
                <w:sz w:val="22"/>
                <w:szCs w:val="22"/>
              </w:rPr>
            </w:pPr>
            <w:r>
              <w:t>N/A</w:t>
            </w:r>
          </w:p>
        </w:tc>
      </w:tr>
      <w:tr w:rsidR="007015AC" w:rsidRPr="000A4A78" w14:paraId="419E230E" w14:textId="77777777">
        <w:tc>
          <w:tcPr>
            <w:tcW w:w="0" w:type="auto"/>
          </w:tcPr>
          <w:p w14:paraId="76BD5213" w14:textId="77777777" w:rsidR="007015AC" w:rsidRPr="005D6BD4" w:rsidRDefault="007015AC">
            <w:pPr>
              <w:rPr>
                <w:rFonts w:eastAsia="MS Mincho"/>
              </w:rPr>
            </w:pPr>
            <w:bookmarkStart w:id="74" w:name="_Toc78188540"/>
            <w:r>
              <w:t>Coverage</w:t>
            </w:r>
            <w:bookmarkEnd w:id="74"/>
          </w:p>
          <w:p w14:paraId="10DD8F09" w14:textId="5529EF29" w:rsidR="008A607A" w:rsidRDefault="008A607A" w:rsidP="008A607A">
            <w:r>
              <w:t>Cover following PSTATE: OFF, ACTV, CSERST</w:t>
            </w:r>
          </w:p>
          <w:p w14:paraId="79BC232B" w14:textId="59071CAD" w:rsidR="007015AC" w:rsidRPr="005D6BD4" w:rsidRDefault="008A607A" w:rsidP="008A607A">
            <w:pPr>
              <w:rPr>
                <w:rFonts w:asciiTheme="minorHAnsi" w:eastAsia="MS Mincho" w:hAnsiTheme="minorHAnsi" w:cstheme="minorBidi"/>
                <w:sz w:val="22"/>
                <w:szCs w:val="22"/>
              </w:rPr>
            </w:pPr>
            <w:r>
              <w:t xml:space="preserve">Cover </w:t>
            </w:r>
            <w:proofErr w:type="spellStart"/>
            <w:r>
              <w:t>preq</w:t>
            </w:r>
            <w:proofErr w:type="spellEnd"/>
            <w:r>
              <w:t xml:space="preserve">, </w:t>
            </w:r>
            <w:proofErr w:type="spellStart"/>
            <w:r>
              <w:t>paccept</w:t>
            </w:r>
            <w:proofErr w:type="spellEnd"/>
          </w:p>
        </w:tc>
      </w:tr>
      <w:tr w:rsidR="007015AC" w:rsidRPr="000A4A78" w14:paraId="16AA93E4" w14:textId="77777777">
        <w:tc>
          <w:tcPr>
            <w:tcW w:w="0" w:type="auto"/>
          </w:tcPr>
          <w:p w14:paraId="6AB3A26E" w14:textId="77777777" w:rsidR="007015AC" w:rsidRDefault="007015AC">
            <w:bookmarkStart w:id="75" w:name="_Toc78188541"/>
            <w:r>
              <w:t>Useful Resources</w:t>
            </w:r>
            <w:bookmarkEnd w:id="75"/>
          </w:p>
          <w:p w14:paraId="086B47B5" w14:textId="77777777" w:rsidR="007015AC" w:rsidRPr="006321E2" w:rsidRDefault="007015AC">
            <w:pPr>
              <w:rPr>
                <w:i/>
                <w:iCs/>
              </w:rPr>
            </w:pPr>
            <w:r>
              <w:t>&lt;Example: Block diagrams, waves, snippets from PCR/HAS etc.&gt;</w:t>
            </w:r>
          </w:p>
        </w:tc>
      </w:tr>
    </w:tbl>
    <w:p w14:paraId="28F860F4" w14:textId="77777777" w:rsidR="007015AC" w:rsidRDefault="007015AC" w:rsidP="007015AC"/>
    <w:p w14:paraId="5BAC4349" w14:textId="77777777" w:rsidR="007015AC" w:rsidRPr="007126A8" w:rsidRDefault="007015AC" w:rsidP="007015AC"/>
    <w:p w14:paraId="62F5B616" w14:textId="6C88162A" w:rsidR="005C65E9" w:rsidRDefault="008E4881">
      <w:pPr>
        <w:pStyle w:val="Heading3"/>
      </w:pPr>
      <w:bookmarkStart w:id="76" w:name="_Toc78188543"/>
      <w:bookmarkStart w:id="77" w:name="_Toc162271509"/>
      <w:proofErr w:type="spellStart"/>
      <w:r>
        <w:t>ocs_accessible_pg_test</w:t>
      </w:r>
      <w:proofErr w:type="spellEnd"/>
    </w:p>
    <w:tbl>
      <w:tblPr>
        <w:tblStyle w:val="TableGrid"/>
        <w:tblW w:w="9350" w:type="dxa"/>
        <w:tblInd w:w="607" w:type="dxa"/>
        <w:tblLook w:val="04A0" w:firstRow="1" w:lastRow="0" w:firstColumn="1" w:lastColumn="0" w:noHBand="0" w:noVBand="1"/>
      </w:tblPr>
      <w:tblGrid>
        <w:gridCol w:w="9350"/>
      </w:tblGrid>
      <w:tr w:rsidR="008E4881" w:rsidRPr="000A4A78" w14:paraId="7E0A2712" w14:textId="77777777">
        <w:tc>
          <w:tcPr>
            <w:tcW w:w="0" w:type="auto"/>
          </w:tcPr>
          <w:p w14:paraId="331CD951" w14:textId="4C1F4466" w:rsidR="008E4881" w:rsidRDefault="008E4881">
            <w:r>
              <w:t xml:space="preserve">Objective </w:t>
            </w:r>
            <w:r w:rsidR="00F233C1" w:rsidRPr="00F233C1">
              <w:rPr>
                <w:highlight w:val="yellow"/>
              </w:rPr>
              <w:t>(2</w:t>
            </w:r>
            <w:r w:rsidR="00F233C1" w:rsidRPr="00F233C1">
              <w:rPr>
                <w:highlight w:val="yellow"/>
                <w:vertAlign w:val="superscript"/>
              </w:rPr>
              <w:t>nd</w:t>
            </w:r>
            <w:r w:rsidR="00F233C1" w:rsidRPr="00F233C1">
              <w:rPr>
                <w:highlight w:val="yellow"/>
              </w:rPr>
              <w:t>)</w:t>
            </w:r>
          </w:p>
          <w:p w14:paraId="74C9D555" w14:textId="5AE4D23C" w:rsidR="008E4881" w:rsidRPr="005D6BD4" w:rsidRDefault="008E4881">
            <w:r>
              <w:t>Test will transition from ACTV -&gt; ACCBLK -&gt;ACTV</w:t>
            </w:r>
            <w:r w:rsidR="00CE01CF">
              <w:t xml:space="preserve"> or ACCPG-&gt;ACTV</w:t>
            </w:r>
            <w:r w:rsidR="006C7558">
              <w:t xml:space="preserve"> or remains in ACTV if ACCBLK gets deny</w:t>
            </w:r>
          </w:p>
        </w:tc>
      </w:tr>
      <w:tr w:rsidR="008E4881" w:rsidRPr="000A4A78" w14:paraId="532C9053" w14:textId="77777777">
        <w:tc>
          <w:tcPr>
            <w:tcW w:w="0" w:type="auto"/>
          </w:tcPr>
          <w:p w14:paraId="4FAB2F30" w14:textId="4486955B" w:rsidR="008E4881" w:rsidRDefault="008E4881">
            <w:r>
              <w:t>Description</w:t>
            </w:r>
          </w:p>
          <w:p w14:paraId="753E1C1A" w14:textId="77777777" w:rsidR="008E4881" w:rsidRDefault="008E4881" w:rsidP="00653545">
            <w:pPr>
              <w:pStyle w:val="ListParagraph"/>
              <w:numPr>
                <w:ilvl w:val="0"/>
                <w:numId w:val="16"/>
              </w:numPr>
              <w:rPr>
                <w:rFonts w:asciiTheme="minorHAnsi" w:hAnsiTheme="minorHAnsi" w:cstheme="minorBidi"/>
                <w:sz w:val="22"/>
                <w:szCs w:val="22"/>
              </w:rPr>
            </w:pPr>
            <w:r>
              <w:rPr>
                <w:rFonts w:asciiTheme="minorHAnsi" w:hAnsiTheme="minorHAnsi" w:cstheme="minorBidi"/>
                <w:sz w:val="22"/>
                <w:szCs w:val="22"/>
              </w:rPr>
              <w:t>Boot up sequence (</w:t>
            </w:r>
            <w:proofErr w:type="spellStart"/>
            <w:r>
              <w:rPr>
                <w:rFonts w:asciiTheme="minorHAnsi" w:hAnsiTheme="minorHAnsi" w:cstheme="minorBidi"/>
                <w:sz w:val="22"/>
                <w:szCs w:val="22"/>
              </w:rPr>
              <w:t>ocs_hard_reset_sequence</w:t>
            </w:r>
            <w:proofErr w:type="spellEnd"/>
            <w:r>
              <w:rPr>
                <w:rFonts w:asciiTheme="minorHAnsi" w:hAnsiTheme="minorHAnsi" w:cstheme="minorBidi"/>
                <w:sz w:val="22"/>
                <w:szCs w:val="22"/>
              </w:rPr>
              <w:t>)</w:t>
            </w:r>
          </w:p>
          <w:p w14:paraId="493C7919" w14:textId="77777777" w:rsidR="006923C1" w:rsidRDefault="006923C1" w:rsidP="00653545">
            <w:pPr>
              <w:pStyle w:val="ListParagraph"/>
              <w:numPr>
                <w:ilvl w:val="1"/>
                <w:numId w:val="16"/>
              </w:numPr>
              <w:rPr>
                <w:rFonts w:asciiTheme="minorHAnsi" w:hAnsiTheme="minorHAnsi" w:cstheme="minorBidi"/>
                <w:sz w:val="22"/>
                <w:szCs w:val="22"/>
              </w:rPr>
            </w:pPr>
            <w:r>
              <w:rPr>
                <w:rFonts w:asciiTheme="minorHAnsi" w:hAnsiTheme="minorHAnsi" w:cstheme="minorBidi"/>
                <w:sz w:val="22"/>
                <w:szCs w:val="22"/>
              </w:rPr>
              <w:t xml:space="preserve">assert </w:t>
            </w:r>
            <w:proofErr w:type="spellStart"/>
            <w:r>
              <w:rPr>
                <w:rFonts w:asciiTheme="minorHAnsi" w:hAnsiTheme="minorHAnsi" w:cstheme="minorBidi"/>
                <w:sz w:val="22"/>
                <w:szCs w:val="22"/>
              </w:rPr>
              <w:t>cse_rst_vnnpgd_slow_b</w:t>
            </w:r>
            <w:proofErr w:type="spellEnd"/>
            <w:r>
              <w:rPr>
                <w:rFonts w:asciiTheme="minorHAnsi" w:hAnsiTheme="minorHAnsi" w:cstheme="minorBidi"/>
                <w:sz w:val="22"/>
                <w:szCs w:val="22"/>
              </w:rPr>
              <w:t xml:space="preserve"> and </w:t>
            </w:r>
            <w:proofErr w:type="spellStart"/>
            <w:r>
              <w:rPr>
                <w:rFonts w:asciiTheme="minorHAnsi" w:hAnsiTheme="minorHAnsi" w:cstheme="minorBidi"/>
                <w:sz w:val="22"/>
                <w:szCs w:val="22"/>
              </w:rPr>
              <w:t>cse_side_rst_b</w:t>
            </w:r>
            <w:proofErr w:type="spellEnd"/>
          </w:p>
          <w:p w14:paraId="2FFE8754" w14:textId="77777777" w:rsidR="006923C1" w:rsidRDefault="006923C1" w:rsidP="00653545">
            <w:pPr>
              <w:pStyle w:val="ListParagraph"/>
              <w:numPr>
                <w:ilvl w:val="1"/>
                <w:numId w:val="16"/>
              </w:numPr>
              <w:rPr>
                <w:rFonts w:asciiTheme="minorHAnsi" w:hAnsiTheme="minorHAnsi" w:cstheme="minorBidi"/>
                <w:sz w:val="22"/>
                <w:szCs w:val="22"/>
              </w:rPr>
            </w:pPr>
            <w:r>
              <w:rPr>
                <w:rFonts w:asciiTheme="minorHAnsi" w:hAnsiTheme="minorHAnsi" w:cstheme="minorBidi"/>
                <w:sz w:val="22"/>
                <w:szCs w:val="22"/>
              </w:rPr>
              <w:t xml:space="preserve">random </w:t>
            </w:r>
            <w:proofErr w:type="gramStart"/>
            <w:r>
              <w:rPr>
                <w:rFonts w:asciiTheme="minorHAnsi" w:hAnsiTheme="minorHAnsi" w:cstheme="minorBidi"/>
                <w:sz w:val="22"/>
                <w:szCs w:val="22"/>
              </w:rPr>
              <w:t>delay ,</w:t>
            </w:r>
            <w:proofErr w:type="gramEnd"/>
            <w:r>
              <w:rPr>
                <w:rFonts w:asciiTheme="minorHAnsi" w:hAnsiTheme="minorHAnsi" w:cstheme="minorBidi"/>
                <w:sz w:val="22"/>
                <w:szCs w:val="22"/>
              </w:rPr>
              <w:t xml:space="preserve">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529A73C9" w14:textId="77777777" w:rsidR="006923C1" w:rsidRPr="000241DD" w:rsidRDefault="006923C1" w:rsidP="00653545">
            <w:pPr>
              <w:pStyle w:val="ListParagraph"/>
              <w:numPr>
                <w:ilvl w:val="1"/>
                <w:numId w:val="16"/>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0A58D0CC" w14:textId="77777777" w:rsidR="006923C1" w:rsidRDefault="006923C1" w:rsidP="00653545">
            <w:pPr>
              <w:pStyle w:val="ListParagraph"/>
              <w:numPr>
                <w:ilvl w:val="1"/>
                <w:numId w:val="16"/>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cse_rst_vnnpgd_slow_b</w:t>
            </w:r>
            <w:proofErr w:type="spellEnd"/>
          </w:p>
          <w:p w14:paraId="0C4ECF5F" w14:textId="77777777" w:rsidR="006923C1" w:rsidRDefault="006923C1" w:rsidP="00653545">
            <w:pPr>
              <w:pStyle w:val="ListParagraph"/>
              <w:numPr>
                <w:ilvl w:val="1"/>
                <w:numId w:val="16"/>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467617E6" w14:textId="77777777" w:rsidR="006923C1" w:rsidRPr="000241DD" w:rsidRDefault="006923C1" w:rsidP="00653545">
            <w:pPr>
              <w:pStyle w:val="ListParagraph"/>
              <w:numPr>
                <w:ilvl w:val="1"/>
                <w:numId w:val="16"/>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0</w:t>
            </w:r>
          </w:p>
          <w:p w14:paraId="3B7FA8B9" w14:textId="77777777" w:rsidR="006923C1" w:rsidRDefault="006923C1" w:rsidP="00653545">
            <w:pPr>
              <w:pStyle w:val="ListParagraph"/>
              <w:numPr>
                <w:ilvl w:val="1"/>
                <w:numId w:val="16"/>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0</w:t>
            </w:r>
          </w:p>
          <w:p w14:paraId="454A78F6" w14:textId="550F404B" w:rsidR="00433E61" w:rsidRPr="00115918" w:rsidRDefault="00433E61" w:rsidP="00653545">
            <w:pPr>
              <w:pStyle w:val="ListParagraph"/>
              <w:numPr>
                <w:ilvl w:val="0"/>
                <w:numId w:val="16"/>
              </w:numPr>
              <w:rPr>
                <w:rFonts w:asciiTheme="minorHAnsi" w:hAnsiTheme="minorHAnsi" w:cstheme="minorBidi"/>
                <w:sz w:val="22"/>
                <w:szCs w:val="22"/>
              </w:rPr>
            </w:pPr>
            <w:r>
              <w:rPr>
                <w:rFonts w:asciiTheme="minorHAnsi" w:hAnsiTheme="minorHAnsi" w:cstheme="minorBidi"/>
                <w:sz w:val="22"/>
                <w:szCs w:val="22"/>
              </w:rPr>
              <w:t xml:space="preserve">Call </w:t>
            </w:r>
            <w:proofErr w:type="spellStart"/>
            <w:r>
              <w:rPr>
                <w:rFonts w:asciiTheme="minorHAnsi" w:hAnsiTheme="minorHAnsi" w:cstheme="minorBidi"/>
                <w:sz w:val="22"/>
                <w:szCs w:val="22"/>
              </w:rPr>
              <w:t>ocs</w:t>
            </w:r>
            <w:proofErr w:type="spellEnd"/>
            <w:r>
              <w:rPr>
                <w:rFonts w:asciiTheme="minorHAnsi" w:hAnsiTheme="minorHAnsi" w:cstheme="minorBidi"/>
                <w:sz w:val="22"/>
                <w:szCs w:val="22"/>
              </w:rPr>
              <w:t xml:space="preserve"> initialization sequence</w:t>
            </w:r>
          </w:p>
          <w:p w14:paraId="76FA024A" w14:textId="094C809C" w:rsidR="00C25FB0" w:rsidRDefault="00C25FB0" w:rsidP="00653545">
            <w:pPr>
              <w:pStyle w:val="ListParagraph"/>
              <w:numPr>
                <w:ilvl w:val="0"/>
                <w:numId w:val="16"/>
              </w:numPr>
              <w:rPr>
                <w:rFonts w:asciiTheme="minorHAnsi" w:hAnsiTheme="minorHAnsi" w:cstheme="minorBidi"/>
                <w:sz w:val="22"/>
                <w:szCs w:val="22"/>
              </w:rPr>
            </w:pPr>
            <w:r>
              <w:rPr>
                <w:rFonts w:asciiTheme="minorHAnsi" w:hAnsiTheme="minorHAnsi" w:cstheme="minorBidi"/>
                <w:sz w:val="22"/>
                <w:szCs w:val="22"/>
              </w:rPr>
              <w:t>Call accessible PG entry sequence with</w:t>
            </w:r>
            <w:r w:rsidR="00F87F9A">
              <w:rPr>
                <w:rFonts w:asciiTheme="minorHAnsi" w:hAnsiTheme="minorHAnsi" w:cstheme="minorBidi"/>
                <w:sz w:val="22"/>
                <w:szCs w:val="22"/>
              </w:rPr>
              <w:t xml:space="preserve"> </w:t>
            </w:r>
            <w:proofErr w:type="spellStart"/>
            <w:r w:rsidR="00921813">
              <w:rPr>
                <w:rFonts w:asciiTheme="minorHAnsi" w:hAnsiTheme="minorHAnsi" w:cstheme="minorBidi"/>
                <w:sz w:val="22"/>
                <w:szCs w:val="22"/>
              </w:rPr>
              <w:t>accblk_exit</w:t>
            </w:r>
            <w:proofErr w:type="spellEnd"/>
            <w:r w:rsidR="00255C3F">
              <w:rPr>
                <w:rFonts w:asciiTheme="minorHAnsi" w:hAnsiTheme="minorHAnsi" w:cstheme="minorBidi"/>
                <w:sz w:val="22"/>
                <w:szCs w:val="22"/>
              </w:rPr>
              <w:t xml:space="preserve"> variable</w:t>
            </w:r>
            <w:r w:rsidR="00F87F9A">
              <w:rPr>
                <w:rFonts w:asciiTheme="minorHAnsi" w:hAnsiTheme="minorHAnsi" w:cstheme="minorBidi"/>
                <w:sz w:val="22"/>
                <w:szCs w:val="22"/>
              </w:rPr>
              <w:t xml:space="preserve"> </w:t>
            </w:r>
            <w:r w:rsidR="00DA54FD">
              <w:rPr>
                <w:rFonts w:asciiTheme="minorHAnsi" w:hAnsiTheme="minorHAnsi" w:cstheme="minorBidi"/>
                <w:sz w:val="22"/>
                <w:szCs w:val="22"/>
              </w:rPr>
              <w:t xml:space="preserve">= 1 </w:t>
            </w:r>
            <w:r w:rsidR="00255C3F">
              <w:rPr>
                <w:rFonts w:asciiTheme="minorHAnsi" w:hAnsiTheme="minorHAnsi" w:cstheme="minorBidi"/>
                <w:sz w:val="22"/>
                <w:szCs w:val="22"/>
              </w:rPr>
              <w:t xml:space="preserve">or 0 with even distribution </w:t>
            </w:r>
            <w:r w:rsidR="0060290B">
              <w:rPr>
                <w:rFonts w:asciiTheme="minorHAnsi" w:hAnsiTheme="minorHAnsi" w:cstheme="minorBidi"/>
                <w:sz w:val="22"/>
                <w:szCs w:val="22"/>
              </w:rPr>
              <w:t>and deny variable with 10% distribution</w:t>
            </w:r>
          </w:p>
          <w:p w14:paraId="3425A5D9" w14:textId="77777777" w:rsidR="00E64376" w:rsidRDefault="00E64376" w:rsidP="00653545">
            <w:pPr>
              <w:pStyle w:val="ListParagraph"/>
              <w:numPr>
                <w:ilvl w:val="1"/>
                <w:numId w:val="16"/>
              </w:numPr>
              <w:rPr>
                <w:rFonts w:asciiTheme="minorHAnsi" w:hAnsiTheme="minorHAnsi" w:cstheme="minorBidi"/>
                <w:sz w:val="22"/>
                <w:szCs w:val="22"/>
              </w:rPr>
            </w:pPr>
            <w:r>
              <w:rPr>
                <w:rFonts w:asciiTheme="minorHAnsi" w:hAnsiTheme="minorHAnsi" w:cstheme="minorBidi"/>
                <w:sz w:val="22"/>
                <w:szCs w:val="22"/>
              </w:rPr>
              <w:t xml:space="preserve">If deny ==1 </w:t>
            </w:r>
          </w:p>
          <w:p w14:paraId="5C8F2AE6" w14:textId="06C0F939" w:rsidR="00BB1DD4" w:rsidRDefault="00BB1DD4" w:rsidP="0033584E">
            <w:pPr>
              <w:pStyle w:val="ListParagraph"/>
              <w:ind w:left="1440"/>
              <w:rPr>
                <w:rFonts w:asciiTheme="minorHAnsi" w:hAnsiTheme="minorHAnsi" w:cstheme="minorBidi"/>
                <w:sz w:val="22"/>
                <w:szCs w:val="22"/>
              </w:rPr>
            </w:pPr>
            <w:r>
              <w:rPr>
                <w:rFonts w:asciiTheme="minorHAnsi" w:hAnsiTheme="minorHAnsi" w:cstheme="minorBidi"/>
                <w:sz w:val="22"/>
                <w:szCs w:val="22"/>
              </w:rPr>
              <w:t>Fork</w:t>
            </w:r>
          </w:p>
          <w:p w14:paraId="4505367F" w14:textId="77777777" w:rsidR="00BB1DD4" w:rsidRDefault="00BB1DD4" w:rsidP="00653545">
            <w:pPr>
              <w:pStyle w:val="ListParagraph"/>
              <w:numPr>
                <w:ilvl w:val="3"/>
                <w:numId w:val="16"/>
              </w:numPr>
              <w:ind w:left="1800"/>
              <w:rPr>
                <w:rFonts w:asciiTheme="minorHAnsi" w:hAnsiTheme="minorHAnsi" w:cstheme="minorBidi"/>
                <w:sz w:val="22"/>
                <w:szCs w:val="22"/>
              </w:rPr>
            </w:pPr>
            <w:r w:rsidRPr="00BF3C01">
              <w:rPr>
                <w:rFonts w:asciiTheme="minorHAnsi" w:hAnsiTheme="minorHAnsi" w:cstheme="minorBidi"/>
                <w:b/>
                <w:bCs/>
                <w:sz w:val="22"/>
                <w:szCs w:val="22"/>
              </w:rPr>
              <w:t>Thread 1</w:t>
            </w:r>
            <w:r>
              <w:rPr>
                <w:rFonts w:asciiTheme="minorHAnsi" w:hAnsiTheme="minorHAnsi" w:cstheme="minorBidi"/>
                <w:sz w:val="22"/>
                <w:szCs w:val="22"/>
              </w:rPr>
              <w:t>: Issue OCS traffic</w:t>
            </w:r>
          </w:p>
          <w:p w14:paraId="740876D5" w14:textId="77777777" w:rsidR="00BB1DD4" w:rsidRDefault="00BB1DD4" w:rsidP="00BB1DD4">
            <w:pPr>
              <w:pStyle w:val="ListParagraph"/>
              <w:ind w:left="2520"/>
              <w:rPr>
                <w:rFonts w:asciiTheme="minorHAnsi" w:hAnsiTheme="minorHAnsi" w:cstheme="minorBidi"/>
                <w:sz w:val="22"/>
                <w:szCs w:val="22"/>
              </w:rPr>
            </w:pPr>
            <w:r>
              <w:rPr>
                <w:rFonts w:asciiTheme="minorHAnsi" w:hAnsiTheme="minorHAnsi" w:cstheme="minorBidi"/>
                <w:sz w:val="22"/>
                <w:szCs w:val="22"/>
              </w:rPr>
              <w:t xml:space="preserve">    Wait for </w:t>
            </w:r>
            <w:proofErr w:type="spellStart"/>
            <w:r w:rsidRPr="00900BDE">
              <w:rPr>
                <w:rFonts w:asciiTheme="minorHAnsi" w:hAnsiTheme="minorHAnsi" w:cstheme="minorBidi"/>
                <w:sz w:val="22"/>
                <w:szCs w:val="22"/>
              </w:rPr>
              <w:t>ocs_ess_</w:t>
            </w:r>
            <w:proofErr w:type="gramStart"/>
            <w:r w:rsidRPr="00900BDE">
              <w:rPr>
                <w:rFonts w:asciiTheme="minorHAnsi" w:hAnsiTheme="minorHAnsi" w:cstheme="minorBidi"/>
                <w:sz w:val="22"/>
                <w:szCs w:val="22"/>
              </w:rPr>
              <w:t>pactive.pactive</w:t>
            </w:r>
            <w:proofErr w:type="gramEnd"/>
            <w:r w:rsidRPr="00900BDE">
              <w:rPr>
                <w:rFonts w:asciiTheme="minorHAnsi" w:hAnsiTheme="minorHAnsi" w:cstheme="minorBidi"/>
                <w:sz w:val="22"/>
                <w:szCs w:val="22"/>
              </w:rPr>
              <w:t>_func</w:t>
            </w:r>
            <w:proofErr w:type="spellEnd"/>
            <w:r w:rsidRPr="00900BDE">
              <w:rPr>
                <w:rFonts w:asciiTheme="minorHAnsi" w:hAnsiTheme="minorHAnsi" w:cstheme="minorBidi"/>
                <w:sz w:val="22"/>
                <w:szCs w:val="22"/>
              </w:rPr>
              <w:t xml:space="preserve"> = 1</w:t>
            </w:r>
          </w:p>
          <w:p w14:paraId="03C3BB46" w14:textId="005D0ECA" w:rsidR="00BB1DD4" w:rsidRDefault="00BB1DD4" w:rsidP="00653545">
            <w:pPr>
              <w:pStyle w:val="ListParagraph"/>
              <w:numPr>
                <w:ilvl w:val="3"/>
                <w:numId w:val="16"/>
              </w:numPr>
              <w:ind w:left="1800"/>
              <w:rPr>
                <w:rFonts w:asciiTheme="minorHAnsi" w:hAnsiTheme="minorHAnsi" w:cstheme="minorBidi"/>
                <w:sz w:val="22"/>
                <w:szCs w:val="22"/>
              </w:rPr>
            </w:pPr>
            <w:r w:rsidRPr="00BF3C01">
              <w:rPr>
                <w:rFonts w:asciiTheme="minorHAnsi" w:hAnsiTheme="minorHAnsi" w:cstheme="minorBidi"/>
                <w:b/>
                <w:bCs/>
                <w:sz w:val="22"/>
                <w:szCs w:val="22"/>
              </w:rPr>
              <w:t>Thread 2</w:t>
            </w:r>
            <w:r>
              <w:rPr>
                <w:rFonts w:asciiTheme="minorHAnsi" w:hAnsiTheme="minorHAnsi" w:cstheme="minorBidi"/>
                <w:sz w:val="22"/>
                <w:szCs w:val="22"/>
              </w:rPr>
              <w:t xml:space="preserve">: Random delay enough that </w:t>
            </w:r>
            <w:proofErr w:type="spellStart"/>
            <w:r w:rsidRPr="00900BDE">
              <w:rPr>
                <w:rFonts w:asciiTheme="minorHAnsi" w:hAnsiTheme="minorHAnsi" w:cstheme="minorBidi"/>
                <w:sz w:val="22"/>
                <w:szCs w:val="22"/>
              </w:rPr>
              <w:t>ocs_ess_</w:t>
            </w:r>
            <w:proofErr w:type="gramStart"/>
            <w:r w:rsidRPr="00900BDE">
              <w:rPr>
                <w:rFonts w:asciiTheme="minorHAnsi" w:hAnsiTheme="minorHAnsi" w:cstheme="minorBidi"/>
                <w:sz w:val="22"/>
                <w:szCs w:val="22"/>
              </w:rPr>
              <w:t>pactive.pactive</w:t>
            </w:r>
            <w:proofErr w:type="gramEnd"/>
            <w:r w:rsidRPr="00900BDE">
              <w:rPr>
                <w:rFonts w:asciiTheme="minorHAnsi" w:hAnsiTheme="minorHAnsi" w:cstheme="minorBidi"/>
                <w:sz w:val="22"/>
                <w:szCs w:val="22"/>
              </w:rPr>
              <w:t>_func</w:t>
            </w:r>
            <w:proofErr w:type="spellEnd"/>
            <w:r w:rsidRPr="00900BDE">
              <w:rPr>
                <w:rFonts w:asciiTheme="minorHAnsi" w:hAnsiTheme="minorHAnsi" w:cstheme="minorBidi"/>
                <w:sz w:val="22"/>
                <w:szCs w:val="22"/>
              </w:rPr>
              <w:t xml:space="preserve"> = 1</w:t>
            </w:r>
            <w:r>
              <w:rPr>
                <w:rFonts w:asciiTheme="minorHAnsi" w:hAnsiTheme="minorHAnsi" w:cstheme="minorBidi"/>
                <w:sz w:val="22"/>
                <w:szCs w:val="22"/>
              </w:rPr>
              <w:t xml:space="preserve">,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w:t>
            </w:r>
            <w:r w:rsidR="009E3DC7">
              <w:rPr>
                <w:rFonts w:asciiTheme="minorHAnsi" w:hAnsiTheme="minorHAnsi" w:cstheme="minorBidi"/>
                <w:sz w:val="22"/>
                <w:szCs w:val="22"/>
              </w:rPr>
              <w:t>ACCBLK</w:t>
            </w:r>
            <w:r>
              <w:rPr>
                <w:rFonts w:asciiTheme="minorHAnsi" w:hAnsiTheme="minorHAnsi" w:cstheme="minorBidi"/>
                <w:sz w:val="22"/>
                <w:szCs w:val="22"/>
              </w:rPr>
              <w:t xml:space="preserve">. </w:t>
            </w:r>
          </w:p>
          <w:p w14:paraId="06F42381" w14:textId="77777777" w:rsidR="00BB1DD4" w:rsidRDefault="00BB1DD4" w:rsidP="00BB1DD4">
            <w:pPr>
              <w:pStyle w:val="ListParagraph"/>
              <w:ind w:left="1800"/>
              <w:rPr>
                <w:rFonts w:asciiTheme="minorHAnsi" w:hAnsiTheme="minorHAnsi" w:cstheme="minorBidi"/>
                <w:sz w:val="22"/>
                <w:szCs w:val="22"/>
              </w:rPr>
            </w:pPr>
            <w:r>
              <w:rPr>
                <w:rFonts w:asciiTheme="minorHAnsi" w:hAnsiTheme="minorHAnsi" w:cstheme="minorBidi"/>
                <w:sz w:val="22"/>
                <w:szCs w:val="22"/>
              </w:rPr>
              <w:t xml:space="preserve">                  Wait for RTL to set </w:t>
            </w:r>
            <w:proofErr w:type="spellStart"/>
            <w:r>
              <w:rPr>
                <w:rFonts w:asciiTheme="minorHAnsi" w:hAnsiTheme="minorHAnsi" w:cstheme="minorBidi"/>
                <w:sz w:val="22"/>
                <w:szCs w:val="22"/>
              </w:rPr>
              <w:t>ocs_ess_pdeny</w:t>
            </w:r>
            <w:proofErr w:type="spellEnd"/>
            <w:r>
              <w:rPr>
                <w:rFonts w:asciiTheme="minorHAnsi" w:hAnsiTheme="minorHAnsi" w:cstheme="minorBidi"/>
                <w:sz w:val="22"/>
                <w:szCs w:val="22"/>
              </w:rPr>
              <w:t xml:space="preserve"> = 1</w:t>
            </w:r>
          </w:p>
          <w:p w14:paraId="5F02D2BE" w14:textId="77777777" w:rsidR="00BB1DD4" w:rsidRDefault="00BB1DD4" w:rsidP="00BB1DD4">
            <w:pPr>
              <w:pStyle w:val="ListParagraph"/>
              <w:ind w:left="1800"/>
              <w:rPr>
                <w:rFonts w:asciiTheme="minorHAnsi" w:hAnsiTheme="minorHAnsi" w:cstheme="minorBidi"/>
                <w:sz w:val="22"/>
                <w:szCs w:val="22"/>
              </w:rPr>
            </w:pPr>
            <w:r>
              <w:rPr>
                <w:rFonts w:asciiTheme="minorHAnsi" w:hAnsiTheme="minorHAnsi" w:cstheme="minorBidi"/>
                <w:sz w:val="22"/>
                <w:szCs w:val="22"/>
              </w:rPr>
              <w:t xml:space="preserve">                  </w:t>
            </w:r>
            <w:r w:rsidRPr="004F0E1A">
              <w:rPr>
                <w:rFonts w:asciiTheme="minorHAnsi" w:hAnsiTheme="minorHAnsi" w:cstheme="minorBidi"/>
                <w:sz w:val="22"/>
                <w:szCs w:val="22"/>
              </w:rPr>
              <w:t xml:space="preserve">Random delay, then set </w:t>
            </w:r>
            <w:proofErr w:type="spellStart"/>
            <w:r w:rsidRPr="004F0E1A">
              <w:rPr>
                <w:rFonts w:asciiTheme="minorHAnsi" w:hAnsiTheme="minorHAnsi" w:cstheme="minorBidi"/>
                <w:sz w:val="22"/>
                <w:szCs w:val="22"/>
              </w:rPr>
              <w:t>ess_ocs_preq</w:t>
            </w:r>
            <w:proofErr w:type="spellEnd"/>
            <w:r w:rsidRPr="004F0E1A">
              <w:rPr>
                <w:rFonts w:asciiTheme="minorHAnsi" w:hAnsiTheme="minorHAnsi" w:cstheme="minorBidi"/>
                <w:sz w:val="22"/>
                <w:szCs w:val="22"/>
              </w:rPr>
              <w:t xml:space="preserve"> = </w:t>
            </w:r>
            <w:r>
              <w:rPr>
                <w:rFonts w:asciiTheme="minorHAnsi" w:hAnsiTheme="minorHAnsi" w:cstheme="minorBidi"/>
                <w:sz w:val="22"/>
                <w:szCs w:val="22"/>
              </w:rPr>
              <w:t xml:space="preserve">0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 </w:t>
            </w:r>
          </w:p>
          <w:p w14:paraId="0A5BBCC9" w14:textId="40FC202D" w:rsidR="00BB1DD4" w:rsidRPr="004F0E1A" w:rsidRDefault="00BB1DD4" w:rsidP="00BB1DD4">
            <w:pPr>
              <w:pStyle w:val="ListParagraph"/>
              <w:ind w:left="1800"/>
              <w:rPr>
                <w:rFonts w:asciiTheme="minorHAnsi" w:hAnsiTheme="minorHAnsi" w:cstheme="minorBidi"/>
                <w:sz w:val="22"/>
                <w:szCs w:val="22"/>
              </w:rPr>
            </w:pPr>
            <w:r>
              <w:rPr>
                <w:rFonts w:asciiTheme="minorHAnsi" w:hAnsiTheme="minorHAnsi" w:cstheme="minorBidi"/>
                <w:sz w:val="22"/>
                <w:szCs w:val="22"/>
              </w:rPr>
              <w:t xml:space="preserve">                   Skip Step 4</w:t>
            </w:r>
            <w:r w:rsidR="00EA7178">
              <w:rPr>
                <w:rFonts w:asciiTheme="minorHAnsi" w:hAnsiTheme="minorHAnsi" w:cstheme="minorBidi"/>
                <w:sz w:val="22"/>
                <w:szCs w:val="22"/>
              </w:rPr>
              <w:t xml:space="preserve"> (C</w:t>
            </w:r>
            <w:r w:rsidR="00EA7178" w:rsidRPr="00561078">
              <w:rPr>
                <w:rFonts w:asciiTheme="minorHAnsi" w:hAnsiTheme="minorHAnsi" w:cstheme="minorBidi"/>
                <w:sz w:val="22"/>
                <w:szCs w:val="22"/>
              </w:rPr>
              <w:t>all accessible PG exit sequence</w:t>
            </w:r>
            <w:r w:rsidR="00EA7178">
              <w:rPr>
                <w:rFonts w:asciiTheme="minorHAnsi" w:hAnsiTheme="minorHAnsi" w:cstheme="minorBidi"/>
                <w:sz w:val="22"/>
                <w:szCs w:val="22"/>
              </w:rPr>
              <w:t>)</w:t>
            </w:r>
            <w:r>
              <w:rPr>
                <w:rFonts w:asciiTheme="minorHAnsi" w:hAnsiTheme="minorHAnsi" w:cstheme="minorBidi"/>
                <w:sz w:val="22"/>
                <w:szCs w:val="22"/>
              </w:rPr>
              <w:t xml:space="preserve"> and test ends. </w:t>
            </w:r>
          </w:p>
          <w:p w14:paraId="6259FC64" w14:textId="0202CB08" w:rsidR="00BB1DD4" w:rsidRDefault="0033584E" w:rsidP="00653545">
            <w:pPr>
              <w:pStyle w:val="ListParagraph"/>
              <w:numPr>
                <w:ilvl w:val="1"/>
                <w:numId w:val="16"/>
              </w:numPr>
              <w:rPr>
                <w:rFonts w:asciiTheme="minorHAnsi" w:hAnsiTheme="minorHAnsi" w:cstheme="minorBidi"/>
                <w:sz w:val="22"/>
                <w:szCs w:val="22"/>
              </w:rPr>
            </w:pPr>
            <w:r>
              <w:rPr>
                <w:rFonts w:asciiTheme="minorHAnsi" w:hAnsiTheme="minorHAnsi" w:cstheme="minorBidi"/>
                <w:sz w:val="22"/>
                <w:szCs w:val="22"/>
              </w:rPr>
              <w:t>Else</w:t>
            </w:r>
          </w:p>
          <w:p w14:paraId="7036D38E" w14:textId="77777777" w:rsidR="00C25FB0" w:rsidRDefault="00C25FB0" w:rsidP="00653545">
            <w:pPr>
              <w:pStyle w:val="ListParagraph"/>
              <w:numPr>
                <w:ilvl w:val="2"/>
                <w:numId w:val="16"/>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ACCBLK</w:t>
            </w:r>
          </w:p>
          <w:p w14:paraId="5B383BA5" w14:textId="55383C34" w:rsidR="00BA2487" w:rsidRDefault="00BA2487" w:rsidP="00653545">
            <w:pPr>
              <w:pStyle w:val="ListParagraph"/>
              <w:numPr>
                <w:ilvl w:val="2"/>
                <w:numId w:val="16"/>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69968C89" w14:textId="34D16A06" w:rsidR="0090304F" w:rsidRPr="009C77D6" w:rsidRDefault="0090304F" w:rsidP="00653545">
            <w:pPr>
              <w:pStyle w:val="ListParagraph"/>
              <w:numPr>
                <w:ilvl w:val="2"/>
                <w:numId w:val="16"/>
              </w:numPr>
              <w:rPr>
                <w:rFonts w:asciiTheme="minorHAnsi" w:hAnsiTheme="minorHAnsi" w:cstheme="minorBidi"/>
                <w:sz w:val="22"/>
                <w:szCs w:val="22"/>
              </w:rPr>
            </w:pPr>
            <w:r w:rsidRPr="009C77D6">
              <w:rPr>
                <w:rFonts w:asciiTheme="minorHAnsi" w:hAnsiTheme="minorHAnsi" w:cstheme="minorBidi"/>
                <w:sz w:val="22"/>
                <w:szCs w:val="22"/>
              </w:rPr>
              <w:t xml:space="preserve">Random delay, then set </w:t>
            </w:r>
            <w:proofErr w:type="spellStart"/>
            <w:r w:rsidRPr="009C77D6">
              <w:rPr>
                <w:rFonts w:asciiTheme="minorHAnsi" w:hAnsiTheme="minorHAnsi" w:cstheme="minorBidi"/>
                <w:sz w:val="22"/>
                <w:szCs w:val="22"/>
              </w:rPr>
              <w:t>ess_ocs_preq</w:t>
            </w:r>
            <w:proofErr w:type="spellEnd"/>
            <w:r w:rsidRPr="009C77D6">
              <w:rPr>
                <w:rFonts w:asciiTheme="minorHAnsi" w:hAnsiTheme="minorHAnsi" w:cstheme="minorBidi"/>
                <w:sz w:val="22"/>
                <w:szCs w:val="22"/>
              </w:rPr>
              <w:t xml:space="preserve"> = </w:t>
            </w:r>
            <w:r>
              <w:rPr>
                <w:rFonts w:asciiTheme="minorHAnsi" w:hAnsiTheme="minorHAnsi" w:cstheme="minorBidi"/>
                <w:sz w:val="22"/>
                <w:szCs w:val="22"/>
              </w:rPr>
              <w:t>0</w:t>
            </w:r>
          </w:p>
          <w:p w14:paraId="17B3D8F2" w14:textId="30DA5A2D" w:rsidR="0090304F" w:rsidRPr="0090304F" w:rsidRDefault="0090304F" w:rsidP="00653545">
            <w:pPr>
              <w:pStyle w:val="ListParagraph"/>
              <w:numPr>
                <w:ilvl w:val="2"/>
                <w:numId w:val="16"/>
              </w:numPr>
              <w:rPr>
                <w:rFonts w:asciiTheme="minorHAnsi" w:hAnsiTheme="minorHAnsi" w:cstheme="minorBidi"/>
                <w:sz w:val="22"/>
                <w:szCs w:val="22"/>
              </w:rPr>
            </w:pPr>
            <w:r w:rsidRPr="009C77D6">
              <w:rPr>
                <w:rFonts w:asciiTheme="minorHAnsi" w:hAnsiTheme="minorHAnsi" w:cstheme="minorBidi"/>
                <w:sz w:val="22"/>
                <w:szCs w:val="22"/>
              </w:rPr>
              <w:t xml:space="preserve">Wait for RTL to set </w:t>
            </w:r>
            <w:proofErr w:type="spellStart"/>
            <w:r w:rsidRPr="009C77D6">
              <w:rPr>
                <w:rFonts w:asciiTheme="minorHAnsi" w:hAnsiTheme="minorHAnsi" w:cstheme="minorBidi"/>
                <w:sz w:val="22"/>
                <w:szCs w:val="22"/>
              </w:rPr>
              <w:t>ocs_ess_paccept</w:t>
            </w:r>
            <w:proofErr w:type="spellEnd"/>
            <w:r w:rsidRPr="009C77D6">
              <w:rPr>
                <w:rFonts w:asciiTheme="minorHAnsi" w:hAnsiTheme="minorHAnsi" w:cstheme="minorBidi"/>
                <w:sz w:val="22"/>
                <w:szCs w:val="22"/>
              </w:rPr>
              <w:t xml:space="preserve"> = 0</w:t>
            </w:r>
          </w:p>
          <w:p w14:paraId="7C269021" w14:textId="77777777" w:rsidR="00BA2487" w:rsidRDefault="00255C3F" w:rsidP="00653545">
            <w:pPr>
              <w:pStyle w:val="ListParagraph"/>
              <w:numPr>
                <w:ilvl w:val="2"/>
                <w:numId w:val="16"/>
              </w:numPr>
              <w:rPr>
                <w:rFonts w:asciiTheme="minorHAnsi" w:hAnsiTheme="minorHAnsi" w:cstheme="minorBidi"/>
                <w:sz w:val="22"/>
                <w:szCs w:val="22"/>
              </w:rPr>
            </w:pPr>
            <w:r w:rsidRPr="00851D2E">
              <w:rPr>
                <w:rFonts w:asciiTheme="minorHAnsi" w:hAnsiTheme="minorHAnsi" w:cstheme="minorBidi"/>
                <w:sz w:val="22"/>
                <w:szCs w:val="22"/>
              </w:rPr>
              <w:t xml:space="preserve">If </w:t>
            </w:r>
            <w:proofErr w:type="spellStart"/>
            <w:r w:rsidR="00BA2487">
              <w:rPr>
                <w:rFonts w:asciiTheme="minorHAnsi" w:hAnsiTheme="minorHAnsi" w:cstheme="minorBidi"/>
                <w:sz w:val="22"/>
                <w:szCs w:val="22"/>
              </w:rPr>
              <w:t>accblk_exit</w:t>
            </w:r>
            <w:proofErr w:type="spellEnd"/>
            <w:r w:rsidR="00BA2487">
              <w:rPr>
                <w:rFonts w:asciiTheme="minorHAnsi" w:hAnsiTheme="minorHAnsi" w:cstheme="minorBidi"/>
                <w:sz w:val="22"/>
                <w:szCs w:val="22"/>
              </w:rPr>
              <w:t xml:space="preserve"> </w:t>
            </w:r>
            <w:r w:rsidRPr="00851D2E">
              <w:rPr>
                <w:rFonts w:asciiTheme="minorHAnsi" w:hAnsiTheme="minorHAnsi" w:cstheme="minorBidi"/>
                <w:sz w:val="22"/>
                <w:szCs w:val="22"/>
              </w:rPr>
              <w:t>=1</w:t>
            </w:r>
            <w:r w:rsidR="00150D5C" w:rsidRPr="00851D2E">
              <w:rPr>
                <w:rFonts w:asciiTheme="minorHAnsi" w:hAnsiTheme="minorHAnsi" w:cstheme="minorBidi"/>
                <w:sz w:val="22"/>
                <w:szCs w:val="22"/>
              </w:rPr>
              <w:t>,</w:t>
            </w:r>
          </w:p>
          <w:p w14:paraId="1767E486" w14:textId="6F9A0AEC" w:rsidR="005375A8" w:rsidRDefault="00E22901" w:rsidP="00653545">
            <w:pPr>
              <w:pStyle w:val="ListParagraph"/>
              <w:numPr>
                <w:ilvl w:val="3"/>
                <w:numId w:val="16"/>
              </w:numPr>
              <w:rPr>
                <w:rFonts w:asciiTheme="minorHAnsi" w:hAnsiTheme="minorHAnsi" w:cstheme="minorBidi"/>
                <w:sz w:val="22"/>
                <w:szCs w:val="22"/>
              </w:rPr>
            </w:pPr>
            <w:r>
              <w:rPr>
                <w:rFonts w:asciiTheme="minorHAnsi" w:hAnsiTheme="minorHAnsi" w:cstheme="minorBidi"/>
                <w:sz w:val="22"/>
                <w:szCs w:val="22"/>
              </w:rPr>
              <w:t xml:space="preserve">Go to Step </w:t>
            </w:r>
            <w:r w:rsidR="00CA4B51">
              <w:rPr>
                <w:rFonts w:asciiTheme="minorHAnsi" w:hAnsiTheme="minorHAnsi" w:cstheme="minorBidi"/>
                <w:sz w:val="22"/>
                <w:szCs w:val="22"/>
              </w:rPr>
              <w:t>4</w:t>
            </w:r>
            <w:r w:rsidR="00674B61">
              <w:rPr>
                <w:rFonts w:asciiTheme="minorHAnsi" w:hAnsiTheme="minorHAnsi" w:cstheme="minorBidi"/>
                <w:sz w:val="22"/>
                <w:szCs w:val="22"/>
              </w:rPr>
              <w:t xml:space="preserve"> </w:t>
            </w:r>
            <w:r w:rsidR="00612890">
              <w:rPr>
                <w:rFonts w:asciiTheme="minorHAnsi" w:hAnsiTheme="minorHAnsi" w:cstheme="minorBidi"/>
                <w:sz w:val="22"/>
                <w:szCs w:val="22"/>
              </w:rPr>
              <w:t>ii</w:t>
            </w:r>
            <w:r w:rsidR="00CA4B51">
              <w:rPr>
                <w:rFonts w:asciiTheme="minorHAnsi" w:hAnsiTheme="minorHAnsi" w:cstheme="minorBidi"/>
                <w:sz w:val="22"/>
                <w:szCs w:val="22"/>
              </w:rPr>
              <w:t xml:space="preserve"> then 4 c. Do not </w:t>
            </w:r>
            <w:r w:rsidR="00E62492">
              <w:rPr>
                <w:rFonts w:asciiTheme="minorHAnsi" w:hAnsiTheme="minorHAnsi" w:cstheme="minorBidi"/>
                <w:sz w:val="22"/>
                <w:szCs w:val="22"/>
              </w:rPr>
              <w:t>assert</w:t>
            </w:r>
            <w:r w:rsidR="00CA4B51">
              <w:rPr>
                <w:rFonts w:asciiTheme="minorHAnsi" w:hAnsiTheme="minorHAnsi" w:cstheme="minorBidi"/>
                <w:sz w:val="22"/>
                <w:szCs w:val="22"/>
              </w:rPr>
              <w:t xml:space="preserve"> any resets. </w:t>
            </w:r>
          </w:p>
          <w:p w14:paraId="615A1F84" w14:textId="74E80EAB" w:rsidR="00AA71E5" w:rsidRDefault="002F4265" w:rsidP="009F6340">
            <w:pPr>
              <w:pStyle w:val="ListParagraph"/>
              <w:ind w:left="1980"/>
              <w:rPr>
                <w:rFonts w:asciiTheme="minorHAnsi" w:hAnsiTheme="minorHAnsi" w:cstheme="minorBidi"/>
                <w:sz w:val="22"/>
                <w:szCs w:val="22"/>
              </w:rPr>
            </w:pPr>
            <w:r>
              <w:rPr>
                <w:rFonts w:asciiTheme="minorHAnsi" w:hAnsiTheme="minorHAnsi" w:cstheme="minorBidi"/>
                <w:sz w:val="22"/>
                <w:szCs w:val="22"/>
              </w:rPr>
              <w:t xml:space="preserve">    </w:t>
            </w:r>
            <w:r w:rsidR="0044459E">
              <w:rPr>
                <w:rFonts w:asciiTheme="minorHAnsi" w:hAnsiTheme="minorHAnsi" w:cstheme="minorBidi"/>
                <w:sz w:val="22"/>
                <w:szCs w:val="22"/>
              </w:rPr>
              <w:t>Else if</w:t>
            </w:r>
            <w:r w:rsidR="00150D5C">
              <w:rPr>
                <w:rFonts w:asciiTheme="minorHAnsi" w:hAnsiTheme="minorHAnsi" w:cstheme="minorBidi"/>
                <w:sz w:val="22"/>
                <w:szCs w:val="22"/>
              </w:rPr>
              <w:t xml:space="preserve"> </w:t>
            </w:r>
            <w:proofErr w:type="spellStart"/>
            <w:r w:rsidR="009C77D6">
              <w:rPr>
                <w:rFonts w:asciiTheme="minorHAnsi" w:hAnsiTheme="minorHAnsi" w:cstheme="minorBidi"/>
                <w:sz w:val="22"/>
                <w:szCs w:val="22"/>
              </w:rPr>
              <w:t>accblk_exit</w:t>
            </w:r>
            <w:proofErr w:type="spellEnd"/>
            <w:r w:rsidR="009C77D6">
              <w:rPr>
                <w:rFonts w:asciiTheme="minorHAnsi" w:hAnsiTheme="minorHAnsi" w:cstheme="minorBidi"/>
                <w:sz w:val="22"/>
                <w:szCs w:val="22"/>
              </w:rPr>
              <w:t xml:space="preserve"> </w:t>
            </w:r>
            <w:r w:rsidR="00150D5C">
              <w:rPr>
                <w:rFonts w:asciiTheme="minorHAnsi" w:hAnsiTheme="minorHAnsi" w:cstheme="minorBidi"/>
                <w:sz w:val="22"/>
                <w:szCs w:val="22"/>
              </w:rPr>
              <w:t xml:space="preserve">= </w:t>
            </w:r>
            <w:r w:rsidR="00AA71E5">
              <w:rPr>
                <w:rFonts w:asciiTheme="minorHAnsi" w:hAnsiTheme="minorHAnsi" w:cstheme="minorBidi"/>
                <w:sz w:val="22"/>
                <w:szCs w:val="22"/>
              </w:rPr>
              <w:t xml:space="preserve">0, </w:t>
            </w:r>
          </w:p>
          <w:p w14:paraId="51F71FBA" w14:textId="42C6D805" w:rsidR="00C25FB0" w:rsidRDefault="00C25FB0" w:rsidP="00653545">
            <w:pPr>
              <w:pStyle w:val="ListParagraph"/>
              <w:numPr>
                <w:ilvl w:val="3"/>
                <w:numId w:val="16"/>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ACCPG</w:t>
            </w:r>
          </w:p>
          <w:p w14:paraId="55AF3B62" w14:textId="01E74AB0" w:rsidR="00B70EFD" w:rsidRDefault="003359FC" w:rsidP="00653545">
            <w:pPr>
              <w:pStyle w:val="ListParagraph"/>
              <w:numPr>
                <w:ilvl w:val="3"/>
                <w:numId w:val="16"/>
              </w:numPr>
              <w:rPr>
                <w:rFonts w:asciiTheme="minorHAnsi" w:hAnsiTheme="minorHAnsi" w:cstheme="minorBidi"/>
                <w:i/>
                <w:iCs/>
                <w:sz w:val="22"/>
                <w:szCs w:val="22"/>
              </w:rPr>
            </w:pPr>
            <w:r>
              <w:rPr>
                <w:rFonts w:asciiTheme="minorHAnsi" w:hAnsiTheme="minorHAnsi" w:cstheme="minorBidi"/>
                <w:i/>
                <w:iCs/>
                <w:sz w:val="22"/>
                <w:szCs w:val="22"/>
              </w:rPr>
              <w:t xml:space="preserve">Fork </w:t>
            </w:r>
            <w:r w:rsidR="00B80FB8">
              <w:rPr>
                <w:rFonts w:asciiTheme="minorHAnsi" w:hAnsiTheme="minorHAnsi" w:cstheme="minorBidi"/>
                <w:i/>
                <w:iCs/>
                <w:sz w:val="22"/>
                <w:szCs w:val="22"/>
              </w:rPr>
              <w:t xml:space="preserve">/ </w:t>
            </w:r>
            <w:proofErr w:type="spellStart"/>
            <w:r w:rsidR="00B80FB8">
              <w:rPr>
                <w:rFonts w:asciiTheme="minorHAnsi" w:hAnsiTheme="minorHAnsi" w:cstheme="minorBidi"/>
                <w:i/>
                <w:iCs/>
                <w:sz w:val="22"/>
                <w:szCs w:val="22"/>
              </w:rPr>
              <w:t>join_any</w:t>
            </w:r>
            <w:proofErr w:type="spellEnd"/>
          </w:p>
          <w:p w14:paraId="6C1CA357" w14:textId="6DDFD9E3" w:rsidR="006B5008" w:rsidRPr="0032236A" w:rsidRDefault="004E35E7" w:rsidP="00653545">
            <w:pPr>
              <w:pStyle w:val="ListParagraph"/>
              <w:numPr>
                <w:ilvl w:val="4"/>
                <w:numId w:val="16"/>
              </w:numPr>
              <w:rPr>
                <w:rFonts w:asciiTheme="minorHAnsi" w:hAnsiTheme="minorHAnsi" w:cstheme="minorBidi"/>
                <w:i/>
                <w:iCs/>
                <w:sz w:val="22"/>
                <w:szCs w:val="22"/>
              </w:rPr>
            </w:pPr>
            <w:r>
              <w:rPr>
                <w:rFonts w:asciiTheme="minorHAnsi" w:hAnsiTheme="minorHAnsi" w:cstheme="minorBidi"/>
                <w:i/>
                <w:iCs/>
                <w:sz w:val="22"/>
                <w:szCs w:val="22"/>
              </w:rPr>
              <w:t xml:space="preserve">Thread 1: </w:t>
            </w:r>
            <w:r w:rsidR="00D914D8" w:rsidRPr="0032236A">
              <w:rPr>
                <w:rFonts w:asciiTheme="minorHAnsi" w:hAnsiTheme="minorHAnsi" w:cstheme="minorBidi"/>
                <w:i/>
                <w:iCs/>
                <w:sz w:val="22"/>
                <w:szCs w:val="22"/>
              </w:rPr>
              <w:t>RTL will trigger save write requests to GSK so scoreboard will detect those</w:t>
            </w:r>
            <w:r w:rsidR="00604E86">
              <w:rPr>
                <w:rFonts w:asciiTheme="minorHAnsi" w:hAnsiTheme="minorHAnsi" w:cstheme="minorBidi"/>
                <w:i/>
                <w:iCs/>
                <w:sz w:val="22"/>
                <w:szCs w:val="22"/>
              </w:rPr>
              <w:t xml:space="preserve"> writes</w:t>
            </w:r>
            <w:r w:rsidR="00D914D8" w:rsidRPr="0032236A">
              <w:rPr>
                <w:rFonts w:asciiTheme="minorHAnsi" w:hAnsiTheme="minorHAnsi" w:cstheme="minorBidi"/>
                <w:i/>
                <w:iCs/>
                <w:sz w:val="22"/>
                <w:szCs w:val="22"/>
              </w:rPr>
              <w:t xml:space="preserve"> and save the contents that are getting written. Every time </w:t>
            </w:r>
            <w:r w:rsidR="0032236A" w:rsidRPr="0032236A">
              <w:rPr>
                <w:rFonts w:asciiTheme="minorHAnsi" w:hAnsiTheme="minorHAnsi" w:cstheme="minorBidi"/>
                <w:i/>
                <w:iCs/>
                <w:sz w:val="22"/>
                <w:szCs w:val="22"/>
              </w:rPr>
              <w:t xml:space="preserve">there is </w:t>
            </w:r>
            <w:proofErr w:type="gramStart"/>
            <w:r w:rsidR="0032236A" w:rsidRPr="0032236A">
              <w:rPr>
                <w:rFonts w:asciiTheme="minorHAnsi" w:hAnsiTheme="minorHAnsi" w:cstheme="minorBidi"/>
                <w:i/>
                <w:iCs/>
                <w:sz w:val="22"/>
                <w:szCs w:val="22"/>
              </w:rPr>
              <w:t>a</w:t>
            </w:r>
            <w:proofErr w:type="gramEnd"/>
            <w:r w:rsidR="0032236A" w:rsidRPr="0032236A">
              <w:rPr>
                <w:rFonts w:asciiTheme="minorHAnsi" w:hAnsiTheme="minorHAnsi" w:cstheme="minorBidi"/>
                <w:i/>
                <w:iCs/>
                <w:sz w:val="22"/>
                <w:szCs w:val="22"/>
              </w:rPr>
              <w:t xml:space="preserve"> </w:t>
            </w:r>
            <w:proofErr w:type="spellStart"/>
            <w:r w:rsidR="0032236A" w:rsidRPr="0032236A">
              <w:rPr>
                <w:rFonts w:asciiTheme="minorHAnsi" w:hAnsiTheme="minorHAnsi" w:cstheme="minorBidi"/>
                <w:i/>
                <w:iCs/>
                <w:sz w:val="22"/>
                <w:szCs w:val="22"/>
              </w:rPr>
              <w:t>ocs_gsk_snr_put</w:t>
            </w:r>
            <w:proofErr w:type="spellEnd"/>
            <w:r w:rsidR="0032236A" w:rsidRPr="0032236A">
              <w:rPr>
                <w:rFonts w:asciiTheme="minorHAnsi" w:hAnsiTheme="minorHAnsi" w:cstheme="minorBidi"/>
                <w:i/>
                <w:iCs/>
                <w:sz w:val="22"/>
                <w:szCs w:val="22"/>
              </w:rPr>
              <w:t xml:space="preserve"> signal, testbench will drive </w:t>
            </w:r>
            <w:proofErr w:type="spellStart"/>
            <w:r w:rsidR="0032236A" w:rsidRPr="0032236A">
              <w:rPr>
                <w:rFonts w:asciiTheme="minorHAnsi" w:hAnsiTheme="minorHAnsi" w:cstheme="minorBidi"/>
                <w:i/>
                <w:iCs/>
                <w:sz w:val="22"/>
                <w:szCs w:val="22"/>
              </w:rPr>
              <w:t>gsk_ocs_snr_cpl</w:t>
            </w:r>
            <w:proofErr w:type="spellEnd"/>
            <w:r w:rsidR="0032236A" w:rsidRPr="0032236A">
              <w:rPr>
                <w:rFonts w:asciiTheme="minorHAnsi" w:hAnsiTheme="minorHAnsi" w:cstheme="minorBidi"/>
                <w:i/>
                <w:iCs/>
                <w:sz w:val="22"/>
                <w:szCs w:val="22"/>
              </w:rPr>
              <w:t xml:space="preserve"> signal</w:t>
            </w:r>
            <w:r w:rsidR="006728DC">
              <w:rPr>
                <w:rFonts w:asciiTheme="minorHAnsi" w:hAnsiTheme="minorHAnsi" w:cstheme="minorBidi"/>
                <w:i/>
                <w:iCs/>
                <w:sz w:val="22"/>
                <w:szCs w:val="22"/>
              </w:rPr>
              <w:t xml:space="preserve"> with some small </w:t>
            </w:r>
            <w:r w:rsidR="006400E8">
              <w:rPr>
                <w:rFonts w:asciiTheme="minorHAnsi" w:hAnsiTheme="minorHAnsi" w:cstheme="minorBidi"/>
                <w:i/>
                <w:iCs/>
                <w:sz w:val="22"/>
                <w:szCs w:val="22"/>
              </w:rPr>
              <w:t>random clock delay.</w:t>
            </w:r>
            <w:r w:rsidR="00B80FB8">
              <w:rPr>
                <w:rFonts w:asciiTheme="minorHAnsi" w:hAnsiTheme="minorHAnsi" w:cstheme="minorBidi"/>
                <w:i/>
                <w:iCs/>
                <w:sz w:val="22"/>
                <w:szCs w:val="22"/>
              </w:rPr>
              <w:t xml:space="preserve"> This thread will loop forever</w:t>
            </w:r>
            <w:r w:rsidR="00356E1C">
              <w:rPr>
                <w:rFonts w:asciiTheme="minorHAnsi" w:hAnsiTheme="minorHAnsi" w:cstheme="minorBidi"/>
                <w:i/>
                <w:iCs/>
                <w:sz w:val="22"/>
                <w:szCs w:val="22"/>
              </w:rPr>
              <w:t xml:space="preserve"> until the other thread completes to indicate RTL is done with saving. </w:t>
            </w:r>
          </w:p>
          <w:p w14:paraId="108916CA" w14:textId="45376BB4" w:rsidR="00C25FB0" w:rsidRDefault="004E35E7" w:rsidP="00653545">
            <w:pPr>
              <w:pStyle w:val="ListParagraph"/>
              <w:numPr>
                <w:ilvl w:val="4"/>
                <w:numId w:val="16"/>
              </w:numPr>
              <w:rPr>
                <w:rFonts w:asciiTheme="minorHAnsi" w:hAnsiTheme="minorHAnsi" w:cstheme="minorBidi"/>
                <w:sz w:val="22"/>
                <w:szCs w:val="22"/>
              </w:rPr>
            </w:pPr>
            <w:r>
              <w:rPr>
                <w:rFonts w:asciiTheme="minorHAnsi" w:hAnsiTheme="minorHAnsi" w:cstheme="minorBidi"/>
                <w:sz w:val="22"/>
                <w:szCs w:val="22"/>
              </w:rPr>
              <w:t xml:space="preserve">Thread 2: </w:t>
            </w:r>
            <w:r w:rsidR="00C25FB0">
              <w:rPr>
                <w:rFonts w:asciiTheme="minorHAnsi" w:hAnsiTheme="minorHAnsi" w:cstheme="minorBidi"/>
                <w:sz w:val="22"/>
                <w:szCs w:val="22"/>
              </w:rPr>
              <w:t xml:space="preserve">Wait for RTL to set </w:t>
            </w:r>
            <w:proofErr w:type="spellStart"/>
            <w:r w:rsidR="00C25FB0">
              <w:rPr>
                <w:rFonts w:asciiTheme="minorHAnsi" w:hAnsiTheme="minorHAnsi" w:cstheme="minorBidi"/>
                <w:sz w:val="22"/>
                <w:szCs w:val="22"/>
              </w:rPr>
              <w:t>ocs_ess_paccept</w:t>
            </w:r>
            <w:proofErr w:type="spellEnd"/>
            <w:r w:rsidR="00C25FB0">
              <w:rPr>
                <w:rFonts w:asciiTheme="minorHAnsi" w:hAnsiTheme="minorHAnsi" w:cstheme="minorBidi"/>
                <w:sz w:val="22"/>
                <w:szCs w:val="22"/>
              </w:rPr>
              <w:t xml:space="preserve"> = 1 </w:t>
            </w:r>
          </w:p>
          <w:p w14:paraId="763BEC4A" w14:textId="66270120" w:rsidR="00C25FB0" w:rsidRPr="001364EB" w:rsidRDefault="00C25FB0" w:rsidP="00653545">
            <w:pPr>
              <w:pStyle w:val="ListParagraph"/>
              <w:numPr>
                <w:ilvl w:val="3"/>
                <w:numId w:val="16"/>
              </w:numPr>
              <w:rPr>
                <w:rFonts w:asciiTheme="minorHAnsi" w:hAnsiTheme="minorHAnsi" w:cstheme="minorBidi"/>
                <w:sz w:val="22"/>
                <w:szCs w:val="22"/>
              </w:rPr>
            </w:pPr>
            <w:r w:rsidRPr="001364EB">
              <w:rPr>
                <w:rFonts w:asciiTheme="minorHAnsi" w:hAnsiTheme="minorHAnsi" w:cstheme="minorBidi"/>
                <w:sz w:val="22"/>
                <w:szCs w:val="22"/>
              </w:rPr>
              <w:t xml:space="preserve">Random delay, then set </w:t>
            </w:r>
            <w:proofErr w:type="spellStart"/>
            <w:r w:rsidRPr="001364EB">
              <w:rPr>
                <w:rFonts w:asciiTheme="minorHAnsi" w:hAnsiTheme="minorHAnsi" w:cstheme="minorBidi"/>
                <w:sz w:val="22"/>
                <w:szCs w:val="22"/>
              </w:rPr>
              <w:t>ess_ocs_preq</w:t>
            </w:r>
            <w:proofErr w:type="spellEnd"/>
            <w:r w:rsidRPr="001364EB">
              <w:rPr>
                <w:rFonts w:asciiTheme="minorHAnsi" w:hAnsiTheme="minorHAnsi" w:cstheme="minorBidi"/>
                <w:sz w:val="22"/>
                <w:szCs w:val="22"/>
              </w:rPr>
              <w:t xml:space="preserve"> = 0</w:t>
            </w:r>
          </w:p>
          <w:p w14:paraId="73E4D9D3" w14:textId="77777777" w:rsidR="00C25FB0" w:rsidRDefault="00C25FB0" w:rsidP="00653545">
            <w:pPr>
              <w:pStyle w:val="ListParagraph"/>
              <w:numPr>
                <w:ilvl w:val="3"/>
                <w:numId w:val="16"/>
              </w:numPr>
              <w:rPr>
                <w:rFonts w:asciiTheme="minorHAnsi" w:hAnsiTheme="minorHAnsi" w:cstheme="minorBidi"/>
                <w:sz w:val="22"/>
                <w:szCs w:val="22"/>
              </w:rPr>
            </w:pPr>
            <w:r w:rsidRPr="001364EB">
              <w:rPr>
                <w:rFonts w:asciiTheme="minorHAnsi" w:hAnsiTheme="minorHAnsi" w:cstheme="minorBidi"/>
                <w:sz w:val="22"/>
                <w:szCs w:val="22"/>
              </w:rPr>
              <w:t xml:space="preserve">Wait for RTL to set </w:t>
            </w:r>
            <w:proofErr w:type="spellStart"/>
            <w:r w:rsidRPr="001364EB">
              <w:rPr>
                <w:rFonts w:asciiTheme="minorHAnsi" w:hAnsiTheme="minorHAnsi" w:cstheme="minorBidi"/>
                <w:sz w:val="22"/>
                <w:szCs w:val="22"/>
              </w:rPr>
              <w:t>ocs_ess_paccept</w:t>
            </w:r>
            <w:proofErr w:type="spellEnd"/>
            <w:r w:rsidRPr="001364EB">
              <w:rPr>
                <w:rFonts w:asciiTheme="minorHAnsi" w:hAnsiTheme="minorHAnsi" w:cstheme="minorBidi"/>
                <w:sz w:val="22"/>
                <w:szCs w:val="22"/>
              </w:rPr>
              <w:t xml:space="preserve"> = 0</w:t>
            </w:r>
          </w:p>
          <w:p w14:paraId="072BB21D" w14:textId="793593CA" w:rsidR="00E16D8D" w:rsidRPr="00E16D8D" w:rsidRDefault="00E16D8D" w:rsidP="00653545">
            <w:pPr>
              <w:pStyle w:val="ListParagraph"/>
              <w:numPr>
                <w:ilvl w:val="3"/>
                <w:numId w:val="16"/>
              </w:numPr>
              <w:rPr>
                <w:rFonts w:asciiTheme="minorHAnsi" w:hAnsiTheme="minorHAnsi" w:cstheme="minorBidi"/>
                <w:sz w:val="22"/>
                <w:szCs w:val="22"/>
              </w:rPr>
            </w:pPr>
            <w:r>
              <w:rPr>
                <w:rFonts w:asciiTheme="minorHAnsi" w:hAnsiTheme="minorHAnsi" w:cstheme="minorBidi"/>
                <w:sz w:val="22"/>
                <w:szCs w:val="22"/>
              </w:rPr>
              <w:t xml:space="preserve">Random delay, assert </w:t>
            </w:r>
            <w:proofErr w:type="spellStart"/>
            <w:r>
              <w:rPr>
                <w:rFonts w:asciiTheme="minorHAnsi" w:hAnsiTheme="minorHAnsi" w:cstheme="minorBidi"/>
                <w:sz w:val="22"/>
                <w:szCs w:val="22"/>
              </w:rPr>
              <w:t>cse_rst_vnnpgd_slow_b</w:t>
            </w:r>
            <w:proofErr w:type="spellEnd"/>
          </w:p>
          <w:p w14:paraId="6BFE4A33" w14:textId="1773AB9D" w:rsidR="007B2381" w:rsidRPr="007B2381" w:rsidRDefault="007B2381" w:rsidP="00653545">
            <w:pPr>
              <w:pStyle w:val="ListParagraph"/>
              <w:numPr>
                <w:ilvl w:val="3"/>
                <w:numId w:val="16"/>
              </w:numPr>
              <w:rPr>
                <w:rFonts w:asciiTheme="minorHAnsi" w:hAnsiTheme="minorHAnsi" w:cstheme="minorBidi"/>
                <w:sz w:val="22"/>
                <w:szCs w:val="22"/>
              </w:rPr>
            </w:pPr>
            <w:r>
              <w:rPr>
                <w:rFonts w:asciiTheme="minorHAnsi" w:hAnsiTheme="minorHAnsi" w:cstheme="minorBidi"/>
                <w:sz w:val="22"/>
                <w:szCs w:val="22"/>
              </w:rPr>
              <w:t xml:space="preserve">Random delay, assert the </w:t>
            </w:r>
            <w:proofErr w:type="spellStart"/>
            <w:r>
              <w:rPr>
                <w:rFonts w:asciiTheme="minorHAnsi" w:hAnsiTheme="minorHAnsi" w:cstheme="minorBidi"/>
                <w:sz w:val="22"/>
                <w:szCs w:val="22"/>
              </w:rPr>
              <w:t>cse_side_rst_b</w:t>
            </w:r>
            <w:proofErr w:type="spellEnd"/>
            <w:r>
              <w:rPr>
                <w:rFonts w:asciiTheme="minorHAnsi" w:hAnsiTheme="minorHAnsi" w:cstheme="minorBidi"/>
                <w:sz w:val="22"/>
                <w:szCs w:val="22"/>
              </w:rPr>
              <w:t xml:space="preserve"> </w:t>
            </w:r>
          </w:p>
          <w:p w14:paraId="3F972130" w14:textId="18A75B59" w:rsidR="00E22901" w:rsidRDefault="00E22901" w:rsidP="00653545">
            <w:pPr>
              <w:pStyle w:val="ListParagraph"/>
              <w:numPr>
                <w:ilvl w:val="0"/>
                <w:numId w:val="16"/>
              </w:numPr>
              <w:rPr>
                <w:rFonts w:asciiTheme="minorHAnsi" w:hAnsiTheme="minorHAnsi" w:cstheme="minorBidi"/>
                <w:sz w:val="22"/>
                <w:szCs w:val="22"/>
              </w:rPr>
            </w:pPr>
            <w:r>
              <w:rPr>
                <w:rFonts w:asciiTheme="minorHAnsi" w:hAnsiTheme="minorHAnsi" w:cstheme="minorBidi"/>
                <w:sz w:val="22"/>
                <w:szCs w:val="22"/>
              </w:rPr>
              <w:t>C</w:t>
            </w:r>
            <w:r w:rsidRPr="00561078">
              <w:rPr>
                <w:rFonts w:asciiTheme="minorHAnsi" w:hAnsiTheme="minorHAnsi" w:cstheme="minorBidi"/>
                <w:sz w:val="22"/>
                <w:szCs w:val="22"/>
              </w:rPr>
              <w:t>all accessible PG exit sequence</w:t>
            </w:r>
            <w:r>
              <w:rPr>
                <w:rFonts w:asciiTheme="minorHAnsi" w:hAnsiTheme="minorHAnsi" w:cstheme="minorBidi"/>
                <w:sz w:val="22"/>
                <w:szCs w:val="22"/>
              </w:rPr>
              <w:t xml:space="preserve"> </w:t>
            </w:r>
          </w:p>
          <w:p w14:paraId="23E114DE" w14:textId="77777777" w:rsidR="00E22901" w:rsidRDefault="00E22901" w:rsidP="00653545">
            <w:pPr>
              <w:pStyle w:val="ListParagraph"/>
              <w:numPr>
                <w:ilvl w:val="1"/>
                <w:numId w:val="16"/>
              </w:numPr>
              <w:rPr>
                <w:rFonts w:asciiTheme="minorHAnsi" w:hAnsiTheme="minorHAnsi" w:cstheme="minorBidi"/>
                <w:sz w:val="22"/>
                <w:szCs w:val="22"/>
              </w:rPr>
            </w:pPr>
            <w:r>
              <w:rPr>
                <w:rFonts w:asciiTheme="minorHAnsi" w:hAnsiTheme="minorHAnsi" w:cstheme="minorBidi"/>
                <w:sz w:val="22"/>
                <w:szCs w:val="22"/>
              </w:rPr>
              <w:t xml:space="preserve">Fork: </w:t>
            </w:r>
          </w:p>
          <w:p w14:paraId="0CEA47BE" w14:textId="06685837" w:rsidR="00E22901" w:rsidRDefault="00E22901" w:rsidP="00653545">
            <w:pPr>
              <w:pStyle w:val="ListParagraph"/>
              <w:numPr>
                <w:ilvl w:val="2"/>
                <w:numId w:val="16"/>
              </w:numPr>
              <w:rPr>
                <w:rFonts w:asciiTheme="minorHAnsi" w:hAnsiTheme="minorHAnsi" w:cstheme="minorBidi"/>
                <w:sz w:val="22"/>
                <w:szCs w:val="22"/>
              </w:rPr>
            </w:pPr>
            <w:r>
              <w:rPr>
                <w:rFonts w:asciiTheme="minorHAnsi" w:hAnsiTheme="minorHAnsi" w:cstheme="minorBidi"/>
                <w:sz w:val="22"/>
                <w:szCs w:val="22"/>
              </w:rPr>
              <w:t>R</w:t>
            </w:r>
            <w:r w:rsidRPr="00667AB6">
              <w:rPr>
                <w:rFonts w:asciiTheme="minorHAnsi" w:hAnsiTheme="minorHAnsi" w:cstheme="minorBidi"/>
                <w:sz w:val="22"/>
                <w:szCs w:val="22"/>
              </w:rPr>
              <w:t xml:space="preserve">andom delay, then </w:t>
            </w:r>
            <w:proofErr w:type="spellStart"/>
            <w:r w:rsidRPr="00667AB6">
              <w:rPr>
                <w:rFonts w:asciiTheme="minorHAnsi" w:hAnsiTheme="minorHAnsi" w:cstheme="minorBidi"/>
                <w:sz w:val="22"/>
                <w:szCs w:val="22"/>
              </w:rPr>
              <w:t>deassert</w:t>
            </w:r>
            <w:proofErr w:type="spellEnd"/>
            <w:r w:rsidRPr="00667AB6">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r w:rsidR="00D0503A">
              <w:rPr>
                <w:rFonts w:asciiTheme="minorHAnsi" w:hAnsiTheme="minorHAnsi" w:cstheme="minorBidi"/>
                <w:sz w:val="22"/>
                <w:szCs w:val="22"/>
              </w:rPr>
              <w:t xml:space="preserve"> if it was asserted </w:t>
            </w:r>
          </w:p>
          <w:p w14:paraId="360CBF9A" w14:textId="77777777" w:rsidR="00674B61" w:rsidRDefault="00E22901" w:rsidP="00653545">
            <w:pPr>
              <w:pStyle w:val="ListParagraph"/>
              <w:numPr>
                <w:ilvl w:val="2"/>
                <w:numId w:val="16"/>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28A37F0E" w14:textId="59FF6684" w:rsidR="00E22901" w:rsidRPr="00674B61" w:rsidRDefault="00E22901" w:rsidP="00653545">
            <w:pPr>
              <w:pStyle w:val="ListParagraph"/>
              <w:numPr>
                <w:ilvl w:val="1"/>
                <w:numId w:val="16"/>
              </w:numPr>
              <w:rPr>
                <w:rFonts w:asciiTheme="minorHAnsi" w:hAnsiTheme="minorHAnsi" w:cstheme="minorBidi"/>
                <w:sz w:val="22"/>
                <w:szCs w:val="22"/>
              </w:rPr>
            </w:pPr>
            <w:r w:rsidRPr="00674B61">
              <w:rPr>
                <w:rFonts w:asciiTheme="minorHAnsi" w:hAnsiTheme="minorHAnsi" w:cstheme="minorBidi"/>
                <w:sz w:val="22"/>
                <w:szCs w:val="22"/>
              </w:rPr>
              <w:t xml:space="preserve">Random delay, then </w:t>
            </w:r>
            <w:proofErr w:type="spellStart"/>
            <w:r w:rsidRPr="00674B61">
              <w:rPr>
                <w:rFonts w:asciiTheme="minorHAnsi" w:hAnsiTheme="minorHAnsi" w:cstheme="minorBidi"/>
                <w:sz w:val="22"/>
                <w:szCs w:val="22"/>
              </w:rPr>
              <w:t>deassert</w:t>
            </w:r>
            <w:proofErr w:type="spellEnd"/>
            <w:r w:rsidRPr="00674B61">
              <w:rPr>
                <w:rFonts w:asciiTheme="minorHAnsi" w:hAnsiTheme="minorHAnsi" w:cstheme="minorBidi"/>
                <w:sz w:val="22"/>
                <w:szCs w:val="22"/>
              </w:rPr>
              <w:t xml:space="preserve"> </w:t>
            </w:r>
            <w:proofErr w:type="spellStart"/>
            <w:r w:rsidRPr="00674B61">
              <w:rPr>
                <w:rFonts w:asciiTheme="minorHAnsi" w:hAnsiTheme="minorHAnsi" w:cstheme="minorBidi"/>
                <w:sz w:val="22"/>
                <w:szCs w:val="22"/>
              </w:rPr>
              <w:t>cse_rst_vnnpgd_slow_b</w:t>
            </w:r>
            <w:proofErr w:type="spellEnd"/>
            <w:r w:rsidR="00D0503A" w:rsidRPr="00674B61">
              <w:rPr>
                <w:rFonts w:asciiTheme="minorHAnsi" w:hAnsiTheme="minorHAnsi" w:cstheme="minorBidi"/>
                <w:sz w:val="22"/>
                <w:szCs w:val="22"/>
              </w:rPr>
              <w:t xml:space="preserve"> if it was asserted</w:t>
            </w:r>
          </w:p>
          <w:p w14:paraId="234DF7A8" w14:textId="77777777" w:rsidR="00E22901" w:rsidRDefault="00E22901" w:rsidP="00653545">
            <w:pPr>
              <w:pStyle w:val="ListParagraph"/>
              <w:numPr>
                <w:ilvl w:val="1"/>
                <w:numId w:val="16"/>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0122AB05" w14:textId="77777777" w:rsidR="00E22901" w:rsidRPr="008C13F2" w:rsidRDefault="00E22901" w:rsidP="00653545">
            <w:pPr>
              <w:pStyle w:val="ListParagraph"/>
              <w:numPr>
                <w:ilvl w:val="1"/>
                <w:numId w:val="16"/>
              </w:numPr>
              <w:rPr>
                <w:rFonts w:asciiTheme="minorHAnsi" w:hAnsiTheme="minorHAnsi" w:cstheme="minorBidi"/>
                <w:sz w:val="22"/>
                <w:szCs w:val="22"/>
              </w:rPr>
            </w:pPr>
            <w:r w:rsidRPr="008C13F2">
              <w:rPr>
                <w:rFonts w:asciiTheme="minorHAnsi" w:hAnsiTheme="minorHAnsi" w:cstheme="minorBidi"/>
                <w:sz w:val="22"/>
                <w:szCs w:val="22"/>
              </w:rPr>
              <w:t xml:space="preserve">Random delay, then set </w:t>
            </w:r>
            <w:proofErr w:type="spellStart"/>
            <w:r w:rsidRPr="008C13F2">
              <w:rPr>
                <w:rFonts w:asciiTheme="minorHAnsi" w:hAnsiTheme="minorHAnsi" w:cstheme="minorBidi"/>
                <w:sz w:val="22"/>
                <w:szCs w:val="22"/>
              </w:rPr>
              <w:t>ess_ocs_preq</w:t>
            </w:r>
            <w:proofErr w:type="spellEnd"/>
            <w:r w:rsidRPr="008C13F2">
              <w:rPr>
                <w:rFonts w:asciiTheme="minorHAnsi" w:hAnsiTheme="minorHAnsi" w:cstheme="minorBidi"/>
                <w:sz w:val="22"/>
                <w:szCs w:val="22"/>
              </w:rPr>
              <w:t xml:space="preserve"> = 0</w:t>
            </w:r>
          </w:p>
          <w:p w14:paraId="663369DD" w14:textId="77777777" w:rsidR="006923C1" w:rsidRDefault="00E22901" w:rsidP="00653545">
            <w:pPr>
              <w:pStyle w:val="ListParagraph"/>
              <w:numPr>
                <w:ilvl w:val="1"/>
                <w:numId w:val="16"/>
              </w:numPr>
              <w:rPr>
                <w:rFonts w:asciiTheme="minorHAnsi" w:hAnsiTheme="minorHAnsi" w:cstheme="minorBidi"/>
                <w:sz w:val="22"/>
                <w:szCs w:val="22"/>
              </w:rPr>
            </w:pPr>
            <w:r w:rsidRPr="008C13F2">
              <w:rPr>
                <w:rFonts w:asciiTheme="minorHAnsi" w:hAnsiTheme="minorHAnsi" w:cstheme="minorBidi"/>
                <w:sz w:val="22"/>
                <w:szCs w:val="22"/>
              </w:rPr>
              <w:t xml:space="preserve">Wait for RTL to set </w:t>
            </w:r>
            <w:proofErr w:type="spellStart"/>
            <w:r w:rsidRPr="008C13F2">
              <w:rPr>
                <w:rFonts w:asciiTheme="minorHAnsi" w:hAnsiTheme="minorHAnsi" w:cstheme="minorBidi"/>
                <w:sz w:val="22"/>
                <w:szCs w:val="22"/>
              </w:rPr>
              <w:t>ocs_ess_paccept</w:t>
            </w:r>
            <w:proofErr w:type="spellEnd"/>
            <w:r w:rsidRPr="008C13F2">
              <w:rPr>
                <w:rFonts w:asciiTheme="minorHAnsi" w:hAnsiTheme="minorHAnsi" w:cstheme="minorBidi"/>
                <w:sz w:val="22"/>
                <w:szCs w:val="22"/>
              </w:rPr>
              <w:t xml:space="preserve"> = 0</w:t>
            </w:r>
          </w:p>
          <w:p w14:paraId="0EAE6385" w14:textId="342F9559" w:rsidR="007E6ACF" w:rsidRPr="007E6ACF" w:rsidRDefault="007E6ACF" w:rsidP="007E6ACF">
            <w:pPr>
              <w:rPr>
                <w:rFonts w:asciiTheme="minorHAnsi" w:hAnsiTheme="minorHAnsi" w:cstheme="minorBidi"/>
                <w:sz w:val="22"/>
                <w:szCs w:val="22"/>
              </w:rPr>
            </w:pPr>
            <w:r w:rsidRPr="007E6ACF">
              <w:rPr>
                <w:rFonts w:asciiTheme="minorHAnsi" w:hAnsiTheme="minorHAnsi" w:cstheme="minorBidi"/>
                <w:noProof/>
                <w:sz w:val="22"/>
                <w:szCs w:val="22"/>
              </w:rPr>
              <w:drawing>
                <wp:inline distT="0" distB="0" distL="0" distR="0" wp14:anchorId="2081379F" wp14:editId="183FA2C2">
                  <wp:extent cx="4362674" cy="4026107"/>
                  <wp:effectExtent l="0" t="0" r="0" b="0"/>
                  <wp:docPr id="52323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33150" name=""/>
                          <pic:cNvPicPr/>
                        </pic:nvPicPr>
                        <pic:blipFill>
                          <a:blip r:embed="rId32"/>
                          <a:stretch>
                            <a:fillRect/>
                          </a:stretch>
                        </pic:blipFill>
                        <pic:spPr>
                          <a:xfrm>
                            <a:off x="0" y="0"/>
                            <a:ext cx="4362674" cy="4026107"/>
                          </a:xfrm>
                          <a:prstGeom prst="rect">
                            <a:avLst/>
                          </a:prstGeom>
                        </pic:spPr>
                      </pic:pic>
                    </a:graphicData>
                  </a:graphic>
                </wp:inline>
              </w:drawing>
            </w:r>
          </w:p>
        </w:tc>
      </w:tr>
      <w:tr w:rsidR="008E4881" w:rsidRPr="000A4A78" w14:paraId="4C0C68A7" w14:textId="77777777">
        <w:tc>
          <w:tcPr>
            <w:tcW w:w="0" w:type="auto"/>
          </w:tcPr>
          <w:p w14:paraId="6FA9A407" w14:textId="77777777" w:rsidR="008E4881" w:rsidRPr="005D6BD4" w:rsidRDefault="008E4881">
            <w:pPr>
              <w:rPr>
                <w:rFonts w:eastAsia="MS Mincho"/>
              </w:rPr>
            </w:pPr>
            <w:r>
              <w:t>Checking</w:t>
            </w:r>
          </w:p>
          <w:p w14:paraId="5A06A59D" w14:textId="3A43B1B9" w:rsidR="008E4881" w:rsidRPr="009926EC" w:rsidRDefault="00245563">
            <w:pPr>
              <w:rPr>
                <w:rFonts w:asciiTheme="minorHAnsi" w:eastAsia="MS Mincho" w:hAnsiTheme="minorHAnsi" w:cstheme="minorBidi"/>
                <w:sz w:val="22"/>
                <w:szCs w:val="22"/>
              </w:rPr>
            </w:pPr>
            <w:r>
              <w:t>N/A</w:t>
            </w:r>
          </w:p>
        </w:tc>
      </w:tr>
      <w:tr w:rsidR="008E4881" w:rsidRPr="000A4A78" w14:paraId="365406C0" w14:textId="77777777">
        <w:tc>
          <w:tcPr>
            <w:tcW w:w="0" w:type="auto"/>
          </w:tcPr>
          <w:p w14:paraId="05813FA1" w14:textId="77777777" w:rsidR="008E4881" w:rsidRDefault="008E4881">
            <w:r>
              <w:t>Coverage</w:t>
            </w:r>
          </w:p>
          <w:p w14:paraId="03896E13" w14:textId="59483BA6" w:rsidR="00821AF8" w:rsidRDefault="00821AF8" w:rsidP="00821AF8">
            <w:r>
              <w:t>Cover following PSTATE: OFF, ACTV, ACCBLK, ACCPG</w:t>
            </w:r>
          </w:p>
          <w:p w14:paraId="58A1129D" w14:textId="4A508E84" w:rsidR="00821AF8" w:rsidRPr="00821AF8" w:rsidRDefault="00821AF8" w:rsidP="00821AF8">
            <w:pPr>
              <w:rPr>
                <w:rFonts w:eastAsia="MS Mincho"/>
              </w:rPr>
            </w:pPr>
            <w:r>
              <w:t xml:space="preserve">Cover </w:t>
            </w:r>
            <w:proofErr w:type="spellStart"/>
            <w:r>
              <w:t>preq</w:t>
            </w:r>
            <w:proofErr w:type="spellEnd"/>
            <w:r>
              <w:t xml:space="preserve">, </w:t>
            </w:r>
            <w:proofErr w:type="spellStart"/>
            <w:r>
              <w:t>paccept</w:t>
            </w:r>
            <w:proofErr w:type="spellEnd"/>
            <w:r>
              <w:t xml:space="preserve">, and </w:t>
            </w:r>
            <w:proofErr w:type="spellStart"/>
            <w:r>
              <w:t>pactive</w:t>
            </w:r>
            <w:proofErr w:type="spellEnd"/>
            <w:r>
              <w:t xml:space="preserve"> signals</w:t>
            </w:r>
          </w:p>
        </w:tc>
      </w:tr>
      <w:tr w:rsidR="008E4881" w:rsidRPr="000A4A78" w14:paraId="56D45D67" w14:textId="77777777">
        <w:tc>
          <w:tcPr>
            <w:tcW w:w="0" w:type="auto"/>
          </w:tcPr>
          <w:p w14:paraId="5093B4F0" w14:textId="77777777" w:rsidR="008E4881" w:rsidRDefault="008E4881">
            <w:r>
              <w:t>Useful Resources</w:t>
            </w:r>
          </w:p>
          <w:p w14:paraId="4D913613" w14:textId="77777777" w:rsidR="008E4881" w:rsidRPr="006321E2" w:rsidRDefault="008E4881">
            <w:pPr>
              <w:rPr>
                <w:i/>
                <w:iCs/>
              </w:rPr>
            </w:pPr>
            <w:r>
              <w:t>&lt;Example: Block diagrams, waves, snippets from PCR/HAS etc.&gt;</w:t>
            </w:r>
          </w:p>
        </w:tc>
      </w:tr>
    </w:tbl>
    <w:p w14:paraId="09A8FDCA" w14:textId="77777777" w:rsidR="008E4881" w:rsidRPr="008E4881" w:rsidRDefault="008E4881" w:rsidP="008E4881"/>
    <w:p w14:paraId="6B66E111" w14:textId="738176EE" w:rsidR="00912823" w:rsidRDefault="00912823">
      <w:pPr>
        <w:pStyle w:val="Heading3"/>
      </w:pPr>
      <w:proofErr w:type="spellStart"/>
      <w:r>
        <w:t>ocs_inaccessible_pg_test</w:t>
      </w:r>
      <w:proofErr w:type="spellEnd"/>
      <w:r>
        <w:br/>
      </w:r>
    </w:p>
    <w:tbl>
      <w:tblPr>
        <w:tblStyle w:val="TableGrid"/>
        <w:tblW w:w="9350" w:type="dxa"/>
        <w:tblInd w:w="607" w:type="dxa"/>
        <w:tblLook w:val="04A0" w:firstRow="1" w:lastRow="0" w:firstColumn="1" w:lastColumn="0" w:noHBand="0" w:noVBand="1"/>
      </w:tblPr>
      <w:tblGrid>
        <w:gridCol w:w="9350"/>
      </w:tblGrid>
      <w:tr w:rsidR="00912823" w:rsidRPr="000A4A78" w14:paraId="42CC68DA" w14:textId="77777777">
        <w:tc>
          <w:tcPr>
            <w:tcW w:w="0" w:type="auto"/>
          </w:tcPr>
          <w:p w14:paraId="64D53392" w14:textId="33C53BC3" w:rsidR="00912823" w:rsidRDefault="00912823">
            <w:r>
              <w:t xml:space="preserve">Objective </w:t>
            </w:r>
            <w:r w:rsidR="009B12D7" w:rsidRPr="009B12D7">
              <w:rPr>
                <w:highlight w:val="yellow"/>
              </w:rPr>
              <w:t>(1</w:t>
            </w:r>
            <w:r w:rsidR="009B12D7" w:rsidRPr="009B12D7">
              <w:rPr>
                <w:highlight w:val="yellow"/>
                <w:vertAlign w:val="superscript"/>
              </w:rPr>
              <w:t>st</w:t>
            </w:r>
            <w:r w:rsidR="009B12D7" w:rsidRPr="009B12D7">
              <w:rPr>
                <w:highlight w:val="yellow"/>
              </w:rPr>
              <w:t>)</w:t>
            </w:r>
          </w:p>
          <w:p w14:paraId="6228658B" w14:textId="08F2A491" w:rsidR="00912823" w:rsidRPr="005D6BD4" w:rsidRDefault="00912823">
            <w:r>
              <w:t>Test will transition from ACTV -&gt; IN</w:t>
            </w:r>
            <w:r w:rsidR="001B26A1">
              <w:t>ACCBLK</w:t>
            </w:r>
            <w:r>
              <w:t xml:space="preserve"> -&gt;ACTV or </w:t>
            </w:r>
            <w:r w:rsidR="00F477FB">
              <w:t>WARM*</w:t>
            </w:r>
            <w:r w:rsidR="003F65A8">
              <w:t xml:space="preserve"> or OFF</w:t>
            </w:r>
            <w:r>
              <w:t>-&gt;ACTV</w:t>
            </w:r>
          </w:p>
        </w:tc>
      </w:tr>
      <w:tr w:rsidR="00912823" w:rsidRPr="000A4A78" w14:paraId="6E75A143" w14:textId="77777777">
        <w:tc>
          <w:tcPr>
            <w:tcW w:w="0" w:type="auto"/>
          </w:tcPr>
          <w:p w14:paraId="2EC66D83" w14:textId="0F1CBEDC" w:rsidR="00912823" w:rsidRDefault="00912823">
            <w:r>
              <w:t>Description</w:t>
            </w:r>
          </w:p>
          <w:p w14:paraId="0D641209" w14:textId="77777777" w:rsidR="00912823" w:rsidRDefault="00912823" w:rsidP="00653545">
            <w:pPr>
              <w:pStyle w:val="ListParagraph"/>
              <w:numPr>
                <w:ilvl w:val="0"/>
                <w:numId w:val="17"/>
              </w:numPr>
              <w:rPr>
                <w:rFonts w:asciiTheme="minorHAnsi" w:hAnsiTheme="minorHAnsi" w:cstheme="minorBidi"/>
                <w:sz w:val="22"/>
                <w:szCs w:val="22"/>
              </w:rPr>
            </w:pPr>
            <w:r>
              <w:rPr>
                <w:rFonts w:asciiTheme="minorHAnsi" w:hAnsiTheme="minorHAnsi" w:cstheme="minorBidi"/>
                <w:sz w:val="22"/>
                <w:szCs w:val="22"/>
              </w:rPr>
              <w:t>Boot up sequence (</w:t>
            </w:r>
            <w:proofErr w:type="spellStart"/>
            <w:r>
              <w:rPr>
                <w:rFonts w:asciiTheme="minorHAnsi" w:hAnsiTheme="minorHAnsi" w:cstheme="minorBidi"/>
                <w:sz w:val="22"/>
                <w:szCs w:val="22"/>
              </w:rPr>
              <w:t>ocs_hard_reset_sequence</w:t>
            </w:r>
            <w:proofErr w:type="spellEnd"/>
            <w:r>
              <w:rPr>
                <w:rFonts w:asciiTheme="minorHAnsi" w:hAnsiTheme="minorHAnsi" w:cstheme="minorBidi"/>
                <w:sz w:val="22"/>
                <w:szCs w:val="22"/>
              </w:rPr>
              <w:t>)</w:t>
            </w:r>
          </w:p>
          <w:p w14:paraId="4D08C153" w14:textId="77777777" w:rsidR="00821AF8" w:rsidRDefault="00821AF8" w:rsidP="00653545">
            <w:pPr>
              <w:pStyle w:val="ListParagraph"/>
              <w:numPr>
                <w:ilvl w:val="1"/>
                <w:numId w:val="17"/>
              </w:numPr>
              <w:rPr>
                <w:rFonts w:asciiTheme="minorHAnsi" w:hAnsiTheme="minorHAnsi" w:cstheme="minorBidi"/>
                <w:sz w:val="22"/>
                <w:szCs w:val="22"/>
              </w:rPr>
            </w:pPr>
            <w:r>
              <w:rPr>
                <w:rFonts w:asciiTheme="minorHAnsi" w:hAnsiTheme="minorHAnsi" w:cstheme="minorBidi"/>
                <w:sz w:val="22"/>
                <w:szCs w:val="22"/>
              </w:rPr>
              <w:t xml:space="preserve">assert </w:t>
            </w:r>
            <w:proofErr w:type="spellStart"/>
            <w:r>
              <w:rPr>
                <w:rFonts w:asciiTheme="minorHAnsi" w:hAnsiTheme="minorHAnsi" w:cstheme="minorBidi"/>
                <w:sz w:val="22"/>
                <w:szCs w:val="22"/>
              </w:rPr>
              <w:t>cse_rst_vnnpgd_slow_b</w:t>
            </w:r>
            <w:proofErr w:type="spellEnd"/>
            <w:r>
              <w:rPr>
                <w:rFonts w:asciiTheme="minorHAnsi" w:hAnsiTheme="minorHAnsi" w:cstheme="minorBidi"/>
                <w:sz w:val="22"/>
                <w:szCs w:val="22"/>
              </w:rPr>
              <w:t xml:space="preserve"> and </w:t>
            </w:r>
            <w:proofErr w:type="spellStart"/>
            <w:r>
              <w:rPr>
                <w:rFonts w:asciiTheme="minorHAnsi" w:hAnsiTheme="minorHAnsi" w:cstheme="minorBidi"/>
                <w:sz w:val="22"/>
                <w:szCs w:val="22"/>
              </w:rPr>
              <w:t>cse_side_rst_b</w:t>
            </w:r>
            <w:proofErr w:type="spellEnd"/>
          </w:p>
          <w:p w14:paraId="63ED627E" w14:textId="77777777" w:rsidR="00821AF8" w:rsidRDefault="00821AF8" w:rsidP="00653545">
            <w:pPr>
              <w:pStyle w:val="ListParagraph"/>
              <w:numPr>
                <w:ilvl w:val="1"/>
                <w:numId w:val="17"/>
              </w:numPr>
              <w:rPr>
                <w:rFonts w:asciiTheme="minorHAnsi" w:hAnsiTheme="minorHAnsi" w:cstheme="minorBidi"/>
                <w:sz w:val="22"/>
                <w:szCs w:val="22"/>
              </w:rPr>
            </w:pPr>
            <w:r>
              <w:rPr>
                <w:rFonts w:asciiTheme="minorHAnsi" w:hAnsiTheme="minorHAnsi" w:cstheme="minorBidi"/>
                <w:sz w:val="22"/>
                <w:szCs w:val="22"/>
              </w:rPr>
              <w:t xml:space="preserve">random </w:t>
            </w:r>
            <w:proofErr w:type="gramStart"/>
            <w:r>
              <w:rPr>
                <w:rFonts w:asciiTheme="minorHAnsi" w:hAnsiTheme="minorHAnsi" w:cstheme="minorBidi"/>
                <w:sz w:val="22"/>
                <w:szCs w:val="22"/>
              </w:rPr>
              <w:t>delay ,</w:t>
            </w:r>
            <w:proofErr w:type="gramEnd"/>
            <w:r>
              <w:rPr>
                <w:rFonts w:asciiTheme="minorHAnsi" w:hAnsiTheme="minorHAnsi" w:cstheme="minorBidi"/>
                <w:sz w:val="22"/>
                <w:szCs w:val="22"/>
              </w:rPr>
              <w:t xml:space="preserve">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24E877B5" w14:textId="77777777" w:rsidR="00821AF8" w:rsidRPr="000241DD" w:rsidRDefault="00821AF8" w:rsidP="00653545">
            <w:pPr>
              <w:pStyle w:val="ListParagraph"/>
              <w:numPr>
                <w:ilvl w:val="1"/>
                <w:numId w:val="17"/>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05451EDE" w14:textId="77777777" w:rsidR="00821AF8" w:rsidRDefault="00821AF8" w:rsidP="00653545">
            <w:pPr>
              <w:pStyle w:val="ListParagraph"/>
              <w:numPr>
                <w:ilvl w:val="1"/>
                <w:numId w:val="17"/>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cse_rst_vnnpgd_slow_b</w:t>
            </w:r>
            <w:proofErr w:type="spellEnd"/>
          </w:p>
          <w:p w14:paraId="47BDE265" w14:textId="77777777" w:rsidR="00821AF8" w:rsidRDefault="00821AF8" w:rsidP="00653545">
            <w:pPr>
              <w:pStyle w:val="ListParagraph"/>
              <w:numPr>
                <w:ilvl w:val="1"/>
                <w:numId w:val="17"/>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5AA31BED" w14:textId="77777777" w:rsidR="00821AF8" w:rsidRPr="000241DD" w:rsidRDefault="00821AF8" w:rsidP="00653545">
            <w:pPr>
              <w:pStyle w:val="ListParagraph"/>
              <w:numPr>
                <w:ilvl w:val="1"/>
                <w:numId w:val="17"/>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0</w:t>
            </w:r>
          </w:p>
          <w:p w14:paraId="3E7327C4" w14:textId="77777777" w:rsidR="00821AF8" w:rsidRDefault="00821AF8" w:rsidP="00653545">
            <w:pPr>
              <w:pStyle w:val="ListParagraph"/>
              <w:numPr>
                <w:ilvl w:val="1"/>
                <w:numId w:val="17"/>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0</w:t>
            </w:r>
          </w:p>
          <w:p w14:paraId="55228E3F" w14:textId="29B7D749" w:rsidR="00433E61" w:rsidRPr="00115918" w:rsidRDefault="00433E61" w:rsidP="00653545">
            <w:pPr>
              <w:pStyle w:val="ListParagraph"/>
              <w:numPr>
                <w:ilvl w:val="0"/>
                <w:numId w:val="17"/>
              </w:numPr>
              <w:rPr>
                <w:rFonts w:asciiTheme="minorHAnsi" w:hAnsiTheme="minorHAnsi" w:cstheme="minorBidi"/>
                <w:sz w:val="22"/>
                <w:szCs w:val="22"/>
              </w:rPr>
            </w:pPr>
            <w:r>
              <w:rPr>
                <w:rFonts w:asciiTheme="minorHAnsi" w:hAnsiTheme="minorHAnsi" w:cstheme="minorBidi"/>
                <w:sz w:val="22"/>
                <w:szCs w:val="22"/>
              </w:rPr>
              <w:t xml:space="preserve">Call </w:t>
            </w:r>
            <w:proofErr w:type="spellStart"/>
            <w:r>
              <w:rPr>
                <w:rFonts w:asciiTheme="minorHAnsi" w:hAnsiTheme="minorHAnsi" w:cstheme="minorBidi"/>
                <w:sz w:val="22"/>
                <w:szCs w:val="22"/>
              </w:rPr>
              <w:t>ocs</w:t>
            </w:r>
            <w:proofErr w:type="spellEnd"/>
            <w:r>
              <w:rPr>
                <w:rFonts w:asciiTheme="minorHAnsi" w:hAnsiTheme="minorHAnsi" w:cstheme="minorBidi"/>
                <w:sz w:val="22"/>
                <w:szCs w:val="22"/>
              </w:rPr>
              <w:t xml:space="preserve"> initialization sequence</w:t>
            </w:r>
          </w:p>
          <w:p w14:paraId="42C1B1C2" w14:textId="77777777" w:rsidR="000225C5" w:rsidRDefault="000225C5" w:rsidP="00653545">
            <w:pPr>
              <w:pStyle w:val="ListParagraph"/>
              <w:numPr>
                <w:ilvl w:val="0"/>
                <w:numId w:val="17"/>
              </w:numPr>
              <w:rPr>
                <w:rFonts w:asciiTheme="minorHAnsi" w:hAnsiTheme="minorHAnsi" w:cstheme="minorBidi"/>
                <w:sz w:val="22"/>
                <w:szCs w:val="22"/>
              </w:rPr>
            </w:pPr>
            <w:r>
              <w:rPr>
                <w:rFonts w:asciiTheme="minorHAnsi" w:hAnsiTheme="minorHAnsi" w:cstheme="minorBidi"/>
                <w:sz w:val="22"/>
                <w:szCs w:val="22"/>
              </w:rPr>
              <w:t>Random delay, call inaccessible PG entry sequence</w:t>
            </w:r>
          </w:p>
          <w:p w14:paraId="3EA37D58" w14:textId="77777777" w:rsidR="00C01827" w:rsidRDefault="00C01827" w:rsidP="00653545">
            <w:pPr>
              <w:pStyle w:val="ListParagraph"/>
              <w:numPr>
                <w:ilvl w:val="1"/>
                <w:numId w:val="17"/>
              </w:numPr>
              <w:rPr>
                <w:rFonts w:asciiTheme="minorHAnsi" w:hAnsiTheme="minorHAnsi" w:cstheme="minorBidi"/>
                <w:sz w:val="22"/>
                <w:szCs w:val="22"/>
              </w:rPr>
            </w:pPr>
            <w:r>
              <w:rPr>
                <w:rFonts w:asciiTheme="minorHAnsi" w:hAnsiTheme="minorHAnsi" w:cstheme="minorBidi"/>
                <w:sz w:val="22"/>
                <w:szCs w:val="22"/>
              </w:rPr>
              <w:t xml:space="preserve">If deny ==1 </w:t>
            </w:r>
          </w:p>
          <w:p w14:paraId="5C39E9BA" w14:textId="77777777" w:rsidR="007F57AE" w:rsidRDefault="00C01827" w:rsidP="007F57AE">
            <w:pPr>
              <w:pStyle w:val="ListParagraph"/>
              <w:ind w:left="1440"/>
              <w:rPr>
                <w:rFonts w:asciiTheme="minorHAnsi" w:hAnsiTheme="minorHAnsi" w:cstheme="minorBidi"/>
                <w:sz w:val="22"/>
                <w:szCs w:val="22"/>
              </w:rPr>
            </w:pPr>
            <w:r>
              <w:rPr>
                <w:rFonts w:asciiTheme="minorHAnsi" w:hAnsiTheme="minorHAnsi" w:cstheme="minorBidi"/>
                <w:sz w:val="22"/>
                <w:szCs w:val="22"/>
              </w:rPr>
              <w:t>Fork</w:t>
            </w:r>
          </w:p>
          <w:p w14:paraId="4600E768" w14:textId="685FD97A" w:rsidR="003F3795" w:rsidRDefault="003F3795" w:rsidP="00653545">
            <w:pPr>
              <w:pStyle w:val="ListParagraph"/>
              <w:numPr>
                <w:ilvl w:val="0"/>
                <w:numId w:val="30"/>
              </w:numPr>
              <w:rPr>
                <w:rFonts w:asciiTheme="minorHAnsi" w:hAnsiTheme="minorHAnsi" w:cstheme="minorBidi"/>
                <w:sz w:val="22"/>
                <w:szCs w:val="22"/>
              </w:rPr>
            </w:pPr>
            <w:r w:rsidRPr="003F3795">
              <w:rPr>
                <w:rFonts w:asciiTheme="minorHAnsi" w:hAnsiTheme="minorHAnsi" w:cstheme="minorBidi"/>
                <w:b/>
                <w:bCs/>
                <w:sz w:val="22"/>
                <w:szCs w:val="22"/>
              </w:rPr>
              <w:t>Thread 1</w:t>
            </w:r>
            <w:r>
              <w:rPr>
                <w:rFonts w:asciiTheme="minorHAnsi" w:hAnsiTheme="minorHAnsi" w:cstheme="minorBidi"/>
                <w:sz w:val="22"/>
                <w:szCs w:val="22"/>
              </w:rPr>
              <w:t>: Issue OCS traffic</w:t>
            </w:r>
          </w:p>
          <w:p w14:paraId="3773918D" w14:textId="0A7EFC19" w:rsidR="003F3795" w:rsidRDefault="003F3795" w:rsidP="003F3795">
            <w:pPr>
              <w:pStyle w:val="ListParagraph"/>
              <w:ind w:left="1800"/>
              <w:rPr>
                <w:rFonts w:asciiTheme="minorHAnsi" w:hAnsiTheme="minorHAnsi" w:cstheme="minorBidi"/>
                <w:sz w:val="22"/>
                <w:szCs w:val="22"/>
              </w:rPr>
            </w:pPr>
            <w:r>
              <w:rPr>
                <w:rFonts w:asciiTheme="minorHAnsi" w:hAnsiTheme="minorHAnsi" w:cstheme="minorBidi"/>
                <w:sz w:val="22"/>
                <w:szCs w:val="22"/>
              </w:rPr>
              <w:t xml:space="preserve">                  Wait for </w:t>
            </w:r>
            <w:proofErr w:type="spellStart"/>
            <w:r>
              <w:rPr>
                <w:rFonts w:asciiTheme="minorHAnsi" w:hAnsiTheme="minorHAnsi" w:cstheme="minorBidi"/>
                <w:sz w:val="22"/>
                <w:szCs w:val="22"/>
              </w:rPr>
              <w:t>ocs_ess_</w:t>
            </w:r>
            <w:proofErr w:type="gramStart"/>
            <w:r>
              <w:rPr>
                <w:rFonts w:asciiTheme="minorHAnsi" w:hAnsiTheme="minorHAnsi" w:cstheme="minorBidi"/>
                <w:sz w:val="22"/>
                <w:szCs w:val="22"/>
              </w:rPr>
              <w:t>pactive.pactive</w:t>
            </w:r>
            <w:proofErr w:type="gramEnd"/>
            <w:r>
              <w:rPr>
                <w:rFonts w:asciiTheme="minorHAnsi" w:hAnsiTheme="minorHAnsi" w:cstheme="minorBidi"/>
                <w:sz w:val="22"/>
                <w:szCs w:val="22"/>
              </w:rPr>
              <w:t>_func</w:t>
            </w:r>
            <w:proofErr w:type="spellEnd"/>
            <w:r>
              <w:rPr>
                <w:rFonts w:asciiTheme="minorHAnsi" w:hAnsiTheme="minorHAnsi" w:cstheme="minorBidi"/>
                <w:sz w:val="22"/>
                <w:szCs w:val="22"/>
              </w:rPr>
              <w:t xml:space="preserve"> =1</w:t>
            </w:r>
          </w:p>
          <w:p w14:paraId="2BBA602B" w14:textId="1AEB646D" w:rsidR="003F3795" w:rsidRDefault="003F3795" w:rsidP="00653545">
            <w:pPr>
              <w:pStyle w:val="ListParagraph"/>
              <w:numPr>
                <w:ilvl w:val="0"/>
                <w:numId w:val="30"/>
              </w:numPr>
              <w:rPr>
                <w:rFonts w:asciiTheme="minorHAnsi" w:hAnsiTheme="minorHAnsi" w:cstheme="minorBidi"/>
                <w:sz w:val="22"/>
                <w:szCs w:val="22"/>
              </w:rPr>
            </w:pPr>
            <w:r w:rsidRPr="003F3795">
              <w:rPr>
                <w:rFonts w:asciiTheme="minorHAnsi" w:hAnsiTheme="minorHAnsi" w:cstheme="minorBidi"/>
                <w:b/>
                <w:bCs/>
                <w:sz w:val="22"/>
                <w:szCs w:val="22"/>
              </w:rPr>
              <w:t>Thread 2</w:t>
            </w:r>
            <w:r>
              <w:rPr>
                <w:rFonts w:asciiTheme="minorHAnsi" w:hAnsiTheme="minorHAnsi" w:cstheme="minorBidi"/>
                <w:sz w:val="22"/>
                <w:szCs w:val="22"/>
              </w:rPr>
              <w:t xml:space="preserve">: Random delay enough that </w:t>
            </w:r>
            <w:proofErr w:type="spellStart"/>
            <w:r w:rsidRPr="00900BDE">
              <w:rPr>
                <w:rFonts w:asciiTheme="minorHAnsi" w:hAnsiTheme="minorHAnsi" w:cstheme="minorBidi"/>
                <w:sz w:val="22"/>
                <w:szCs w:val="22"/>
              </w:rPr>
              <w:t>ocs_ess_</w:t>
            </w:r>
            <w:proofErr w:type="gramStart"/>
            <w:r w:rsidRPr="00900BDE">
              <w:rPr>
                <w:rFonts w:asciiTheme="minorHAnsi" w:hAnsiTheme="minorHAnsi" w:cstheme="minorBidi"/>
                <w:sz w:val="22"/>
                <w:szCs w:val="22"/>
              </w:rPr>
              <w:t>pactive.pactive</w:t>
            </w:r>
            <w:proofErr w:type="gramEnd"/>
            <w:r w:rsidRPr="00900BDE">
              <w:rPr>
                <w:rFonts w:asciiTheme="minorHAnsi" w:hAnsiTheme="minorHAnsi" w:cstheme="minorBidi"/>
                <w:sz w:val="22"/>
                <w:szCs w:val="22"/>
              </w:rPr>
              <w:t>_func</w:t>
            </w:r>
            <w:proofErr w:type="spellEnd"/>
            <w:r w:rsidRPr="00900BDE">
              <w:rPr>
                <w:rFonts w:asciiTheme="minorHAnsi" w:hAnsiTheme="minorHAnsi" w:cstheme="minorBidi"/>
                <w:sz w:val="22"/>
                <w:szCs w:val="22"/>
              </w:rPr>
              <w:t xml:space="preserve"> = 1</w:t>
            </w:r>
            <w:r>
              <w:rPr>
                <w:rFonts w:asciiTheme="minorHAnsi" w:hAnsiTheme="minorHAnsi" w:cstheme="minorBidi"/>
                <w:sz w:val="22"/>
                <w:szCs w:val="22"/>
              </w:rPr>
              <w:t xml:space="preserve">,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w:t>
            </w:r>
            <w:r w:rsidRPr="00E43C71">
              <w:rPr>
                <w:rFonts w:asciiTheme="minorHAnsi" w:hAnsiTheme="minorHAnsi" w:cstheme="minorBidi"/>
                <w:sz w:val="22"/>
                <w:szCs w:val="22"/>
              </w:rPr>
              <w:t>INACCBLK</w:t>
            </w:r>
            <w:r>
              <w:rPr>
                <w:rFonts w:asciiTheme="minorHAnsi" w:hAnsiTheme="minorHAnsi" w:cstheme="minorBidi"/>
                <w:sz w:val="22"/>
                <w:szCs w:val="22"/>
              </w:rPr>
              <w:t>.</w:t>
            </w:r>
          </w:p>
          <w:p w14:paraId="37AC8C43" w14:textId="77777777" w:rsidR="003F3795" w:rsidRDefault="003F3795" w:rsidP="003F3795">
            <w:pPr>
              <w:pStyle w:val="ListParagraph"/>
              <w:ind w:left="1800"/>
              <w:rPr>
                <w:rFonts w:asciiTheme="minorHAnsi" w:hAnsiTheme="minorHAnsi" w:cstheme="minorBidi"/>
                <w:sz w:val="22"/>
                <w:szCs w:val="22"/>
              </w:rPr>
            </w:pPr>
            <w:r>
              <w:rPr>
                <w:rFonts w:asciiTheme="minorHAnsi" w:hAnsiTheme="minorHAnsi" w:cstheme="minorBidi"/>
                <w:sz w:val="22"/>
                <w:szCs w:val="22"/>
              </w:rPr>
              <w:t xml:space="preserve">                   Wait for RTL to set </w:t>
            </w:r>
            <w:proofErr w:type="spellStart"/>
            <w:r>
              <w:rPr>
                <w:rFonts w:asciiTheme="minorHAnsi" w:hAnsiTheme="minorHAnsi" w:cstheme="minorBidi"/>
                <w:sz w:val="22"/>
                <w:szCs w:val="22"/>
              </w:rPr>
              <w:t>ocs_ess_pdeny</w:t>
            </w:r>
            <w:proofErr w:type="spellEnd"/>
            <w:r>
              <w:rPr>
                <w:rFonts w:asciiTheme="minorHAnsi" w:hAnsiTheme="minorHAnsi" w:cstheme="minorBidi"/>
                <w:sz w:val="22"/>
                <w:szCs w:val="22"/>
              </w:rPr>
              <w:t xml:space="preserve"> = 1</w:t>
            </w:r>
          </w:p>
          <w:p w14:paraId="0B56A100" w14:textId="77777777" w:rsidR="003F3795" w:rsidRDefault="003F3795" w:rsidP="003F3795">
            <w:pPr>
              <w:pStyle w:val="ListParagraph"/>
              <w:ind w:left="1800"/>
              <w:rPr>
                <w:rFonts w:asciiTheme="minorHAnsi" w:hAnsiTheme="minorHAnsi" w:cstheme="minorBidi"/>
                <w:sz w:val="22"/>
                <w:szCs w:val="22"/>
              </w:rPr>
            </w:pPr>
            <w:r>
              <w:rPr>
                <w:rFonts w:asciiTheme="minorHAnsi" w:hAnsiTheme="minorHAnsi" w:cstheme="minorBidi"/>
                <w:sz w:val="22"/>
                <w:szCs w:val="22"/>
              </w:rPr>
              <w:t xml:space="preserve">                   </w:t>
            </w:r>
            <w:r w:rsidRPr="004F0E1A">
              <w:rPr>
                <w:rFonts w:asciiTheme="minorHAnsi" w:hAnsiTheme="minorHAnsi" w:cstheme="minorBidi"/>
                <w:sz w:val="22"/>
                <w:szCs w:val="22"/>
              </w:rPr>
              <w:t xml:space="preserve">Random delay, then set </w:t>
            </w:r>
            <w:proofErr w:type="spellStart"/>
            <w:r w:rsidRPr="004F0E1A">
              <w:rPr>
                <w:rFonts w:asciiTheme="minorHAnsi" w:hAnsiTheme="minorHAnsi" w:cstheme="minorBidi"/>
                <w:sz w:val="22"/>
                <w:szCs w:val="22"/>
              </w:rPr>
              <w:t>ess_ocs_preq</w:t>
            </w:r>
            <w:proofErr w:type="spellEnd"/>
            <w:r w:rsidRPr="004F0E1A">
              <w:rPr>
                <w:rFonts w:asciiTheme="minorHAnsi" w:hAnsiTheme="minorHAnsi" w:cstheme="minorBidi"/>
                <w:sz w:val="22"/>
                <w:szCs w:val="22"/>
              </w:rPr>
              <w:t xml:space="preserve"> = </w:t>
            </w:r>
            <w:r>
              <w:rPr>
                <w:rFonts w:asciiTheme="minorHAnsi" w:hAnsiTheme="minorHAnsi" w:cstheme="minorBidi"/>
                <w:sz w:val="22"/>
                <w:szCs w:val="22"/>
              </w:rPr>
              <w:t xml:space="preserve">0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 </w:t>
            </w:r>
          </w:p>
          <w:p w14:paraId="5DB3639A" w14:textId="0FCA2F0F" w:rsidR="003F3795" w:rsidRPr="003F3795" w:rsidRDefault="003F3795" w:rsidP="003F3795">
            <w:pPr>
              <w:pStyle w:val="ListParagraph"/>
              <w:ind w:left="1800"/>
              <w:rPr>
                <w:rFonts w:asciiTheme="minorHAnsi" w:hAnsiTheme="minorHAnsi" w:cstheme="minorBidi"/>
                <w:sz w:val="22"/>
                <w:szCs w:val="22"/>
              </w:rPr>
            </w:pPr>
            <w:r>
              <w:rPr>
                <w:rFonts w:asciiTheme="minorHAnsi" w:hAnsiTheme="minorHAnsi" w:cstheme="minorBidi"/>
                <w:sz w:val="22"/>
                <w:szCs w:val="22"/>
              </w:rPr>
              <w:t xml:space="preserve">                   Skip Step 4 </w:t>
            </w:r>
            <w:r w:rsidR="00EA7178">
              <w:rPr>
                <w:rFonts w:asciiTheme="minorHAnsi" w:hAnsiTheme="minorHAnsi" w:cstheme="minorBidi"/>
                <w:sz w:val="22"/>
                <w:szCs w:val="22"/>
              </w:rPr>
              <w:t xml:space="preserve">(call inaccessible PG exit sequence) </w:t>
            </w:r>
            <w:r>
              <w:rPr>
                <w:rFonts w:asciiTheme="minorHAnsi" w:hAnsiTheme="minorHAnsi" w:cstheme="minorBidi"/>
                <w:sz w:val="22"/>
                <w:szCs w:val="22"/>
              </w:rPr>
              <w:t>and test ends.</w:t>
            </w:r>
          </w:p>
          <w:p w14:paraId="5F864F77" w14:textId="49ECF564" w:rsidR="00C01827" w:rsidRPr="00C01827" w:rsidRDefault="00C01827" w:rsidP="00653545">
            <w:pPr>
              <w:pStyle w:val="ListParagraph"/>
              <w:numPr>
                <w:ilvl w:val="1"/>
                <w:numId w:val="17"/>
              </w:numPr>
              <w:rPr>
                <w:rFonts w:asciiTheme="minorHAnsi" w:hAnsiTheme="minorHAnsi" w:cstheme="minorBidi"/>
                <w:sz w:val="22"/>
                <w:szCs w:val="22"/>
              </w:rPr>
            </w:pPr>
            <w:r>
              <w:rPr>
                <w:rFonts w:asciiTheme="minorHAnsi" w:hAnsiTheme="minorHAnsi" w:cstheme="minorBidi"/>
                <w:sz w:val="22"/>
                <w:szCs w:val="22"/>
              </w:rPr>
              <w:t>Else</w:t>
            </w:r>
          </w:p>
          <w:p w14:paraId="772FBF1F" w14:textId="77777777" w:rsidR="007F57AE" w:rsidRDefault="000225C5" w:rsidP="00653545">
            <w:pPr>
              <w:pStyle w:val="ListParagraph"/>
              <w:numPr>
                <w:ilvl w:val="0"/>
                <w:numId w:val="30"/>
              </w:numPr>
              <w:rPr>
                <w:rFonts w:asciiTheme="minorHAnsi" w:hAnsiTheme="minorHAnsi" w:cstheme="minorBidi"/>
                <w:sz w:val="22"/>
                <w:szCs w:val="22"/>
              </w:rPr>
            </w:pPr>
            <w:r w:rsidRPr="00E43C71">
              <w:rPr>
                <w:rFonts w:asciiTheme="minorHAnsi" w:hAnsiTheme="minorHAnsi" w:cstheme="minorBidi"/>
                <w:sz w:val="22"/>
                <w:szCs w:val="22"/>
              </w:rPr>
              <w:t xml:space="preserve">Random delay, then set </w:t>
            </w:r>
            <w:proofErr w:type="spellStart"/>
            <w:r w:rsidRPr="00E43C71">
              <w:rPr>
                <w:rFonts w:asciiTheme="minorHAnsi" w:hAnsiTheme="minorHAnsi" w:cstheme="minorBidi"/>
                <w:sz w:val="22"/>
                <w:szCs w:val="22"/>
              </w:rPr>
              <w:t>ess_ocs_preq</w:t>
            </w:r>
            <w:proofErr w:type="spellEnd"/>
            <w:r w:rsidRPr="00E43C71">
              <w:rPr>
                <w:rFonts w:asciiTheme="minorHAnsi" w:hAnsiTheme="minorHAnsi" w:cstheme="minorBidi"/>
                <w:sz w:val="22"/>
                <w:szCs w:val="22"/>
              </w:rPr>
              <w:t xml:space="preserve"> = 1 and set </w:t>
            </w:r>
            <w:proofErr w:type="spellStart"/>
            <w:r w:rsidRPr="00E43C71">
              <w:rPr>
                <w:rFonts w:asciiTheme="minorHAnsi" w:hAnsiTheme="minorHAnsi" w:cstheme="minorBidi"/>
                <w:sz w:val="22"/>
                <w:szCs w:val="22"/>
              </w:rPr>
              <w:t>ess_ocs_pstate</w:t>
            </w:r>
            <w:proofErr w:type="spellEnd"/>
            <w:r w:rsidRPr="00E43C71">
              <w:rPr>
                <w:rFonts w:asciiTheme="minorHAnsi" w:hAnsiTheme="minorHAnsi" w:cstheme="minorBidi"/>
                <w:sz w:val="22"/>
                <w:szCs w:val="22"/>
              </w:rPr>
              <w:t xml:space="preserve"> = INACCBLK</w:t>
            </w:r>
          </w:p>
          <w:p w14:paraId="4B903B8E" w14:textId="77777777" w:rsidR="007F57AE" w:rsidRDefault="000225C5" w:rsidP="00653545">
            <w:pPr>
              <w:pStyle w:val="ListParagraph"/>
              <w:numPr>
                <w:ilvl w:val="0"/>
                <w:numId w:val="30"/>
              </w:numPr>
              <w:rPr>
                <w:rFonts w:asciiTheme="minorHAnsi" w:hAnsiTheme="minorHAnsi" w:cstheme="minorBidi"/>
                <w:sz w:val="22"/>
                <w:szCs w:val="22"/>
              </w:rPr>
            </w:pPr>
            <w:r w:rsidRPr="007F57AE">
              <w:rPr>
                <w:rFonts w:asciiTheme="minorHAnsi" w:hAnsiTheme="minorHAnsi" w:cstheme="minorBidi"/>
                <w:sz w:val="22"/>
                <w:szCs w:val="22"/>
              </w:rPr>
              <w:t xml:space="preserve">Wait for RTL to set </w:t>
            </w:r>
            <w:proofErr w:type="spellStart"/>
            <w:r w:rsidRPr="007F57AE">
              <w:rPr>
                <w:rFonts w:asciiTheme="minorHAnsi" w:hAnsiTheme="minorHAnsi" w:cstheme="minorBidi"/>
                <w:sz w:val="22"/>
                <w:szCs w:val="22"/>
              </w:rPr>
              <w:t>ocs_ess_paccept</w:t>
            </w:r>
            <w:proofErr w:type="spellEnd"/>
            <w:r w:rsidRPr="007F57AE">
              <w:rPr>
                <w:rFonts w:asciiTheme="minorHAnsi" w:hAnsiTheme="minorHAnsi" w:cstheme="minorBidi"/>
                <w:sz w:val="22"/>
                <w:szCs w:val="22"/>
              </w:rPr>
              <w:t xml:space="preserve"> = 1 </w:t>
            </w:r>
          </w:p>
          <w:p w14:paraId="0D55BECB" w14:textId="77777777" w:rsidR="007F57AE" w:rsidRDefault="000225C5" w:rsidP="00653545">
            <w:pPr>
              <w:pStyle w:val="ListParagraph"/>
              <w:numPr>
                <w:ilvl w:val="0"/>
                <w:numId w:val="30"/>
              </w:numPr>
              <w:rPr>
                <w:rFonts w:asciiTheme="minorHAnsi" w:hAnsiTheme="minorHAnsi" w:cstheme="minorBidi"/>
                <w:sz w:val="22"/>
                <w:szCs w:val="22"/>
              </w:rPr>
            </w:pPr>
            <w:r w:rsidRPr="007F57AE">
              <w:rPr>
                <w:rFonts w:asciiTheme="minorHAnsi" w:hAnsiTheme="minorHAnsi" w:cstheme="minorBidi"/>
                <w:sz w:val="22"/>
                <w:szCs w:val="22"/>
              </w:rPr>
              <w:t xml:space="preserve">Random delay, then set </w:t>
            </w:r>
            <w:proofErr w:type="spellStart"/>
            <w:r w:rsidRPr="007F57AE">
              <w:rPr>
                <w:rFonts w:asciiTheme="minorHAnsi" w:hAnsiTheme="minorHAnsi" w:cstheme="minorBidi"/>
                <w:sz w:val="22"/>
                <w:szCs w:val="22"/>
              </w:rPr>
              <w:t>ess_ocs_preq</w:t>
            </w:r>
            <w:proofErr w:type="spellEnd"/>
            <w:r w:rsidRPr="007F57AE">
              <w:rPr>
                <w:rFonts w:asciiTheme="minorHAnsi" w:hAnsiTheme="minorHAnsi" w:cstheme="minorBidi"/>
                <w:sz w:val="22"/>
                <w:szCs w:val="22"/>
              </w:rPr>
              <w:t xml:space="preserve"> = 0</w:t>
            </w:r>
          </w:p>
          <w:p w14:paraId="2568A399" w14:textId="77777777" w:rsidR="007F57AE" w:rsidRDefault="000225C5" w:rsidP="00653545">
            <w:pPr>
              <w:pStyle w:val="ListParagraph"/>
              <w:numPr>
                <w:ilvl w:val="0"/>
                <w:numId w:val="30"/>
              </w:numPr>
              <w:rPr>
                <w:rFonts w:asciiTheme="minorHAnsi" w:hAnsiTheme="minorHAnsi" w:cstheme="minorBidi"/>
                <w:sz w:val="22"/>
                <w:szCs w:val="22"/>
              </w:rPr>
            </w:pPr>
            <w:r w:rsidRPr="007F57AE">
              <w:rPr>
                <w:rFonts w:asciiTheme="minorHAnsi" w:hAnsiTheme="minorHAnsi" w:cstheme="minorBidi"/>
                <w:sz w:val="22"/>
                <w:szCs w:val="22"/>
              </w:rPr>
              <w:t xml:space="preserve">Wait for RTL to set </w:t>
            </w:r>
            <w:proofErr w:type="spellStart"/>
            <w:r w:rsidRPr="007F57AE">
              <w:rPr>
                <w:rFonts w:asciiTheme="minorHAnsi" w:hAnsiTheme="minorHAnsi" w:cstheme="minorBidi"/>
                <w:sz w:val="22"/>
                <w:szCs w:val="22"/>
              </w:rPr>
              <w:t>ocs_ess_paccept</w:t>
            </w:r>
            <w:proofErr w:type="spellEnd"/>
            <w:r w:rsidRPr="007F57AE">
              <w:rPr>
                <w:rFonts w:asciiTheme="minorHAnsi" w:hAnsiTheme="minorHAnsi" w:cstheme="minorBidi"/>
                <w:sz w:val="22"/>
                <w:szCs w:val="22"/>
              </w:rPr>
              <w:t xml:space="preserve"> = 0</w:t>
            </w:r>
          </w:p>
          <w:p w14:paraId="027775BC" w14:textId="2C8C821F" w:rsidR="00E612DA" w:rsidRPr="007F57AE" w:rsidRDefault="00E612DA" w:rsidP="00653545">
            <w:pPr>
              <w:pStyle w:val="ListParagraph"/>
              <w:numPr>
                <w:ilvl w:val="0"/>
                <w:numId w:val="30"/>
              </w:numPr>
              <w:rPr>
                <w:rFonts w:asciiTheme="minorHAnsi" w:hAnsiTheme="minorHAnsi" w:cstheme="minorBidi"/>
                <w:sz w:val="22"/>
                <w:szCs w:val="22"/>
              </w:rPr>
            </w:pPr>
            <w:r w:rsidRPr="007F57AE">
              <w:rPr>
                <w:rFonts w:asciiTheme="minorHAnsi" w:hAnsiTheme="minorHAnsi" w:cstheme="minorBidi"/>
                <w:sz w:val="22"/>
                <w:szCs w:val="22"/>
              </w:rPr>
              <w:t xml:space="preserve">If </w:t>
            </w:r>
            <w:proofErr w:type="spellStart"/>
            <w:r w:rsidR="00DC6B2F" w:rsidRPr="007F57AE">
              <w:rPr>
                <w:rFonts w:asciiTheme="minorHAnsi" w:hAnsiTheme="minorHAnsi" w:cstheme="minorBidi"/>
                <w:sz w:val="22"/>
                <w:szCs w:val="22"/>
              </w:rPr>
              <w:t>in</w:t>
            </w:r>
            <w:r w:rsidRPr="007F57AE">
              <w:rPr>
                <w:rFonts w:asciiTheme="minorHAnsi" w:hAnsiTheme="minorHAnsi" w:cstheme="minorBidi"/>
                <w:sz w:val="22"/>
                <w:szCs w:val="22"/>
              </w:rPr>
              <w:t>accblk_exit</w:t>
            </w:r>
            <w:proofErr w:type="spellEnd"/>
            <w:r w:rsidRPr="007F57AE">
              <w:rPr>
                <w:rFonts w:asciiTheme="minorHAnsi" w:hAnsiTheme="minorHAnsi" w:cstheme="minorBidi"/>
                <w:sz w:val="22"/>
                <w:szCs w:val="22"/>
              </w:rPr>
              <w:t xml:space="preserve"> =1,</w:t>
            </w:r>
          </w:p>
          <w:p w14:paraId="3BEC60FF" w14:textId="6FD696FA" w:rsidR="00E612DA" w:rsidRDefault="00336D41" w:rsidP="00653545">
            <w:pPr>
              <w:pStyle w:val="ListParagraph"/>
              <w:numPr>
                <w:ilvl w:val="2"/>
                <w:numId w:val="17"/>
              </w:numPr>
              <w:rPr>
                <w:rFonts w:asciiTheme="minorHAnsi" w:hAnsiTheme="minorHAnsi" w:cstheme="minorBidi"/>
                <w:sz w:val="22"/>
                <w:szCs w:val="22"/>
              </w:rPr>
            </w:pPr>
            <w:r>
              <w:rPr>
                <w:rFonts w:asciiTheme="minorHAnsi" w:hAnsiTheme="minorHAnsi" w:cstheme="minorBidi"/>
                <w:sz w:val="22"/>
                <w:szCs w:val="22"/>
              </w:rPr>
              <w:t xml:space="preserve">Go to step </w:t>
            </w:r>
            <w:r w:rsidR="001E7FF7">
              <w:rPr>
                <w:rFonts w:asciiTheme="minorHAnsi" w:hAnsiTheme="minorHAnsi" w:cstheme="minorBidi"/>
                <w:sz w:val="22"/>
                <w:szCs w:val="22"/>
              </w:rPr>
              <w:t>4</w:t>
            </w:r>
            <w:r w:rsidR="00297C5A">
              <w:rPr>
                <w:rFonts w:asciiTheme="minorHAnsi" w:hAnsiTheme="minorHAnsi" w:cstheme="minorBidi"/>
                <w:sz w:val="22"/>
                <w:szCs w:val="22"/>
              </w:rPr>
              <w:t xml:space="preserve"> ii and then</w:t>
            </w:r>
            <w:r w:rsidR="00CA4B51">
              <w:rPr>
                <w:rFonts w:asciiTheme="minorHAnsi" w:hAnsiTheme="minorHAnsi" w:cstheme="minorBidi"/>
                <w:sz w:val="22"/>
                <w:szCs w:val="22"/>
              </w:rPr>
              <w:t xml:space="preserve"> 4d. Do not </w:t>
            </w:r>
            <w:r w:rsidR="00A5019B">
              <w:rPr>
                <w:rFonts w:asciiTheme="minorHAnsi" w:hAnsiTheme="minorHAnsi" w:cstheme="minorBidi"/>
                <w:sz w:val="22"/>
                <w:szCs w:val="22"/>
              </w:rPr>
              <w:t>assert</w:t>
            </w:r>
            <w:r w:rsidR="00CA4B51">
              <w:rPr>
                <w:rFonts w:asciiTheme="minorHAnsi" w:hAnsiTheme="minorHAnsi" w:cstheme="minorBidi"/>
                <w:sz w:val="22"/>
                <w:szCs w:val="22"/>
              </w:rPr>
              <w:t xml:space="preserve"> any resets.</w:t>
            </w:r>
          </w:p>
          <w:p w14:paraId="53586DC1" w14:textId="237218A5" w:rsidR="00E612DA" w:rsidRPr="00E612DA" w:rsidRDefault="007F57AE" w:rsidP="00E612DA">
            <w:pPr>
              <w:pStyle w:val="ListParagraph"/>
              <w:ind w:left="1440"/>
              <w:rPr>
                <w:rFonts w:asciiTheme="minorHAnsi" w:hAnsiTheme="minorHAnsi" w:cstheme="minorBidi"/>
                <w:sz w:val="22"/>
                <w:szCs w:val="22"/>
              </w:rPr>
            </w:pPr>
            <w:r>
              <w:rPr>
                <w:rFonts w:asciiTheme="minorHAnsi" w:hAnsiTheme="minorHAnsi" w:cstheme="minorBidi"/>
                <w:sz w:val="22"/>
                <w:szCs w:val="22"/>
              </w:rPr>
              <w:t xml:space="preserve">       </w:t>
            </w:r>
            <w:r w:rsidR="00E612DA">
              <w:rPr>
                <w:rFonts w:asciiTheme="minorHAnsi" w:hAnsiTheme="minorHAnsi" w:cstheme="minorBidi"/>
                <w:sz w:val="22"/>
                <w:szCs w:val="22"/>
              </w:rPr>
              <w:t xml:space="preserve">Else if </w:t>
            </w:r>
            <w:proofErr w:type="spellStart"/>
            <w:r w:rsidR="00573358">
              <w:rPr>
                <w:rFonts w:asciiTheme="minorHAnsi" w:hAnsiTheme="minorHAnsi" w:cstheme="minorBidi"/>
                <w:sz w:val="22"/>
                <w:szCs w:val="22"/>
              </w:rPr>
              <w:t>in</w:t>
            </w:r>
            <w:r w:rsidR="00E612DA">
              <w:rPr>
                <w:rFonts w:asciiTheme="minorHAnsi" w:hAnsiTheme="minorHAnsi" w:cstheme="minorBidi"/>
                <w:sz w:val="22"/>
                <w:szCs w:val="22"/>
              </w:rPr>
              <w:t>accblk_exit</w:t>
            </w:r>
            <w:proofErr w:type="spellEnd"/>
            <w:r w:rsidR="00E612DA">
              <w:rPr>
                <w:rFonts w:asciiTheme="minorHAnsi" w:hAnsiTheme="minorHAnsi" w:cstheme="minorBidi"/>
                <w:sz w:val="22"/>
                <w:szCs w:val="22"/>
              </w:rPr>
              <w:t xml:space="preserve"> = 0, </w:t>
            </w:r>
          </w:p>
          <w:p w14:paraId="73F256D8" w14:textId="7205609D" w:rsidR="000225C5" w:rsidRDefault="000225C5" w:rsidP="00653545">
            <w:pPr>
              <w:pStyle w:val="ListParagraph"/>
              <w:numPr>
                <w:ilvl w:val="2"/>
                <w:numId w:val="17"/>
              </w:numPr>
              <w:rPr>
                <w:rFonts w:asciiTheme="minorHAnsi" w:hAnsiTheme="minorHAnsi" w:cstheme="minorBidi"/>
                <w:sz w:val="22"/>
                <w:szCs w:val="22"/>
              </w:rPr>
            </w:pPr>
            <w:r>
              <w:rPr>
                <w:rFonts w:asciiTheme="minorHAnsi" w:hAnsiTheme="minorHAnsi" w:cstheme="minorBidi"/>
                <w:sz w:val="22"/>
                <w:szCs w:val="22"/>
              </w:rPr>
              <w:t xml:space="preserve">Case statement to pick next power state transition of WRMRST SRM ON, WRMRST SRM OFF, or OFF. For OCS, it is all the same </w:t>
            </w:r>
            <w:proofErr w:type="gramStart"/>
            <w:r>
              <w:rPr>
                <w:rFonts w:asciiTheme="minorHAnsi" w:hAnsiTheme="minorHAnsi" w:cstheme="minorBidi"/>
                <w:sz w:val="22"/>
                <w:szCs w:val="22"/>
              </w:rPr>
              <w:t>functionality</w:t>
            </w:r>
            <w:proofErr w:type="gramEnd"/>
            <w:r>
              <w:rPr>
                <w:rFonts w:asciiTheme="minorHAnsi" w:hAnsiTheme="minorHAnsi" w:cstheme="minorBidi"/>
                <w:sz w:val="22"/>
                <w:szCs w:val="22"/>
              </w:rPr>
              <w:t xml:space="preserve">. </w:t>
            </w:r>
          </w:p>
          <w:p w14:paraId="32FA8FEF" w14:textId="77777777" w:rsidR="000225C5" w:rsidRDefault="000225C5" w:rsidP="00653545">
            <w:pPr>
              <w:pStyle w:val="ListParagraph"/>
              <w:numPr>
                <w:ilvl w:val="3"/>
                <w:numId w:val="17"/>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WRMRST SRM ON</w:t>
            </w:r>
          </w:p>
          <w:p w14:paraId="51709A37" w14:textId="53C4E820" w:rsidR="000225C5" w:rsidRDefault="00940A92" w:rsidP="00774EEB">
            <w:pPr>
              <w:pStyle w:val="ListParagraph"/>
              <w:ind w:left="2700"/>
              <w:rPr>
                <w:rFonts w:asciiTheme="minorHAnsi" w:hAnsiTheme="minorHAnsi" w:cstheme="minorBidi"/>
                <w:sz w:val="22"/>
                <w:szCs w:val="22"/>
              </w:rPr>
            </w:pPr>
            <w:r>
              <w:rPr>
                <w:rFonts w:asciiTheme="minorHAnsi" w:hAnsiTheme="minorHAnsi" w:cstheme="minorBidi"/>
                <w:sz w:val="22"/>
                <w:szCs w:val="22"/>
              </w:rPr>
              <w:t xml:space="preserve">    </w:t>
            </w:r>
            <w:r w:rsidR="000225C5">
              <w:rPr>
                <w:rFonts w:asciiTheme="minorHAnsi" w:hAnsiTheme="minorHAnsi" w:cstheme="minorBidi"/>
                <w:sz w:val="22"/>
                <w:szCs w:val="22"/>
              </w:rPr>
              <w:t xml:space="preserve">Wait for RTL to set </w:t>
            </w:r>
            <w:proofErr w:type="spellStart"/>
            <w:r w:rsidR="000225C5">
              <w:rPr>
                <w:rFonts w:asciiTheme="minorHAnsi" w:hAnsiTheme="minorHAnsi" w:cstheme="minorBidi"/>
                <w:sz w:val="22"/>
                <w:szCs w:val="22"/>
              </w:rPr>
              <w:t>ocs_ess_paccept</w:t>
            </w:r>
            <w:proofErr w:type="spellEnd"/>
            <w:r w:rsidR="000225C5">
              <w:rPr>
                <w:rFonts w:asciiTheme="minorHAnsi" w:hAnsiTheme="minorHAnsi" w:cstheme="minorBidi"/>
                <w:sz w:val="22"/>
                <w:szCs w:val="22"/>
              </w:rPr>
              <w:t xml:space="preserve"> = 1 </w:t>
            </w:r>
          </w:p>
          <w:p w14:paraId="67D91A60" w14:textId="1D88A00A" w:rsidR="000225C5" w:rsidRPr="007D6C30" w:rsidRDefault="00940A92" w:rsidP="00774EEB">
            <w:pPr>
              <w:pStyle w:val="ListParagraph"/>
              <w:ind w:left="2700"/>
              <w:rPr>
                <w:rFonts w:asciiTheme="minorHAnsi" w:hAnsiTheme="minorHAnsi" w:cstheme="minorBidi"/>
                <w:sz w:val="22"/>
                <w:szCs w:val="22"/>
              </w:rPr>
            </w:pPr>
            <w:r>
              <w:rPr>
                <w:rFonts w:asciiTheme="minorHAnsi" w:hAnsiTheme="minorHAnsi" w:cstheme="minorBidi"/>
                <w:sz w:val="22"/>
                <w:szCs w:val="22"/>
              </w:rPr>
              <w:t xml:space="preserve">    </w:t>
            </w:r>
            <w:r w:rsidR="000225C5" w:rsidRPr="007D6C30">
              <w:rPr>
                <w:rFonts w:asciiTheme="minorHAnsi" w:hAnsiTheme="minorHAnsi" w:cstheme="minorBidi"/>
                <w:sz w:val="22"/>
                <w:szCs w:val="22"/>
              </w:rPr>
              <w:t xml:space="preserve">Random delay, then set </w:t>
            </w:r>
            <w:proofErr w:type="spellStart"/>
            <w:r w:rsidR="000225C5" w:rsidRPr="007D6C30">
              <w:rPr>
                <w:rFonts w:asciiTheme="minorHAnsi" w:hAnsiTheme="minorHAnsi" w:cstheme="minorBidi"/>
                <w:sz w:val="22"/>
                <w:szCs w:val="22"/>
              </w:rPr>
              <w:t>ess_ocs_preq</w:t>
            </w:r>
            <w:proofErr w:type="spellEnd"/>
            <w:r w:rsidR="000225C5" w:rsidRPr="007D6C30">
              <w:rPr>
                <w:rFonts w:asciiTheme="minorHAnsi" w:hAnsiTheme="minorHAnsi" w:cstheme="minorBidi"/>
                <w:sz w:val="22"/>
                <w:szCs w:val="22"/>
              </w:rPr>
              <w:t xml:space="preserve"> = 0</w:t>
            </w:r>
          </w:p>
          <w:p w14:paraId="0ED5D262" w14:textId="0B7181CE" w:rsidR="000225C5" w:rsidRDefault="00940A92" w:rsidP="00774EEB">
            <w:pPr>
              <w:pStyle w:val="ListParagraph"/>
              <w:ind w:left="2700"/>
              <w:rPr>
                <w:rFonts w:asciiTheme="minorHAnsi" w:hAnsiTheme="minorHAnsi" w:cstheme="minorBidi"/>
                <w:sz w:val="22"/>
                <w:szCs w:val="22"/>
              </w:rPr>
            </w:pPr>
            <w:r>
              <w:rPr>
                <w:rFonts w:asciiTheme="minorHAnsi" w:hAnsiTheme="minorHAnsi" w:cstheme="minorBidi"/>
                <w:sz w:val="22"/>
                <w:szCs w:val="22"/>
              </w:rPr>
              <w:t xml:space="preserve">    </w:t>
            </w:r>
            <w:r w:rsidR="000225C5" w:rsidRPr="007D6C30">
              <w:rPr>
                <w:rFonts w:asciiTheme="minorHAnsi" w:hAnsiTheme="minorHAnsi" w:cstheme="minorBidi"/>
                <w:sz w:val="22"/>
                <w:szCs w:val="22"/>
              </w:rPr>
              <w:t xml:space="preserve">Wait for RTL to set </w:t>
            </w:r>
            <w:proofErr w:type="spellStart"/>
            <w:r w:rsidR="000225C5" w:rsidRPr="007D6C30">
              <w:rPr>
                <w:rFonts w:asciiTheme="minorHAnsi" w:hAnsiTheme="minorHAnsi" w:cstheme="minorBidi"/>
                <w:sz w:val="22"/>
                <w:szCs w:val="22"/>
              </w:rPr>
              <w:t>ocs_ess_paccept</w:t>
            </w:r>
            <w:proofErr w:type="spellEnd"/>
            <w:r w:rsidR="000225C5" w:rsidRPr="007D6C30">
              <w:rPr>
                <w:rFonts w:asciiTheme="minorHAnsi" w:hAnsiTheme="minorHAnsi" w:cstheme="minorBidi"/>
                <w:sz w:val="22"/>
                <w:szCs w:val="22"/>
              </w:rPr>
              <w:t xml:space="preserve"> = 0</w:t>
            </w:r>
          </w:p>
          <w:p w14:paraId="23E4F09A" w14:textId="220ACBF0" w:rsidR="00495B30" w:rsidRPr="00495B30" w:rsidRDefault="00495B30" w:rsidP="00495B30">
            <w:pPr>
              <w:pStyle w:val="ListParagraph"/>
              <w:ind w:left="2880"/>
              <w:rPr>
                <w:rFonts w:asciiTheme="minorHAnsi" w:hAnsiTheme="minorHAnsi" w:cstheme="minorBidi"/>
                <w:sz w:val="22"/>
                <w:szCs w:val="22"/>
              </w:rPr>
            </w:pPr>
            <w:r>
              <w:rPr>
                <w:rFonts w:asciiTheme="minorHAnsi" w:hAnsiTheme="minorHAnsi" w:cstheme="minorBidi"/>
                <w:sz w:val="22"/>
                <w:szCs w:val="22"/>
              </w:rPr>
              <w:t xml:space="preserve"> Random delay, assert </w:t>
            </w:r>
            <w:proofErr w:type="spellStart"/>
            <w:r>
              <w:rPr>
                <w:rFonts w:asciiTheme="minorHAnsi" w:hAnsiTheme="minorHAnsi" w:cstheme="minorBidi"/>
                <w:sz w:val="22"/>
                <w:szCs w:val="22"/>
              </w:rPr>
              <w:t>cse_rst_vnnpgd_slow_b</w:t>
            </w:r>
            <w:proofErr w:type="spellEnd"/>
          </w:p>
          <w:p w14:paraId="37D76018" w14:textId="5CBEAC8C" w:rsidR="00336D41" w:rsidRPr="00336D41" w:rsidRDefault="00336D41" w:rsidP="00336D41">
            <w:pPr>
              <w:pStyle w:val="ListParagraph"/>
              <w:ind w:left="2880"/>
              <w:rPr>
                <w:rFonts w:asciiTheme="minorHAnsi" w:hAnsiTheme="minorHAnsi" w:cstheme="minorBidi"/>
                <w:sz w:val="22"/>
                <w:szCs w:val="22"/>
              </w:rPr>
            </w:pPr>
            <w:r>
              <w:rPr>
                <w:rFonts w:asciiTheme="minorHAnsi" w:hAnsiTheme="minorHAnsi" w:cstheme="minorBidi"/>
                <w:sz w:val="22"/>
                <w:szCs w:val="22"/>
              </w:rPr>
              <w:t>R</w:t>
            </w:r>
            <w:r w:rsidRPr="00667AB6">
              <w:rPr>
                <w:rFonts w:asciiTheme="minorHAnsi" w:hAnsiTheme="minorHAnsi" w:cstheme="minorBidi"/>
                <w:sz w:val="22"/>
                <w:szCs w:val="22"/>
              </w:rPr>
              <w:t xml:space="preserve">andom delay, then </w:t>
            </w:r>
            <w:r>
              <w:rPr>
                <w:rFonts w:asciiTheme="minorHAnsi" w:hAnsiTheme="minorHAnsi" w:cstheme="minorBidi"/>
                <w:sz w:val="22"/>
                <w:szCs w:val="22"/>
              </w:rPr>
              <w:t>assert</w:t>
            </w:r>
            <w:r w:rsidRPr="00667AB6">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3BF4B698" w14:textId="1C8D75C2" w:rsidR="000225C5" w:rsidRDefault="000225C5" w:rsidP="00653545">
            <w:pPr>
              <w:pStyle w:val="ListParagraph"/>
              <w:numPr>
                <w:ilvl w:val="3"/>
                <w:numId w:val="17"/>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WRMRST SRM OFF</w:t>
            </w:r>
            <w:r w:rsidR="00940A92">
              <w:rPr>
                <w:rFonts w:asciiTheme="minorHAnsi" w:hAnsiTheme="minorHAnsi" w:cstheme="minorBidi"/>
                <w:sz w:val="22"/>
                <w:szCs w:val="22"/>
              </w:rPr>
              <w:t xml:space="preserve"> </w:t>
            </w:r>
          </w:p>
          <w:p w14:paraId="360DB984" w14:textId="23A0989E" w:rsidR="000225C5" w:rsidRDefault="00940A92" w:rsidP="00774EEB">
            <w:pPr>
              <w:pStyle w:val="ListParagraph"/>
              <w:ind w:left="2700"/>
              <w:rPr>
                <w:rFonts w:asciiTheme="minorHAnsi" w:hAnsiTheme="minorHAnsi" w:cstheme="minorBidi"/>
                <w:sz w:val="22"/>
                <w:szCs w:val="22"/>
              </w:rPr>
            </w:pPr>
            <w:r>
              <w:rPr>
                <w:rFonts w:asciiTheme="minorHAnsi" w:hAnsiTheme="minorHAnsi" w:cstheme="minorBidi"/>
                <w:sz w:val="22"/>
                <w:szCs w:val="22"/>
              </w:rPr>
              <w:t xml:space="preserve">    </w:t>
            </w:r>
            <w:r w:rsidR="000225C5">
              <w:rPr>
                <w:rFonts w:asciiTheme="minorHAnsi" w:hAnsiTheme="minorHAnsi" w:cstheme="minorBidi"/>
                <w:sz w:val="22"/>
                <w:szCs w:val="22"/>
              </w:rPr>
              <w:t xml:space="preserve">Wait for RTL to set </w:t>
            </w:r>
            <w:proofErr w:type="spellStart"/>
            <w:r w:rsidR="000225C5">
              <w:rPr>
                <w:rFonts w:asciiTheme="minorHAnsi" w:hAnsiTheme="minorHAnsi" w:cstheme="minorBidi"/>
                <w:sz w:val="22"/>
                <w:szCs w:val="22"/>
              </w:rPr>
              <w:t>ocs_ess_paccept</w:t>
            </w:r>
            <w:proofErr w:type="spellEnd"/>
            <w:r w:rsidR="000225C5">
              <w:rPr>
                <w:rFonts w:asciiTheme="minorHAnsi" w:hAnsiTheme="minorHAnsi" w:cstheme="minorBidi"/>
                <w:sz w:val="22"/>
                <w:szCs w:val="22"/>
              </w:rPr>
              <w:t xml:space="preserve"> = 1 </w:t>
            </w:r>
          </w:p>
          <w:p w14:paraId="4792BDB1" w14:textId="6B28A049" w:rsidR="000225C5" w:rsidRPr="00BC08A6" w:rsidRDefault="00940A92" w:rsidP="00774EEB">
            <w:pPr>
              <w:pStyle w:val="ListParagraph"/>
              <w:ind w:left="2700"/>
              <w:rPr>
                <w:rFonts w:asciiTheme="minorHAnsi" w:hAnsiTheme="minorHAnsi" w:cstheme="minorBidi"/>
                <w:sz w:val="22"/>
                <w:szCs w:val="22"/>
                <w:highlight w:val="yellow"/>
              </w:rPr>
            </w:pPr>
            <w:r>
              <w:rPr>
                <w:rFonts w:asciiTheme="minorHAnsi" w:hAnsiTheme="minorHAnsi" w:cstheme="minorBidi"/>
                <w:sz w:val="22"/>
                <w:szCs w:val="22"/>
              </w:rPr>
              <w:t xml:space="preserve">    </w:t>
            </w:r>
            <w:r w:rsidR="000225C5" w:rsidRPr="007D6C30">
              <w:rPr>
                <w:rFonts w:asciiTheme="minorHAnsi" w:hAnsiTheme="minorHAnsi" w:cstheme="minorBidi"/>
                <w:sz w:val="22"/>
                <w:szCs w:val="22"/>
              </w:rPr>
              <w:t xml:space="preserve">Random delay, then set </w:t>
            </w:r>
            <w:proofErr w:type="spellStart"/>
            <w:r w:rsidR="000225C5" w:rsidRPr="007D6C30">
              <w:rPr>
                <w:rFonts w:asciiTheme="minorHAnsi" w:hAnsiTheme="minorHAnsi" w:cstheme="minorBidi"/>
                <w:sz w:val="22"/>
                <w:szCs w:val="22"/>
              </w:rPr>
              <w:t>ess_ocs_preq</w:t>
            </w:r>
            <w:proofErr w:type="spellEnd"/>
            <w:r w:rsidR="000225C5" w:rsidRPr="007D6C30">
              <w:rPr>
                <w:rFonts w:asciiTheme="minorHAnsi" w:hAnsiTheme="minorHAnsi" w:cstheme="minorBidi"/>
                <w:sz w:val="22"/>
                <w:szCs w:val="22"/>
              </w:rPr>
              <w:t xml:space="preserve"> = </w:t>
            </w:r>
            <w:r w:rsidR="00422D90">
              <w:rPr>
                <w:rFonts w:asciiTheme="minorHAnsi" w:hAnsiTheme="minorHAnsi" w:cstheme="minorBidi"/>
                <w:sz w:val="22"/>
                <w:szCs w:val="22"/>
              </w:rPr>
              <w:t>0</w:t>
            </w:r>
          </w:p>
          <w:p w14:paraId="638406BE" w14:textId="2E498DCD" w:rsidR="000225C5" w:rsidRDefault="00940A92" w:rsidP="00774EEB">
            <w:pPr>
              <w:pStyle w:val="ListParagraph"/>
              <w:ind w:left="2700"/>
              <w:rPr>
                <w:rFonts w:asciiTheme="minorHAnsi" w:hAnsiTheme="minorHAnsi" w:cstheme="minorBidi"/>
                <w:sz w:val="22"/>
                <w:szCs w:val="22"/>
              </w:rPr>
            </w:pPr>
            <w:r>
              <w:rPr>
                <w:rFonts w:asciiTheme="minorHAnsi" w:hAnsiTheme="minorHAnsi" w:cstheme="minorBidi"/>
                <w:sz w:val="22"/>
                <w:szCs w:val="22"/>
              </w:rPr>
              <w:t xml:space="preserve">    </w:t>
            </w:r>
            <w:r w:rsidR="000225C5" w:rsidRPr="007D6C30">
              <w:rPr>
                <w:rFonts w:asciiTheme="minorHAnsi" w:hAnsiTheme="minorHAnsi" w:cstheme="minorBidi"/>
                <w:sz w:val="22"/>
                <w:szCs w:val="22"/>
              </w:rPr>
              <w:t xml:space="preserve">Wait for RTL to set </w:t>
            </w:r>
            <w:proofErr w:type="spellStart"/>
            <w:r w:rsidR="000225C5" w:rsidRPr="007D6C30">
              <w:rPr>
                <w:rFonts w:asciiTheme="minorHAnsi" w:hAnsiTheme="minorHAnsi" w:cstheme="minorBidi"/>
                <w:sz w:val="22"/>
                <w:szCs w:val="22"/>
              </w:rPr>
              <w:t>ocs_ess_paccept</w:t>
            </w:r>
            <w:proofErr w:type="spellEnd"/>
            <w:r w:rsidR="000225C5" w:rsidRPr="007D6C30">
              <w:rPr>
                <w:rFonts w:asciiTheme="minorHAnsi" w:hAnsiTheme="minorHAnsi" w:cstheme="minorBidi"/>
                <w:sz w:val="22"/>
                <w:szCs w:val="22"/>
              </w:rPr>
              <w:t xml:space="preserve"> = 0</w:t>
            </w:r>
          </w:p>
          <w:p w14:paraId="33E5358F" w14:textId="74BCD8E6" w:rsidR="00495B30" w:rsidRPr="00495B30" w:rsidRDefault="00495B30" w:rsidP="00495B30">
            <w:pPr>
              <w:pStyle w:val="ListParagraph"/>
              <w:ind w:left="2700"/>
              <w:rPr>
                <w:rFonts w:asciiTheme="minorHAnsi" w:hAnsiTheme="minorHAnsi" w:cstheme="minorBidi"/>
                <w:sz w:val="22"/>
                <w:szCs w:val="22"/>
              </w:rPr>
            </w:pPr>
            <w:r>
              <w:rPr>
                <w:rFonts w:asciiTheme="minorHAnsi" w:hAnsiTheme="minorHAnsi" w:cstheme="minorBidi"/>
                <w:sz w:val="22"/>
                <w:szCs w:val="22"/>
              </w:rPr>
              <w:t xml:space="preserve">    Random delay, assert </w:t>
            </w:r>
            <w:proofErr w:type="spellStart"/>
            <w:r>
              <w:rPr>
                <w:rFonts w:asciiTheme="minorHAnsi" w:hAnsiTheme="minorHAnsi" w:cstheme="minorBidi"/>
                <w:sz w:val="22"/>
                <w:szCs w:val="22"/>
              </w:rPr>
              <w:t>cse_rst_vnnpgd_slow_b</w:t>
            </w:r>
            <w:proofErr w:type="spellEnd"/>
          </w:p>
          <w:p w14:paraId="7934B9F7" w14:textId="16CA309E" w:rsidR="00336D41" w:rsidRPr="00336D41" w:rsidRDefault="00336D41" w:rsidP="00336D41">
            <w:pPr>
              <w:pStyle w:val="ListParagraph"/>
              <w:ind w:left="2700"/>
              <w:rPr>
                <w:rFonts w:asciiTheme="minorHAnsi" w:hAnsiTheme="minorHAnsi" w:cstheme="minorBidi"/>
                <w:sz w:val="22"/>
                <w:szCs w:val="22"/>
              </w:rPr>
            </w:pPr>
            <w:r>
              <w:rPr>
                <w:rFonts w:asciiTheme="minorHAnsi" w:hAnsiTheme="minorHAnsi" w:cstheme="minorBidi"/>
                <w:sz w:val="22"/>
                <w:szCs w:val="22"/>
              </w:rPr>
              <w:t xml:space="preserve">    R</w:t>
            </w:r>
            <w:r w:rsidRPr="00667AB6">
              <w:rPr>
                <w:rFonts w:asciiTheme="minorHAnsi" w:hAnsiTheme="minorHAnsi" w:cstheme="minorBidi"/>
                <w:sz w:val="22"/>
                <w:szCs w:val="22"/>
              </w:rPr>
              <w:t xml:space="preserve">andom delay, then </w:t>
            </w:r>
            <w:r>
              <w:rPr>
                <w:rFonts w:asciiTheme="minorHAnsi" w:hAnsiTheme="minorHAnsi" w:cstheme="minorBidi"/>
                <w:sz w:val="22"/>
                <w:szCs w:val="22"/>
              </w:rPr>
              <w:t>assert</w:t>
            </w:r>
            <w:r w:rsidRPr="00667AB6">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5B037FE3" w14:textId="77777777" w:rsidR="000225C5" w:rsidRDefault="000225C5" w:rsidP="00653545">
            <w:pPr>
              <w:pStyle w:val="ListParagraph"/>
              <w:numPr>
                <w:ilvl w:val="3"/>
                <w:numId w:val="17"/>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OFF</w:t>
            </w:r>
          </w:p>
          <w:p w14:paraId="304E11A4" w14:textId="010D1959" w:rsidR="000225C5" w:rsidRDefault="00940A92" w:rsidP="00774EEB">
            <w:pPr>
              <w:pStyle w:val="ListParagraph"/>
              <w:ind w:left="2700"/>
              <w:rPr>
                <w:rFonts w:asciiTheme="minorHAnsi" w:hAnsiTheme="minorHAnsi" w:cstheme="minorBidi"/>
                <w:sz w:val="22"/>
                <w:szCs w:val="22"/>
              </w:rPr>
            </w:pPr>
            <w:r>
              <w:rPr>
                <w:rFonts w:asciiTheme="minorHAnsi" w:hAnsiTheme="minorHAnsi" w:cstheme="minorBidi"/>
                <w:sz w:val="22"/>
                <w:szCs w:val="22"/>
              </w:rPr>
              <w:t xml:space="preserve">    </w:t>
            </w:r>
            <w:r w:rsidR="000225C5">
              <w:rPr>
                <w:rFonts w:asciiTheme="minorHAnsi" w:hAnsiTheme="minorHAnsi" w:cstheme="minorBidi"/>
                <w:sz w:val="22"/>
                <w:szCs w:val="22"/>
              </w:rPr>
              <w:t xml:space="preserve">Wait for RTL to set </w:t>
            </w:r>
            <w:proofErr w:type="spellStart"/>
            <w:r w:rsidR="000225C5">
              <w:rPr>
                <w:rFonts w:asciiTheme="minorHAnsi" w:hAnsiTheme="minorHAnsi" w:cstheme="minorBidi"/>
                <w:sz w:val="22"/>
                <w:szCs w:val="22"/>
              </w:rPr>
              <w:t>ocs_ess_paccept</w:t>
            </w:r>
            <w:proofErr w:type="spellEnd"/>
            <w:r w:rsidR="000225C5">
              <w:rPr>
                <w:rFonts w:asciiTheme="minorHAnsi" w:hAnsiTheme="minorHAnsi" w:cstheme="minorBidi"/>
                <w:sz w:val="22"/>
                <w:szCs w:val="22"/>
              </w:rPr>
              <w:t xml:space="preserve"> = 1 </w:t>
            </w:r>
          </w:p>
          <w:p w14:paraId="3E0782D1" w14:textId="31783226" w:rsidR="000225C5" w:rsidRPr="0039644A" w:rsidRDefault="00940A92" w:rsidP="00774EEB">
            <w:pPr>
              <w:pStyle w:val="ListParagraph"/>
              <w:ind w:left="2700"/>
              <w:rPr>
                <w:rFonts w:asciiTheme="minorHAnsi" w:hAnsiTheme="minorHAnsi" w:cstheme="minorBidi"/>
                <w:sz w:val="22"/>
                <w:szCs w:val="22"/>
              </w:rPr>
            </w:pPr>
            <w:r>
              <w:rPr>
                <w:rFonts w:asciiTheme="minorHAnsi" w:hAnsiTheme="minorHAnsi" w:cstheme="minorBidi"/>
                <w:sz w:val="22"/>
                <w:szCs w:val="22"/>
              </w:rPr>
              <w:t xml:space="preserve">    </w:t>
            </w:r>
            <w:r w:rsidR="000225C5" w:rsidRPr="0039644A">
              <w:rPr>
                <w:rFonts w:asciiTheme="minorHAnsi" w:hAnsiTheme="minorHAnsi" w:cstheme="minorBidi"/>
                <w:sz w:val="22"/>
                <w:szCs w:val="22"/>
              </w:rPr>
              <w:t xml:space="preserve">Random delay, then set </w:t>
            </w:r>
            <w:proofErr w:type="spellStart"/>
            <w:r w:rsidR="000225C5" w:rsidRPr="0039644A">
              <w:rPr>
                <w:rFonts w:asciiTheme="minorHAnsi" w:hAnsiTheme="minorHAnsi" w:cstheme="minorBidi"/>
                <w:sz w:val="22"/>
                <w:szCs w:val="22"/>
              </w:rPr>
              <w:t>ess_ocs_preq</w:t>
            </w:r>
            <w:proofErr w:type="spellEnd"/>
            <w:r w:rsidR="000225C5" w:rsidRPr="0039644A">
              <w:rPr>
                <w:rFonts w:asciiTheme="minorHAnsi" w:hAnsiTheme="minorHAnsi" w:cstheme="minorBidi"/>
                <w:sz w:val="22"/>
                <w:szCs w:val="22"/>
              </w:rPr>
              <w:t xml:space="preserve"> = </w:t>
            </w:r>
            <w:r w:rsidR="00422D90">
              <w:rPr>
                <w:rFonts w:asciiTheme="minorHAnsi" w:hAnsiTheme="minorHAnsi" w:cstheme="minorBidi"/>
                <w:sz w:val="22"/>
                <w:szCs w:val="22"/>
              </w:rPr>
              <w:t>0</w:t>
            </w:r>
          </w:p>
          <w:p w14:paraId="41325548" w14:textId="7EF5FC61" w:rsidR="000225C5" w:rsidRDefault="00940A92" w:rsidP="00774EEB">
            <w:pPr>
              <w:pStyle w:val="ListParagraph"/>
              <w:ind w:left="2700"/>
              <w:rPr>
                <w:rFonts w:asciiTheme="minorHAnsi" w:hAnsiTheme="minorHAnsi" w:cstheme="minorBidi"/>
                <w:sz w:val="22"/>
                <w:szCs w:val="22"/>
              </w:rPr>
            </w:pPr>
            <w:r>
              <w:rPr>
                <w:rFonts w:asciiTheme="minorHAnsi" w:hAnsiTheme="minorHAnsi" w:cstheme="minorBidi"/>
                <w:sz w:val="22"/>
                <w:szCs w:val="22"/>
              </w:rPr>
              <w:t xml:space="preserve">    </w:t>
            </w:r>
            <w:r w:rsidR="000225C5" w:rsidRPr="0039644A">
              <w:rPr>
                <w:rFonts w:asciiTheme="minorHAnsi" w:hAnsiTheme="minorHAnsi" w:cstheme="minorBidi"/>
                <w:sz w:val="22"/>
                <w:szCs w:val="22"/>
              </w:rPr>
              <w:t xml:space="preserve">Wait for RTL to set </w:t>
            </w:r>
            <w:proofErr w:type="spellStart"/>
            <w:r w:rsidR="000225C5" w:rsidRPr="0039644A">
              <w:rPr>
                <w:rFonts w:asciiTheme="minorHAnsi" w:hAnsiTheme="minorHAnsi" w:cstheme="minorBidi"/>
                <w:sz w:val="22"/>
                <w:szCs w:val="22"/>
              </w:rPr>
              <w:t>ocs_ess_paccept</w:t>
            </w:r>
            <w:proofErr w:type="spellEnd"/>
            <w:r w:rsidR="000225C5" w:rsidRPr="0039644A">
              <w:rPr>
                <w:rFonts w:asciiTheme="minorHAnsi" w:hAnsiTheme="minorHAnsi" w:cstheme="minorBidi"/>
                <w:sz w:val="22"/>
                <w:szCs w:val="22"/>
              </w:rPr>
              <w:t xml:space="preserve"> = 0</w:t>
            </w:r>
          </w:p>
          <w:p w14:paraId="6DD391A0" w14:textId="75C19F43" w:rsidR="00495B30" w:rsidRDefault="00495B30" w:rsidP="00774EEB">
            <w:pPr>
              <w:pStyle w:val="ListParagraph"/>
              <w:ind w:left="2700"/>
              <w:rPr>
                <w:rFonts w:asciiTheme="minorHAnsi" w:hAnsiTheme="minorHAnsi" w:cstheme="minorBidi"/>
                <w:sz w:val="22"/>
                <w:szCs w:val="22"/>
              </w:rPr>
            </w:pPr>
            <w:r>
              <w:rPr>
                <w:rFonts w:asciiTheme="minorHAnsi" w:hAnsiTheme="minorHAnsi" w:cstheme="minorBidi"/>
                <w:sz w:val="22"/>
                <w:szCs w:val="22"/>
              </w:rPr>
              <w:t xml:space="preserve">    Random delay, assert </w:t>
            </w:r>
            <w:proofErr w:type="spellStart"/>
            <w:r>
              <w:rPr>
                <w:rFonts w:asciiTheme="minorHAnsi" w:hAnsiTheme="minorHAnsi" w:cstheme="minorBidi"/>
                <w:sz w:val="22"/>
                <w:szCs w:val="22"/>
              </w:rPr>
              <w:t>cse_rst_vnnpgd_slow_b</w:t>
            </w:r>
            <w:proofErr w:type="spellEnd"/>
            <w:r>
              <w:rPr>
                <w:rFonts w:asciiTheme="minorHAnsi" w:hAnsiTheme="minorHAnsi" w:cstheme="minorBidi"/>
                <w:sz w:val="22"/>
                <w:szCs w:val="22"/>
              </w:rPr>
              <w:t>.</w:t>
            </w:r>
          </w:p>
          <w:p w14:paraId="0C147E08" w14:textId="1CB07547" w:rsidR="00495B30" w:rsidRDefault="00336D41" w:rsidP="00336D41">
            <w:pPr>
              <w:pStyle w:val="ListParagraph"/>
              <w:ind w:left="2880"/>
              <w:rPr>
                <w:rFonts w:asciiTheme="minorHAnsi" w:hAnsiTheme="minorHAnsi" w:cstheme="minorBidi"/>
                <w:sz w:val="22"/>
                <w:szCs w:val="22"/>
              </w:rPr>
            </w:pPr>
            <w:r>
              <w:rPr>
                <w:rFonts w:asciiTheme="minorHAnsi" w:hAnsiTheme="minorHAnsi" w:cstheme="minorBidi"/>
                <w:sz w:val="22"/>
                <w:szCs w:val="22"/>
              </w:rPr>
              <w:t>R</w:t>
            </w:r>
            <w:r w:rsidRPr="00667AB6">
              <w:rPr>
                <w:rFonts w:asciiTheme="minorHAnsi" w:hAnsiTheme="minorHAnsi" w:cstheme="minorBidi"/>
                <w:sz w:val="22"/>
                <w:szCs w:val="22"/>
              </w:rPr>
              <w:t xml:space="preserve">andom delay, then </w:t>
            </w:r>
            <w:r>
              <w:rPr>
                <w:rFonts w:asciiTheme="minorHAnsi" w:hAnsiTheme="minorHAnsi" w:cstheme="minorBidi"/>
                <w:sz w:val="22"/>
                <w:szCs w:val="22"/>
              </w:rPr>
              <w:t>assert</w:t>
            </w:r>
            <w:r w:rsidRPr="00667AB6">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r>
              <w:rPr>
                <w:rFonts w:asciiTheme="minorHAnsi" w:hAnsiTheme="minorHAnsi" w:cstheme="minorBidi"/>
                <w:sz w:val="22"/>
                <w:szCs w:val="22"/>
              </w:rPr>
              <w:t xml:space="preserve"> </w:t>
            </w:r>
          </w:p>
          <w:p w14:paraId="24F416FB" w14:textId="2BD0D4E0" w:rsidR="00336D41" w:rsidRDefault="00495B30" w:rsidP="00336D41">
            <w:pPr>
              <w:pStyle w:val="ListParagraph"/>
              <w:ind w:left="2880"/>
              <w:rPr>
                <w:rFonts w:asciiTheme="minorHAnsi" w:hAnsiTheme="minorHAnsi" w:cstheme="minorBidi"/>
                <w:sz w:val="22"/>
                <w:szCs w:val="22"/>
              </w:rPr>
            </w:pPr>
            <w:r>
              <w:rPr>
                <w:rFonts w:asciiTheme="minorHAnsi" w:hAnsiTheme="minorHAnsi" w:cstheme="minorBidi"/>
                <w:sz w:val="22"/>
                <w:szCs w:val="22"/>
              </w:rPr>
              <w:t>R</w:t>
            </w:r>
            <w:r w:rsidRPr="00667AB6">
              <w:rPr>
                <w:rFonts w:asciiTheme="minorHAnsi" w:hAnsiTheme="minorHAnsi" w:cstheme="minorBidi"/>
                <w:sz w:val="22"/>
                <w:szCs w:val="22"/>
              </w:rPr>
              <w:t xml:space="preserve">andom delay, </w:t>
            </w:r>
            <w:r w:rsidR="00171F23">
              <w:rPr>
                <w:rFonts w:asciiTheme="minorHAnsi" w:hAnsiTheme="minorHAnsi" w:cstheme="minorBidi"/>
                <w:sz w:val="22"/>
                <w:szCs w:val="22"/>
              </w:rPr>
              <w:t xml:space="preserve">then </w:t>
            </w:r>
            <w:proofErr w:type="gramStart"/>
            <w:r>
              <w:rPr>
                <w:rFonts w:asciiTheme="minorHAnsi" w:hAnsiTheme="minorHAnsi" w:cstheme="minorBidi"/>
                <w:sz w:val="22"/>
                <w:szCs w:val="22"/>
              </w:rPr>
              <w:t>A</w:t>
            </w:r>
            <w:r w:rsidR="00336D41">
              <w:rPr>
                <w:rFonts w:asciiTheme="minorHAnsi" w:hAnsiTheme="minorHAnsi" w:cstheme="minorBidi"/>
                <w:sz w:val="22"/>
                <w:szCs w:val="22"/>
              </w:rPr>
              <w:t>ssert</w:t>
            </w:r>
            <w:proofErr w:type="gramEnd"/>
            <w:r w:rsidR="00336D41">
              <w:rPr>
                <w:rFonts w:asciiTheme="minorHAnsi" w:hAnsiTheme="minorHAnsi" w:cstheme="minorBidi"/>
                <w:sz w:val="22"/>
                <w:szCs w:val="22"/>
              </w:rPr>
              <w:t xml:space="preserve"> the </w:t>
            </w:r>
            <w:proofErr w:type="spellStart"/>
            <w:r w:rsidR="00336D41">
              <w:rPr>
                <w:rFonts w:asciiTheme="minorHAnsi" w:hAnsiTheme="minorHAnsi" w:cstheme="minorBidi"/>
                <w:sz w:val="22"/>
                <w:szCs w:val="22"/>
              </w:rPr>
              <w:t>powergood_rst_b</w:t>
            </w:r>
            <w:proofErr w:type="spellEnd"/>
            <w:r w:rsidR="00336D41">
              <w:rPr>
                <w:rFonts w:asciiTheme="minorHAnsi" w:hAnsiTheme="minorHAnsi" w:cstheme="minorBidi"/>
                <w:sz w:val="22"/>
                <w:szCs w:val="22"/>
              </w:rPr>
              <w:t>.</w:t>
            </w:r>
          </w:p>
          <w:p w14:paraId="0409427B" w14:textId="461B5BC7" w:rsidR="00171F23" w:rsidRPr="00171F23" w:rsidRDefault="00171F23" w:rsidP="00171F23">
            <w:pPr>
              <w:rPr>
                <w:rFonts w:asciiTheme="minorHAnsi" w:hAnsiTheme="minorHAnsi" w:cstheme="minorBidi"/>
                <w:sz w:val="22"/>
                <w:szCs w:val="22"/>
              </w:rPr>
            </w:pPr>
            <w:r>
              <w:rPr>
                <w:rFonts w:asciiTheme="minorHAnsi" w:hAnsiTheme="minorHAnsi" w:cstheme="minorBidi"/>
                <w:sz w:val="22"/>
                <w:szCs w:val="22"/>
              </w:rPr>
              <w:t xml:space="preserve">(note: all </w:t>
            </w:r>
            <w:proofErr w:type="gramStart"/>
            <w:r>
              <w:rPr>
                <w:rFonts w:asciiTheme="minorHAnsi" w:hAnsiTheme="minorHAnsi" w:cstheme="minorBidi"/>
                <w:sz w:val="22"/>
                <w:szCs w:val="22"/>
              </w:rPr>
              <w:t>reset</w:t>
            </w:r>
            <w:proofErr w:type="gramEnd"/>
            <w:r>
              <w:rPr>
                <w:rFonts w:asciiTheme="minorHAnsi" w:hAnsiTheme="minorHAnsi" w:cstheme="minorBidi"/>
                <w:sz w:val="22"/>
                <w:szCs w:val="22"/>
              </w:rPr>
              <w:t xml:space="preserve"> can assert same clock cycle)</w:t>
            </w:r>
          </w:p>
          <w:p w14:paraId="2F67C430" w14:textId="77777777" w:rsidR="00336D41" w:rsidRDefault="00336D41" w:rsidP="00653545">
            <w:pPr>
              <w:pStyle w:val="ListParagraph"/>
              <w:numPr>
                <w:ilvl w:val="0"/>
                <w:numId w:val="17"/>
              </w:numPr>
              <w:rPr>
                <w:rFonts w:asciiTheme="minorHAnsi" w:hAnsiTheme="minorHAnsi" w:cstheme="minorBidi"/>
                <w:sz w:val="22"/>
                <w:szCs w:val="22"/>
              </w:rPr>
            </w:pPr>
            <w:r>
              <w:rPr>
                <w:rFonts w:asciiTheme="minorHAnsi" w:hAnsiTheme="minorHAnsi" w:cstheme="minorBidi"/>
                <w:sz w:val="22"/>
                <w:szCs w:val="22"/>
              </w:rPr>
              <w:t>Random delay, call inaccessible PG exit sequence</w:t>
            </w:r>
          </w:p>
          <w:p w14:paraId="3ADE3BE8" w14:textId="1AB74827" w:rsidR="00336D41" w:rsidRPr="00B56561" w:rsidRDefault="00336D41" w:rsidP="00653545">
            <w:pPr>
              <w:pStyle w:val="ListParagraph"/>
              <w:numPr>
                <w:ilvl w:val="1"/>
                <w:numId w:val="17"/>
              </w:numPr>
              <w:rPr>
                <w:rFonts w:asciiTheme="minorHAnsi" w:hAnsiTheme="minorHAnsi" w:cstheme="minorBidi"/>
                <w:sz w:val="22"/>
                <w:szCs w:val="22"/>
              </w:rPr>
            </w:pPr>
            <w:proofErr w:type="spellStart"/>
            <w:r>
              <w:rPr>
                <w:rFonts w:asciiTheme="minorHAnsi" w:hAnsiTheme="minorHAnsi" w:cstheme="minorBidi"/>
                <w:sz w:val="22"/>
                <w:szCs w:val="22"/>
              </w:rPr>
              <w:t>D</w:t>
            </w:r>
            <w:r w:rsidRPr="00667AB6">
              <w:rPr>
                <w:rFonts w:asciiTheme="minorHAnsi" w:hAnsiTheme="minorHAnsi" w:cstheme="minorBidi"/>
                <w:sz w:val="22"/>
                <w:szCs w:val="22"/>
              </w:rPr>
              <w:t>eassert</w:t>
            </w:r>
            <w:proofErr w:type="spellEnd"/>
            <w:r w:rsidRPr="00667AB6">
              <w:rPr>
                <w:rFonts w:asciiTheme="minorHAnsi" w:hAnsiTheme="minorHAnsi" w:cstheme="minorBidi"/>
                <w:sz w:val="22"/>
                <w:szCs w:val="22"/>
              </w:rPr>
              <w:t xml:space="preserve"> </w:t>
            </w:r>
            <w:proofErr w:type="spellStart"/>
            <w:r>
              <w:rPr>
                <w:rFonts w:asciiTheme="minorHAnsi" w:hAnsiTheme="minorHAnsi" w:cstheme="minorBidi"/>
                <w:sz w:val="22"/>
                <w:szCs w:val="22"/>
              </w:rPr>
              <w:t>powergood_rst_b</w:t>
            </w:r>
            <w:proofErr w:type="spellEnd"/>
            <w:r>
              <w:rPr>
                <w:rFonts w:asciiTheme="minorHAnsi" w:hAnsiTheme="minorHAnsi" w:cstheme="minorBidi"/>
                <w:sz w:val="22"/>
                <w:szCs w:val="22"/>
              </w:rPr>
              <w:t xml:space="preserve"> if it was asserted before</w:t>
            </w:r>
            <w:r w:rsidR="00DE2217">
              <w:rPr>
                <w:rFonts w:asciiTheme="minorHAnsi" w:hAnsiTheme="minorHAnsi" w:cstheme="minorBidi"/>
                <w:sz w:val="22"/>
                <w:szCs w:val="22"/>
              </w:rPr>
              <w:t xml:space="preserve"> in the OFF state</w:t>
            </w:r>
          </w:p>
          <w:p w14:paraId="4BA5ECEC" w14:textId="77777777" w:rsidR="00297C5A" w:rsidRDefault="00336D41" w:rsidP="00653545">
            <w:pPr>
              <w:pStyle w:val="ListParagraph"/>
              <w:numPr>
                <w:ilvl w:val="1"/>
                <w:numId w:val="17"/>
              </w:numPr>
              <w:rPr>
                <w:rFonts w:asciiTheme="minorHAnsi" w:hAnsiTheme="minorHAnsi" w:cstheme="minorBidi"/>
                <w:sz w:val="22"/>
                <w:szCs w:val="22"/>
              </w:rPr>
            </w:pPr>
            <w:r>
              <w:rPr>
                <w:rFonts w:asciiTheme="minorHAnsi" w:hAnsiTheme="minorHAnsi" w:cstheme="minorBidi"/>
                <w:sz w:val="22"/>
                <w:szCs w:val="22"/>
              </w:rPr>
              <w:t>Fork:</w:t>
            </w:r>
          </w:p>
          <w:p w14:paraId="59A4098A" w14:textId="18FD6204" w:rsidR="00336D41" w:rsidRPr="00297C5A" w:rsidRDefault="00336D41" w:rsidP="00653545">
            <w:pPr>
              <w:pStyle w:val="ListParagraph"/>
              <w:numPr>
                <w:ilvl w:val="2"/>
                <w:numId w:val="17"/>
              </w:numPr>
              <w:rPr>
                <w:rFonts w:asciiTheme="minorHAnsi" w:hAnsiTheme="minorHAnsi" w:cstheme="minorBidi"/>
                <w:sz w:val="22"/>
                <w:szCs w:val="22"/>
              </w:rPr>
            </w:pPr>
            <w:r w:rsidRPr="00297C5A">
              <w:rPr>
                <w:rFonts w:asciiTheme="minorHAnsi" w:hAnsiTheme="minorHAnsi" w:cstheme="minorBidi"/>
                <w:sz w:val="22"/>
                <w:szCs w:val="22"/>
              </w:rPr>
              <w:t xml:space="preserve">Random delay, then </w:t>
            </w:r>
            <w:proofErr w:type="spellStart"/>
            <w:r w:rsidRPr="00297C5A">
              <w:rPr>
                <w:rFonts w:asciiTheme="minorHAnsi" w:hAnsiTheme="minorHAnsi" w:cstheme="minorBidi"/>
                <w:sz w:val="22"/>
                <w:szCs w:val="22"/>
              </w:rPr>
              <w:t>deassert</w:t>
            </w:r>
            <w:proofErr w:type="spellEnd"/>
            <w:r w:rsidRPr="00297C5A">
              <w:rPr>
                <w:rFonts w:asciiTheme="minorHAnsi" w:hAnsiTheme="minorHAnsi" w:cstheme="minorBidi"/>
                <w:sz w:val="22"/>
                <w:szCs w:val="22"/>
              </w:rPr>
              <w:t xml:space="preserve"> </w:t>
            </w:r>
            <w:proofErr w:type="spellStart"/>
            <w:r w:rsidRPr="00297C5A">
              <w:rPr>
                <w:rFonts w:asciiTheme="minorHAnsi" w:hAnsiTheme="minorHAnsi" w:cstheme="minorBidi"/>
                <w:sz w:val="22"/>
                <w:szCs w:val="22"/>
              </w:rPr>
              <w:t>cse_side_rst_b</w:t>
            </w:r>
            <w:proofErr w:type="spellEnd"/>
          </w:p>
          <w:p w14:paraId="0F04784C" w14:textId="77777777" w:rsidR="00573358" w:rsidRDefault="00336D41" w:rsidP="00653545">
            <w:pPr>
              <w:pStyle w:val="ListParagraph"/>
              <w:numPr>
                <w:ilvl w:val="2"/>
                <w:numId w:val="17"/>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2555AD0F" w14:textId="71596F01" w:rsidR="00336D41" w:rsidRPr="00573358" w:rsidRDefault="00336D41" w:rsidP="00653545">
            <w:pPr>
              <w:pStyle w:val="ListParagraph"/>
              <w:numPr>
                <w:ilvl w:val="1"/>
                <w:numId w:val="17"/>
              </w:numPr>
              <w:rPr>
                <w:rFonts w:asciiTheme="minorHAnsi" w:hAnsiTheme="minorHAnsi" w:cstheme="minorBidi"/>
                <w:sz w:val="22"/>
                <w:szCs w:val="22"/>
              </w:rPr>
            </w:pPr>
            <w:r w:rsidRPr="00573358">
              <w:rPr>
                <w:rFonts w:asciiTheme="minorHAnsi" w:hAnsiTheme="minorHAnsi" w:cstheme="minorBidi"/>
                <w:sz w:val="22"/>
                <w:szCs w:val="22"/>
              </w:rPr>
              <w:t xml:space="preserve">Random delay, </w:t>
            </w:r>
            <w:proofErr w:type="spellStart"/>
            <w:r w:rsidRPr="00573358">
              <w:rPr>
                <w:rFonts w:asciiTheme="minorHAnsi" w:hAnsiTheme="minorHAnsi" w:cstheme="minorBidi"/>
                <w:sz w:val="22"/>
                <w:szCs w:val="22"/>
              </w:rPr>
              <w:t>deassert</w:t>
            </w:r>
            <w:proofErr w:type="spellEnd"/>
            <w:r w:rsidRPr="00573358">
              <w:rPr>
                <w:rFonts w:asciiTheme="minorHAnsi" w:hAnsiTheme="minorHAnsi" w:cstheme="minorBidi"/>
                <w:sz w:val="22"/>
                <w:szCs w:val="22"/>
              </w:rPr>
              <w:t xml:space="preserve"> </w:t>
            </w:r>
            <w:proofErr w:type="spellStart"/>
            <w:r w:rsidRPr="00573358">
              <w:rPr>
                <w:rFonts w:asciiTheme="minorHAnsi" w:hAnsiTheme="minorHAnsi" w:cstheme="minorBidi"/>
                <w:sz w:val="22"/>
                <w:szCs w:val="22"/>
              </w:rPr>
              <w:t>cse_rst_vnnpgd_slow_b</w:t>
            </w:r>
            <w:proofErr w:type="spellEnd"/>
            <w:r w:rsidRPr="00573358">
              <w:rPr>
                <w:rFonts w:asciiTheme="minorHAnsi" w:hAnsiTheme="minorHAnsi" w:cstheme="minorBidi"/>
                <w:sz w:val="22"/>
                <w:szCs w:val="22"/>
              </w:rPr>
              <w:t>.</w:t>
            </w:r>
          </w:p>
          <w:p w14:paraId="62DCEAF2" w14:textId="77777777" w:rsidR="00336D41" w:rsidRDefault="00336D41" w:rsidP="00653545">
            <w:pPr>
              <w:pStyle w:val="ListParagraph"/>
              <w:numPr>
                <w:ilvl w:val="1"/>
                <w:numId w:val="17"/>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502E1F3A" w14:textId="77777777" w:rsidR="00336D41" w:rsidRPr="0039644A" w:rsidRDefault="00336D41" w:rsidP="00653545">
            <w:pPr>
              <w:pStyle w:val="ListParagraph"/>
              <w:numPr>
                <w:ilvl w:val="1"/>
                <w:numId w:val="17"/>
              </w:numPr>
              <w:rPr>
                <w:rFonts w:asciiTheme="minorHAnsi" w:hAnsiTheme="minorHAnsi" w:cstheme="minorBidi"/>
                <w:sz w:val="22"/>
                <w:szCs w:val="22"/>
              </w:rPr>
            </w:pPr>
            <w:r w:rsidRPr="0039644A">
              <w:rPr>
                <w:rFonts w:asciiTheme="minorHAnsi" w:hAnsiTheme="minorHAnsi" w:cstheme="minorBidi"/>
                <w:sz w:val="22"/>
                <w:szCs w:val="22"/>
              </w:rPr>
              <w:t xml:space="preserve">Random delay, then set </w:t>
            </w:r>
            <w:proofErr w:type="spellStart"/>
            <w:r w:rsidRPr="0039644A">
              <w:rPr>
                <w:rFonts w:asciiTheme="minorHAnsi" w:hAnsiTheme="minorHAnsi" w:cstheme="minorBidi"/>
                <w:sz w:val="22"/>
                <w:szCs w:val="22"/>
              </w:rPr>
              <w:t>ess_ocs_preq</w:t>
            </w:r>
            <w:proofErr w:type="spellEnd"/>
            <w:r w:rsidRPr="0039644A">
              <w:rPr>
                <w:rFonts w:asciiTheme="minorHAnsi" w:hAnsiTheme="minorHAnsi" w:cstheme="minorBidi"/>
                <w:sz w:val="22"/>
                <w:szCs w:val="22"/>
              </w:rPr>
              <w:t xml:space="preserve"> = 0</w:t>
            </w:r>
          </w:p>
          <w:p w14:paraId="46B2B5E6" w14:textId="77777777" w:rsidR="00912823" w:rsidRDefault="00336D41" w:rsidP="00653545">
            <w:pPr>
              <w:pStyle w:val="ListParagraph"/>
              <w:numPr>
                <w:ilvl w:val="1"/>
                <w:numId w:val="17"/>
              </w:numPr>
              <w:rPr>
                <w:rFonts w:asciiTheme="minorHAnsi" w:hAnsiTheme="minorHAnsi" w:cstheme="minorBidi"/>
                <w:sz w:val="22"/>
                <w:szCs w:val="22"/>
              </w:rPr>
            </w:pPr>
            <w:r w:rsidRPr="0039644A">
              <w:rPr>
                <w:rFonts w:asciiTheme="minorHAnsi" w:hAnsiTheme="minorHAnsi" w:cstheme="minorBidi"/>
                <w:sz w:val="22"/>
                <w:szCs w:val="22"/>
              </w:rPr>
              <w:t xml:space="preserve">Wait for RTL to set </w:t>
            </w:r>
            <w:proofErr w:type="spellStart"/>
            <w:r w:rsidRPr="0039644A">
              <w:rPr>
                <w:rFonts w:asciiTheme="minorHAnsi" w:hAnsiTheme="minorHAnsi" w:cstheme="minorBidi"/>
                <w:sz w:val="22"/>
                <w:szCs w:val="22"/>
              </w:rPr>
              <w:t>ocs_ess_paccept</w:t>
            </w:r>
            <w:proofErr w:type="spellEnd"/>
            <w:r w:rsidRPr="0039644A">
              <w:rPr>
                <w:rFonts w:asciiTheme="minorHAnsi" w:hAnsiTheme="minorHAnsi" w:cstheme="minorBidi"/>
                <w:sz w:val="22"/>
                <w:szCs w:val="22"/>
              </w:rPr>
              <w:t xml:space="preserve"> = 0</w:t>
            </w:r>
          </w:p>
          <w:p w14:paraId="1A920279" w14:textId="4E54D083" w:rsidR="00C4446E" w:rsidRPr="00C4446E" w:rsidRDefault="00C4446E" w:rsidP="00C4446E">
            <w:pPr>
              <w:rPr>
                <w:rFonts w:asciiTheme="minorHAnsi" w:hAnsiTheme="minorHAnsi" w:cstheme="minorBidi"/>
                <w:sz w:val="22"/>
                <w:szCs w:val="22"/>
              </w:rPr>
            </w:pPr>
            <w:r w:rsidRPr="00C4446E">
              <w:rPr>
                <w:rFonts w:asciiTheme="minorHAnsi" w:hAnsiTheme="minorHAnsi" w:cstheme="minorBidi"/>
                <w:noProof/>
                <w:sz w:val="22"/>
                <w:szCs w:val="22"/>
              </w:rPr>
              <w:drawing>
                <wp:inline distT="0" distB="0" distL="0" distR="0" wp14:anchorId="26D02249" wp14:editId="19C00531">
                  <wp:extent cx="4362674" cy="4026107"/>
                  <wp:effectExtent l="0" t="0" r="0" b="0"/>
                  <wp:docPr id="211798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82080" name=""/>
                          <pic:cNvPicPr/>
                        </pic:nvPicPr>
                        <pic:blipFill>
                          <a:blip r:embed="rId33"/>
                          <a:stretch>
                            <a:fillRect/>
                          </a:stretch>
                        </pic:blipFill>
                        <pic:spPr>
                          <a:xfrm>
                            <a:off x="0" y="0"/>
                            <a:ext cx="4362674" cy="4026107"/>
                          </a:xfrm>
                          <a:prstGeom prst="rect">
                            <a:avLst/>
                          </a:prstGeom>
                        </pic:spPr>
                      </pic:pic>
                    </a:graphicData>
                  </a:graphic>
                </wp:inline>
              </w:drawing>
            </w:r>
          </w:p>
        </w:tc>
      </w:tr>
      <w:tr w:rsidR="00912823" w:rsidRPr="000A4A78" w14:paraId="53F75107" w14:textId="77777777">
        <w:tc>
          <w:tcPr>
            <w:tcW w:w="0" w:type="auto"/>
          </w:tcPr>
          <w:p w14:paraId="31B88838" w14:textId="77777777" w:rsidR="00912823" w:rsidRPr="005D6BD4" w:rsidRDefault="00912823">
            <w:pPr>
              <w:rPr>
                <w:rFonts w:eastAsia="MS Mincho"/>
              </w:rPr>
            </w:pPr>
            <w:r>
              <w:t>Checking</w:t>
            </w:r>
          </w:p>
          <w:p w14:paraId="0F4E9002" w14:textId="26B6E783" w:rsidR="00912823" w:rsidRPr="009926EC" w:rsidRDefault="00245563">
            <w:pPr>
              <w:rPr>
                <w:rFonts w:asciiTheme="minorHAnsi" w:eastAsia="MS Mincho" w:hAnsiTheme="minorHAnsi" w:cstheme="minorBidi"/>
                <w:sz w:val="22"/>
                <w:szCs w:val="22"/>
              </w:rPr>
            </w:pPr>
            <w:r>
              <w:t>N/A</w:t>
            </w:r>
          </w:p>
        </w:tc>
      </w:tr>
      <w:tr w:rsidR="00912823" w:rsidRPr="000A4A78" w14:paraId="77EAF648" w14:textId="77777777">
        <w:tc>
          <w:tcPr>
            <w:tcW w:w="0" w:type="auto"/>
          </w:tcPr>
          <w:p w14:paraId="51EC4B24" w14:textId="77777777" w:rsidR="00912823" w:rsidRPr="005D6BD4" w:rsidRDefault="00912823">
            <w:pPr>
              <w:rPr>
                <w:rFonts w:eastAsia="MS Mincho"/>
              </w:rPr>
            </w:pPr>
            <w:r>
              <w:t>Coverage</w:t>
            </w:r>
          </w:p>
          <w:p w14:paraId="12C6D90A" w14:textId="4FCE4BA5" w:rsidR="004E7E77" w:rsidRDefault="004E7E77" w:rsidP="004E7E77">
            <w:r>
              <w:t>Cover following PSTATE: OFF, ACTV, INACCBLK, WRMRST SRMON, WRMRST SRMOFF</w:t>
            </w:r>
          </w:p>
          <w:p w14:paraId="5FCDDED8" w14:textId="718117FE" w:rsidR="00912823" w:rsidRPr="005D6BD4" w:rsidRDefault="004E7E77" w:rsidP="004E7E77">
            <w:pPr>
              <w:rPr>
                <w:rFonts w:asciiTheme="minorHAnsi" w:eastAsia="MS Mincho" w:hAnsiTheme="minorHAnsi" w:cstheme="minorBidi"/>
                <w:sz w:val="22"/>
                <w:szCs w:val="22"/>
              </w:rPr>
            </w:pPr>
            <w:r>
              <w:t xml:space="preserve">Cover </w:t>
            </w:r>
            <w:proofErr w:type="spellStart"/>
            <w:r>
              <w:t>preq</w:t>
            </w:r>
            <w:proofErr w:type="spellEnd"/>
            <w:r>
              <w:t xml:space="preserve">, </w:t>
            </w:r>
            <w:proofErr w:type="spellStart"/>
            <w:r>
              <w:t>paccept</w:t>
            </w:r>
            <w:proofErr w:type="spellEnd"/>
            <w:r>
              <w:t xml:space="preserve">, and </w:t>
            </w:r>
            <w:proofErr w:type="spellStart"/>
            <w:r>
              <w:t>pactive</w:t>
            </w:r>
            <w:proofErr w:type="spellEnd"/>
            <w:r>
              <w:t xml:space="preserve"> signals</w:t>
            </w:r>
          </w:p>
        </w:tc>
      </w:tr>
      <w:tr w:rsidR="00912823" w:rsidRPr="000A4A78" w14:paraId="39F84BC5" w14:textId="77777777">
        <w:tc>
          <w:tcPr>
            <w:tcW w:w="0" w:type="auto"/>
          </w:tcPr>
          <w:p w14:paraId="0BF724FE" w14:textId="77777777" w:rsidR="00912823" w:rsidRDefault="00912823">
            <w:r>
              <w:t>Useful Resources</w:t>
            </w:r>
          </w:p>
          <w:p w14:paraId="2352C911" w14:textId="77777777" w:rsidR="00912823" w:rsidRPr="006321E2" w:rsidRDefault="00912823">
            <w:pPr>
              <w:rPr>
                <w:i/>
                <w:iCs/>
              </w:rPr>
            </w:pPr>
            <w:r>
              <w:t>&lt;Example: Block diagrams, waves, snippets from PCR/HAS etc.&gt;</w:t>
            </w:r>
          </w:p>
        </w:tc>
      </w:tr>
    </w:tbl>
    <w:p w14:paraId="1A822601" w14:textId="12F46054" w:rsidR="00912823" w:rsidRDefault="00D8352C">
      <w:pPr>
        <w:pStyle w:val="Heading3"/>
      </w:pPr>
      <w:proofErr w:type="spellStart"/>
      <w:r>
        <w:t>ocs_save_and_restore_test</w:t>
      </w:r>
      <w:proofErr w:type="spellEnd"/>
    </w:p>
    <w:tbl>
      <w:tblPr>
        <w:tblStyle w:val="TableGrid"/>
        <w:tblW w:w="9350" w:type="dxa"/>
        <w:tblInd w:w="607" w:type="dxa"/>
        <w:tblLook w:val="04A0" w:firstRow="1" w:lastRow="0" w:firstColumn="1" w:lastColumn="0" w:noHBand="0" w:noVBand="1"/>
      </w:tblPr>
      <w:tblGrid>
        <w:gridCol w:w="9350"/>
      </w:tblGrid>
      <w:tr w:rsidR="003F65A8" w:rsidRPr="000A4A78" w14:paraId="2AFCA141" w14:textId="77777777">
        <w:tc>
          <w:tcPr>
            <w:tcW w:w="0" w:type="auto"/>
          </w:tcPr>
          <w:p w14:paraId="5D8663AA" w14:textId="51952F56" w:rsidR="003F65A8" w:rsidRDefault="003F65A8">
            <w:r>
              <w:t xml:space="preserve">Objective </w:t>
            </w:r>
            <w:r w:rsidR="00552FE5" w:rsidRPr="00552FE5">
              <w:rPr>
                <w:highlight w:val="yellow"/>
              </w:rPr>
              <w:t>(4</w:t>
            </w:r>
            <w:r w:rsidR="00552FE5" w:rsidRPr="00552FE5">
              <w:rPr>
                <w:highlight w:val="yellow"/>
                <w:vertAlign w:val="superscript"/>
              </w:rPr>
              <w:t>th</w:t>
            </w:r>
            <w:r w:rsidR="00552FE5" w:rsidRPr="00552FE5">
              <w:rPr>
                <w:highlight w:val="yellow"/>
              </w:rPr>
              <w:t>)</w:t>
            </w:r>
          </w:p>
          <w:p w14:paraId="1F80BDAB" w14:textId="77777777" w:rsidR="006805F5" w:rsidRDefault="003F65A8">
            <w:r>
              <w:t xml:space="preserve">Test will transition from ACTV -&gt; </w:t>
            </w:r>
            <w:r w:rsidR="0025499D">
              <w:t>ACCBLK -&gt; ACCPG</w:t>
            </w:r>
            <w:r w:rsidR="006805F5">
              <w:t xml:space="preserve"> -&gt; (internally park OCS IP to OFF without </w:t>
            </w:r>
            <w:proofErr w:type="spellStart"/>
            <w:r w:rsidR="006805F5">
              <w:t>preq</w:t>
            </w:r>
            <w:proofErr w:type="spellEnd"/>
            <w:r w:rsidR="006805F5">
              <w:t>) -&gt; RESTORE -&gt; ACTV</w:t>
            </w:r>
            <w:r w:rsidR="007750EB">
              <w:t xml:space="preserve">. </w:t>
            </w:r>
          </w:p>
          <w:p w14:paraId="6EA017DA" w14:textId="34A8B854" w:rsidR="003F65A8" w:rsidRDefault="007750EB">
            <w:r>
              <w:t xml:space="preserve">Testbench environment needs to </w:t>
            </w:r>
            <w:r w:rsidR="006805F5">
              <w:t>understand</w:t>
            </w:r>
            <w:r>
              <w:t xml:space="preserve"> that </w:t>
            </w:r>
            <w:r w:rsidR="000D549E">
              <w:t xml:space="preserve">after ACCPG, internally PSTATE </w:t>
            </w:r>
            <w:r w:rsidR="006805F5">
              <w:t xml:space="preserve">will default back to OFF state without a </w:t>
            </w:r>
            <w:proofErr w:type="spellStart"/>
            <w:r w:rsidR="006805F5">
              <w:t>preq</w:t>
            </w:r>
            <w:proofErr w:type="spellEnd"/>
            <w:r w:rsidR="006805F5">
              <w:t xml:space="preserve"> because the reset </w:t>
            </w:r>
            <w:proofErr w:type="gramStart"/>
            <w:r w:rsidR="006805F5">
              <w:t>are</w:t>
            </w:r>
            <w:proofErr w:type="gramEnd"/>
            <w:r w:rsidR="006805F5">
              <w:t xml:space="preserve"> asserted. </w:t>
            </w:r>
          </w:p>
          <w:p w14:paraId="07AA4A9A" w14:textId="37100131" w:rsidR="004D7AD4" w:rsidRPr="005D6BD4" w:rsidRDefault="006805F5">
            <w:r>
              <w:t xml:space="preserve">OCS does the save during ACCPG and restore in the restore state. </w:t>
            </w:r>
          </w:p>
        </w:tc>
      </w:tr>
      <w:tr w:rsidR="003F65A8" w:rsidRPr="000A4A78" w14:paraId="14BBA865" w14:textId="77777777">
        <w:tc>
          <w:tcPr>
            <w:tcW w:w="0" w:type="auto"/>
          </w:tcPr>
          <w:p w14:paraId="38C31401" w14:textId="77777777" w:rsidR="003F65A8" w:rsidRDefault="003F65A8">
            <w:r>
              <w:t>Description</w:t>
            </w:r>
          </w:p>
          <w:p w14:paraId="2EE33897" w14:textId="77777777" w:rsidR="003F65A8" w:rsidRDefault="003F65A8" w:rsidP="00653545">
            <w:pPr>
              <w:pStyle w:val="ListParagraph"/>
              <w:numPr>
                <w:ilvl w:val="0"/>
                <w:numId w:val="18"/>
              </w:numPr>
              <w:rPr>
                <w:rFonts w:asciiTheme="minorHAnsi" w:hAnsiTheme="minorHAnsi" w:cstheme="minorBidi"/>
                <w:sz w:val="22"/>
                <w:szCs w:val="22"/>
              </w:rPr>
            </w:pPr>
            <w:r>
              <w:rPr>
                <w:rFonts w:asciiTheme="minorHAnsi" w:hAnsiTheme="minorHAnsi" w:cstheme="minorBidi"/>
                <w:sz w:val="22"/>
                <w:szCs w:val="22"/>
              </w:rPr>
              <w:t>Boot up sequence (</w:t>
            </w:r>
            <w:proofErr w:type="spellStart"/>
            <w:r>
              <w:rPr>
                <w:rFonts w:asciiTheme="minorHAnsi" w:hAnsiTheme="minorHAnsi" w:cstheme="minorBidi"/>
                <w:sz w:val="22"/>
                <w:szCs w:val="22"/>
              </w:rPr>
              <w:t>ocs_hard_reset_sequence</w:t>
            </w:r>
            <w:proofErr w:type="spellEnd"/>
            <w:r>
              <w:rPr>
                <w:rFonts w:asciiTheme="minorHAnsi" w:hAnsiTheme="minorHAnsi" w:cstheme="minorBidi"/>
                <w:sz w:val="22"/>
                <w:szCs w:val="22"/>
              </w:rPr>
              <w:t>)</w:t>
            </w:r>
          </w:p>
          <w:p w14:paraId="78B8C67C" w14:textId="77777777" w:rsidR="00821AF8" w:rsidRDefault="00821AF8" w:rsidP="00653545">
            <w:pPr>
              <w:pStyle w:val="ListParagraph"/>
              <w:numPr>
                <w:ilvl w:val="1"/>
                <w:numId w:val="18"/>
              </w:numPr>
              <w:rPr>
                <w:rFonts w:asciiTheme="minorHAnsi" w:hAnsiTheme="minorHAnsi" w:cstheme="minorBidi"/>
                <w:sz w:val="22"/>
                <w:szCs w:val="22"/>
              </w:rPr>
            </w:pPr>
            <w:r>
              <w:rPr>
                <w:rFonts w:asciiTheme="minorHAnsi" w:hAnsiTheme="minorHAnsi" w:cstheme="minorBidi"/>
                <w:sz w:val="22"/>
                <w:szCs w:val="22"/>
              </w:rPr>
              <w:t xml:space="preserve">assert </w:t>
            </w:r>
            <w:proofErr w:type="spellStart"/>
            <w:r>
              <w:rPr>
                <w:rFonts w:asciiTheme="minorHAnsi" w:hAnsiTheme="minorHAnsi" w:cstheme="minorBidi"/>
                <w:sz w:val="22"/>
                <w:szCs w:val="22"/>
              </w:rPr>
              <w:t>cse_rst_vnnpgd_slow_b</w:t>
            </w:r>
            <w:proofErr w:type="spellEnd"/>
            <w:r>
              <w:rPr>
                <w:rFonts w:asciiTheme="minorHAnsi" w:hAnsiTheme="minorHAnsi" w:cstheme="minorBidi"/>
                <w:sz w:val="22"/>
                <w:szCs w:val="22"/>
              </w:rPr>
              <w:t xml:space="preserve"> and </w:t>
            </w:r>
            <w:proofErr w:type="spellStart"/>
            <w:r>
              <w:rPr>
                <w:rFonts w:asciiTheme="minorHAnsi" w:hAnsiTheme="minorHAnsi" w:cstheme="minorBidi"/>
                <w:sz w:val="22"/>
                <w:szCs w:val="22"/>
              </w:rPr>
              <w:t>cse_side_rst_b</w:t>
            </w:r>
            <w:proofErr w:type="spellEnd"/>
          </w:p>
          <w:p w14:paraId="63A36C18" w14:textId="77777777" w:rsidR="00821AF8" w:rsidRDefault="00821AF8" w:rsidP="00653545">
            <w:pPr>
              <w:pStyle w:val="ListParagraph"/>
              <w:numPr>
                <w:ilvl w:val="1"/>
                <w:numId w:val="18"/>
              </w:numPr>
              <w:rPr>
                <w:rFonts w:asciiTheme="minorHAnsi" w:hAnsiTheme="minorHAnsi" w:cstheme="minorBidi"/>
                <w:sz w:val="22"/>
                <w:szCs w:val="22"/>
              </w:rPr>
            </w:pPr>
            <w:r>
              <w:rPr>
                <w:rFonts w:asciiTheme="minorHAnsi" w:hAnsiTheme="minorHAnsi" w:cstheme="minorBidi"/>
                <w:sz w:val="22"/>
                <w:szCs w:val="22"/>
              </w:rPr>
              <w:t xml:space="preserve">random </w:t>
            </w:r>
            <w:proofErr w:type="gramStart"/>
            <w:r>
              <w:rPr>
                <w:rFonts w:asciiTheme="minorHAnsi" w:hAnsiTheme="minorHAnsi" w:cstheme="minorBidi"/>
                <w:sz w:val="22"/>
                <w:szCs w:val="22"/>
              </w:rPr>
              <w:t>delay ,</w:t>
            </w:r>
            <w:proofErr w:type="gramEnd"/>
            <w:r>
              <w:rPr>
                <w:rFonts w:asciiTheme="minorHAnsi" w:hAnsiTheme="minorHAnsi" w:cstheme="minorBidi"/>
                <w:sz w:val="22"/>
                <w:szCs w:val="22"/>
              </w:rPr>
              <w:t xml:space="preserve">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0F76C809" w14:textId="77777777" w:rsidR="00821AF8" w:rsidRPr="000241DD" w:rsidRDefault="00821AF8" w:rsidP="00653545">
            <w:pPr>
              <w:pStyle w:val="ListParagraph"/>
              <w:numPr>
                <w:ilvl w:val="1"/>
                <w:numId w:val="18"/>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5AE4C9A6" w14:textId="77777777" w:rsidR="00821AF8" w:rsidRDefault="00821AF8" w:rsidP="00653545">
            <w:pPr>
              <w:pStyle w:val="ListParagraph"/>
              <w:numPr>
                <w:ilvl w:val="1"/>
                <w:numId w:val="18"/>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cse_rst_vnnpgd_slow_b</w:t>
            </w:r>
            <w:proofErr w:type="spellEnd"/>
          </w:p>
          <w:p w14:paraId="1618D0FB" w14:textId="77777777" w:rsidR="00821AF8" w:rsidRDefault="00821AF8" w:rsidP="00653545">
            <w:pPr>
              <w:pStyle w:val="ListParagraph"/>
              <w:numPr>
                <w:ilvl w:val="1"/>
                <w:numId w:val="18"/>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5115E155" w14:textId="77777777" w:rsidR="00821AF8" w:rsidRPr="000241DD" w:rsidRDefault="00821AF8" w:rsidP="00653545">
            <w:pPr>
              <w:pStyle w:val="ListParagraph"/>
              <w:numPr>
                <w:ilvl w:val="1"/>
                <w:numId w:val="18"/>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0</w:t>
            </w:r>
          </w:p>
          <w:p w14:paraId="4F7263E7" w14:textId="77777777" w:rsidR="00821AF8" w:rsidRDefault="00821AF8" w:rsidP="00653545">
            <w:pPr>
              <w:pStyle w:val="ListParagraph"/>
              <w:numPr>
                <w:ilvl w:val="1"/>
                <w:numId w:val="18"/>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0</w:t>
            </w:r>
          </w:p>
          <w:p w14:paraId="5E3B32B0" w14:textId="201475B0" w:rsidR="00433E61" w:rsidRPr="00115918" w:rsidRDefault="00433E61" w:rsidP="00653545">
            <w:pPr>
              <w:pStyle w:val="ListParagraph"/>
              <w:numPr>
                <w:ilvl w:val="0"/>
                <w:numId w:val="18"/>
              </w:numPr>
              <w:rPr>
                <w:rFonts w:asciiTheme="minorHAnsi" w:hAnsiTheme="minorHAnsi" w:cstheme="minorBidi"/>
                <w:sz w:val="22"/>
                <w:szCs w:val="22"/>
              </w:rPr>
            </w:pPr>
            <w:r>
              <w:rPr>
                <w:rFonts w:asciiTheme="minorHAnsi" w:hAnsiTheme="minorHAnsi" w:cstheme="minorBidi"/>
                <w:sz w:val="22"/>
                <w:szCs w:val="22"/>
              </w:rPr>
              <w:t xml:space="preserve">Call </w:t>
            </w:r>
            <w:proofErr w:type="spellStart"/>
            <w:r>
              <w:rPr>
                <w:rFonts w:asciiTheme="minorHAnsi" w:hAnsiTheme="minorHAnsi" w:cstheme="minorBidi"/>
                <w:sz w:val="22"/>
                <w:szCs w:val="22"/>
              </w:rPr>
              <w:t>ocs</w:t>
            </w:r>
            <w:proofErr w:type="spellEnd"/>
            <w:r>
              <w:rPr>
                <w:rFonts w:asciiTheme="minorHAnsi" w:hAnsiTheme="minorHAnsi" w:cstheme="minorBidi"/>
                <w:sz w:val="22"/>
                <w:szCs w:val="22"/>
              </w:rPr>
              <w:t xml:space="preserve"> initialization sequence</w:t>
            </w:r>
          </w:p>
          <w:p w14:paraId="6545C6A5" w14:textId="39B6D226" w:rsidR="003F65A8" w:rsidRDefault="003F65A8" w:rsidP="00653545">
            <w:pPr>
              <w:pStyle w:val="ListParagraph"/>
              <w:numPr>
                <w:ilvl w:val="0"/>
                <w:numId w:val="18"/>
              </w:numPr>
              <w:rPr>
                <w:rFonts w:asciiTheme="minorHAnsi" w:hAnsiTheme="minorHAnsi" w:cstheme="minorBidi"/>
                <w:sz w:val="22"/>
                <w:szCs w:val="22"/>
              </w:rPr>
            </w:pPr>
            <w:r>
              <w:rPr>
                <w:rFonts w:asciiTheme="minorHAnsi" w:hAnsiTheme="minorHAnsi" w:cstheme="minorBidi"/>
                <w:sz w:val="22"/>
                <w:szCs w:val="22"/>
              </w:rPr>
              <w:t xml:space="preserve">Random delay, call </w:t>
            </w:r>
            <w:r w:rsidR="006805F5">
              <w:rPr>
                <w:rFonts w:asciiTheme="minorHAnsi" w:hAnsiTheme="minorHAnsi" w:cstheme="minorBidi"/>
                <w:sz w:val="22"/>
                <w:szCs w:val="22"/>
              </w:rPr>
              <w:t>accessible</w:t>
            </w:r>
            <w:r>
              <w:rPr>
                <w:rFonts w:asciiTheme="minorHAnsi" w:hAnsiTheme="minorHAnsi" w:cstheme="minorBidi"/>
                <w:sz w:val="22"/>
                <w:szCs w:val="22"/>
              </w:rPr>
              <w:t xml:space="preserve"> PG entry sequence</w:t>
            </w:r>
          </w:p>
          <w:p w14:paraId="5FAF4510" w14:textId="77777777" w:rsidR="006805F5" w:rsidRDefault="006805F5" w:rsidP="00653545">
            <w:pPr>
              <w:pStyle w:val="ListParagraph"/>
              <w:numPr>
                <w:ilvl w:val="1"/>
                <w:numId w:val="18"/>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ACCBLK</w:t>
            </w:r>
          </w:p>
          <w:p w14:paraId="61F965B4" w14:textId="77777777" w:rsidR="006805F5" w:rsidRDefault="006805F5" w:rsidP="00653545">
            <w:pPr>
              <w:pStyle w:val="ListParagraph"/>
              <w:numPr>
                <w:ilvl w:val="1"/>
                <w:numId w:val="18"/>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37BFA400" w14:textId="77777777" w:rsidR="006805F5" w:rsidRPr="00DC11A5" w:rsidRDefault="006805F5" w:rsidP="00653545">
            <w:pPr>
              <w:pStyle w:val="ListParagraph"/>
              <w:numPr>
                <w:ilvl w:val="1"/>
                <w:numId w:val="18"/>
              </w:numPr>
              <w:rPr>
                <w:rFonts w:asciiTheme="minorHAnsi" w:hAnsiTheme="minorHAnsi" w:cstheme="minorBidi"/>
                <w:sz w:val="22"/>
                <w:szCs w:val="22"/>
              </w:rPr>
            </w:pPr>
            <w:r w:rsidRPr="00DC11A5">
              <w:rPr>
                <w:rFonts w:asciiTheme="minorHAnsi" w:hAnsiTheme="minorHAnsi" w:cstheme="minorBidi"/>
                <w:sz w:val="22"/>
                <w:szCs w:val="22"/>
              </w:rPr>
              <w:t xml:space="preserve">Random delay, then set </w:t>
            </w:r>
            <w:proofErr w:type="spellStart"/>
            <w:r w:rsidRPr="00DC11A5">
              <w:rPr>
                <w:rFonts w:asciiTheme="minorHAnsi" w:hAnsiTheme="minorHAnsi" w:cstheme="minorBidi"/>
                <w:sz w:val="22"/>
                <w:szCs w:val="22"/>
              </w:rPr>
              <w:t>ess_ocs_preq</w:t>
            </w:r>
            <w:proofErr w:type="spellEnd"/>
            <w:r w:rsidRPr="00DC11A5">
              <w:rPr>
                <w:rFonts w:asciiTheme="minorHAnsi" w:hAnsiTheme="minorHAnsi" w:cstheme="minorBidi"/>
                <w:sz w:val="22"/>
                <w:szCs w:val="22"/>
              </w:rPr>
              <w:t xml:space="preserve"> = 0 </w:t>
            </w:r>
          </w:p>
          <w:p w14:paraId="4E036645" w14:textId="77777777" w:rsidR="006805F5" w:rsidRPr="00DC11A5" w:rsidRDefault="006805F5" w:rsidP="00653545">
            <w:pPr>
              <w:pStyle w:val="ListParagraph"/>
              <w:numPr>
                <w:ilvl w:val="1"/>
                <w:numId w:val="18"/>
              </w:numPr>
              <w:rPr>
                <w:rFonts w:asciiTheme="minorHAnsi" w:hAnsiTheme="minorHAnsi" w:cstheme="minorBidi"/>
                <w:sz w:val="22"/>
                <w:szCs w:val="22"/>
              </w:rPr>
            </w:pPr>
            <w:r w:rsidRPr="00DC11A5">
              <w:rPr>
                <w:rFonts w:asciiTheme="minorHAnsi" w:hAnsiTheme="minorHAnsi" w:cstheme="minorBidi"/>
                <w:sz w:val="22"/>
                <w:szCs w:val="22"/>
              </w:rPr>
              <w:t xml:space="preserve">Wait for RTL to set </w:t>
            </w:r>
            <w:proofErr w:type="spellStart"/>
            <w:r w:rsidRPr="00DC11A5">
              <w:rPr>
                <w:rFonts w:asciiTheme="minorHAnsi" w:hAnsiTheme="minorHAnsi" w:cstheme="minorBidi"/>
                <w:sz w:val="22"/>
                <w:szCs w:val="22"/>
              </w:rPr>
              <w:t>ocs_ess_paccept</w:t>
            </w:r>
            <w:proofErr w:type="spellEnd"/>
            <w:r w:rsidRPr="00DC11A5">
              <w:rPr>
                <w:rFonts w:asciiTheme="minorHAnsi" w:hAnsiTheme="minorHAnsi" w:cstheme="minorBidi"/>
                <w:sz w:val="22"/>
                <w:szCs w:val="22"/>
              </w:rPr>
              <w:t xml:space="preserve"> = 0</w:t>
            </w:r>
          </w:p>
          <w:p w14:paraId="73774FD6" w14:textId="77777777" w:rsidR="006805F5" w:rsidRDefault="006805F5" w:rsidP="00653545">
            <w:pPr>
              <w:pStyle w:val="ListParagraph"/>
              <w:numPr>
                <w:ilvl w:val="1"/>
                <w:numId w:val="18"/>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ACCPG</w:t>
            </w:r>
          </w:p>
          <w:p w14:paraId="44EDEFA9" w14:textId="77777777" w:rsidR="00815245" w:rsidRDefault="00815245" w:rsidP="00653545">
            <w:pPr>
              <w:pStyle w:val="ListParagraph"/>
              <w:numPr>
                <w:ilvl w:val="1"/>
                <w:numId w:val="18"/>
              </w:numPr>
              <w:rPr>
                <w:rFonts w:asciiTheme="minorHAnsi" w:hAnsiTheme="minorHAnsi" w:cstheme="minorBidi"/>
                <w:i/>
                <w:iCs/>
                <w:sz w:val="22"/>
                <w:szCs w:val="22"/>
              </w:rPr>
            </w:pPr>
            <w:r>
              <w:rPr>
                <w:rFonts w:asciiTheme="minorHAnsi" w:hAnsiTheme="minorHAnsi" w:cstheme="minorBidi"/>
                <w:i/>
                <w:iCs/>
                <w:sz w:val="22"/>
                <w:szCs w:val="22"/>
              </w:rPr>
              <w:t xml:space="preserve">Fork / </w:t>
            </w:r>
            <w:proofErr w:type="spellStart"/>
            <w:r>
              <w:rPr>
                <w:rFonts w:asciiTheme="minorHAnsi" w:hAnsiTheme="minorHAnsi" w:cstheme="minorBidi"/>
                <w:i/>
                <w:iCs/>
                <w:sz w:val="22"/>
                <w:szCs w:val="22"/>
              </w:rPr>
              <w:t>join_any</w:t>
            </w:r>
            <w:proofErr w:type="spellEnd"/>
          </w:p>
          <w:p w14:paraId="770FFE0F" w14:textId="4AC38636" w:rsidR="00815245" w:rsidRPr="0032236A" w:rsidRDefault="004E35E7" w:rsidP="00653545">
            <w:pPr>
              <w:pStyle w:val="ListParagraph"/>
              <w:numPr>
                <w:ilvl w:val="2"/>
                <w:numId w:val="18"/>
              </w:numPr>
              <w:rPr>
                <w:rFonts w:asciiTheme="minorHAnsi" w:hAnsiTheme="minorHAnsi" w:cstheme="minorBidi"/>
                <w:i/>
                <w:iCs/>
                <w:sz w:val="22"/>
                <w:szCs w:val="22"/>
              </w:rPr>
            </w:pPr>
            <w:r>
              <w:rPr>
                <w:rFonts w:asciiTheme="minorHAnsi" w:hAnsiTheme="minorHAnsi" w:cstheme="minorBidi"/>
                <w:i/>
                <w:iCs/>
                <w:sz w:val="22"/>
                <w:szCs w:val="22"/>
              </w:rPr>
              <w:t xml:space="preserve">Thread 1: </w:t>
            </w:r>
            <w:r w:rsidR="00815245" w:rsidRPr="0032236A">
              <w:rPr>
                <w:rFonts w:asciiTheme="minorHAnsi" w:hAnsiTheme="minorHAnsi" w:cstheme="minorBidi"/>
                <w:i/>
                <w:iCs/>
                <w:sz w:val="22"/>
                <w:szCs w:val="22"/>
              </w:rPr>
              <w:t>RTL will trigger save write requests to GSK so scoreboard will detect those</w:t>
            </w:r>
            <w:r w:rsidR="00815245">
              <w:rPr>
                <w:rFonts w:asciiTheme="minorHAnsi" w:hAnsiTheme="minorHAnsi" w:cstheme="minorBidi"/>
                <w:i/>
                <w:iCs/>
                <w:sz w:val="22"/>
                <w:szCs w:val="22"/>
              </w:rPr>
              <w:t xml:space="preserve"> writes</w:t>
            </w:r>
            <w:r w:rsidR="00815245" w:rsidRPr="0032236A">
              <w:rPr>
                <w:rFonts w:asciiTheme="minorHAnsi" w:hAnsiTheme="minorHAnsi" w:cstheme="minorBidi"/>
                <w:i/>
                <w:iCs/>
                <w:sz w:val="22"/>
                <w:szCs w:val="22"/>
              </w:rPr>
              <w:t xml:space="preserve"> and save the contents that are getting written. Every time there is </w:t>
            </w:r>
            <w:proofErr w:type="gramStart"/>
            <w:r w:rsidR="00815245" w:rsidRPr="0032236A">
              <w:rPr>
                <w:rFonts w:asciiTheme="minorHAnsi" w:hAnsiTheme="minorHAnsi" w:cstheme="minorBidi"/>
                <w:i/>
                <w:iCs/>
                <w:sz w:val="22"/>
                <w:szCs w:val="22"/>
              </w:rPr>
              <w:t>a</w:t>
            </w:r>
            <w:proofErr w:type="gramEnd"/>
            <w:r w:rsidR="00815245" w:rsidRPr="0032236A">
              <w:rPr>
                <w:rFonts w:asciiTheme="minorHAnsi" w:hAnsiTheme="minorHAnsi" w:cstheme="minorBidi"/>
                <w:i/>
                <w:iCs/>
                <w:sz w:val="22"/>
                <w:szCs w:val="22"/>
              </w:rPr>
              <w:t xml:space="preserve"> </w:t>
            </w:r>
            <w:proofErr w:type="spellStart"/>
            <w:r w:rsidR="00815245" w:rsidRPr="0032236A">
              <w:rPr>
                <w:rFonts w:asciiTheme="minorHAnsi" w:hAnsiTheme="minorHAnsi" w:cstheme="minorBidi"/>
                <w:i/>
                <w:iCs/>
                <w:sz w:val="22"/>
                <w:szCs w:val="22"/>
              </w:rPr>
              <w:t>ocs_gsk_snr_put</w:t>
            </w:r>
            <w:proofErr w:type="spellEnd"/>
            <w:r w:rsidR="00815245" w:rsidRPr="0032236A">
              <w:rPr>
                <w:rFonts w:asciiTheme="minorHAnsi" w:hAnsiTheme="minorHAnsi" w:cstheme="minorBidi"/>
                <w:i/>
                <w:iCs/>
                <w:sz w:val="22"/>
                <w:szCs w:val="22"/>
              </w:rPr>
              <w:t xml:space="preserve"> signal, testbench will drive </w:t>
            </w:r>
            <w:proofErr w:type="spellStart"/>
            <w:r w:rsidR="00815245" w:rsidRPr="0032236A">
              <w:rPr>
                <w:rFonts w:asciiTheme="minorHAnsi" w:hAnsiTheme="minorHAnsi" w:cstheme="minorBidi"/>
                <w:i/>
                <w:iCs/>
                <w:sz w:val="22"/>
                <w:szCs w:val="22"/>
              </w:rPr>
              <w:t>gsk_ocs_snr_cpl</w:t>
            </w:r>
            <w:proofErr w:type="spellEnd"/>
            <w:r w:rsidR="00815245" w:rsidRPr="0032236A">
              <w:rPr>
                <w:rFonts w:asciiTheme="minorHAnsi" w:hAnsiTheme="minorHAnsi" w:cstheme="minorBidi"/>
                <w:i/>
                <w:iCs/>
                <w:sz w:val="22"/>
                <w:szCs w:val="22"/>
              </w:rPr>
              <w:t xml:space="preserve"> signal</w:t>
            </w:r>
            <w:r w:rsidR="00815245">
              <w:rPr>
                <w:rFonts w:asciiTheme="minorHAnsi" w:hAnsiTheme="minorHAnsi" w:cstheme="minorBidi"/>
                <w:i/>
                <w:iCs/>
                <w:sz w:val="22"/>
                <w:szCs w:val="22"/>
              </w:rPr>
              <w:t xml:space="preserve"> with some small random clock delay. This thread will loop forever until the other thread completes to indicate RTL is done with saving. </w:t>
            </w:r>
          </w:p>
          <w:p w14:paraId="3B927338" w14:textId="6DB37DA8" w:rsidR="00815245" w:rsidRDefault="004E35E7" w:rsidP="00653545">
            <w:pPr>
              <w:pStyle w:val="ListParagraph"/>
              <w:numPr>
                <w:ilvl w:val="2"/>
                <w:numId w:val="18"/>
              </w:numPr>
              <w:rPr>
                <w:rFonts w:asciiTheme="minorHAnsi" w:hAnsiTheme="minorHAnsi" w:cstheme="minorBidi"/>
                <w:sz w:val="22"/>
                <w:szCs w:val="22"/>
              </w:rPr>
            </w:pPr>
            <w:r>
              <w:rPr>
                <w:rFonts w:asciiTheme="minorHAnsi" w:hAnsiTheme="minorHAnsi" w:cstheme="minorBidi"/>
                <w:sz w:val="22"/>
                <w:szCs w:val="22"/>
              </w:rPr>
              <w:t xml:space="preserve">Thread 2: </w:t>
            </w:r>
            <w:r w:rsidR="00815245">
              <w:rPr>
                <w:rFonts w:asciiTheme="minorHAnsi" w:hAnsiTheme="minorHAnsi" w:cstheme="minorBidi"/>
                <w:sz w:val="22"/>
                <w:szCs w:val="22"/>
              </w:rPr>
              <w:t xml:space="preserve">Wait for RTL to set </w:t>
            </w:r>
            <w:proofErr w:type="spellStart"/>
            <w:r w:rsidR="00815245">
              <w:rPr>
                <w:rFonts w:asciiTheme="minorHAnsi" w:hAnsiTheme="minorHAnsi" w:cstheme="minorBidi"/>
                <w:sz w:val="22"/>
                <w:szCs w:val="22"/>
              </w:rPr>
              <w:t>ocs_ess_paccept</w:t>
            </w:r>
            <w:proofErr w:type="spellEnd"/>
            <w:r w:rsidR="00815245">
              <w:rPr>
                <w:rFonts w:asciiTheme="minorHAnsi" w:hAnsiTheme="minorHAnsi" w:cstheme="minorBidi"/>
                <w:sz w:val="22"/>
                <w:szCs w:val="22"/>
              </w:rPr>
              <w:t xml:space="preserve"> = 1 </w:t>
            </w:r>
          </w:p>
          <w:p w14:paraId="5927B452" w14:textId="77777777" w:rsidR="006805F5" w:rsidRPr="00DC11A5" w:rsidRDefault="006805F5" w:rsidP="00653545">
            <w:pPr>
              <w:pStyle w:val="ListParagraph"/>
              <w:numPr>
                <w:ilvl w:val="1"/>
                <w:numId w:val="18"/>
              </w:numPr>
              <w:rPr>
                <w:rFonts w:asciiTheme="minorHAnsi" w:hAnsiTheme="minorHAnsi" w:cstheme="minorBidi"/>
                <w:sz w:val="22"/>
                <w:szCs w:val="22"/>
              </w:rPr>
            </w:pPr>
            <w:r w:rsidRPr="00DC11A5">
              <w:rPr>
                <w:rFonts w:asciiTheme="minorHAnsi" w:hAnsiTheme="minorHAnsi" w:cstheme="minorBidi"/>
                <w:sz w:val="22"/>
                <w:szCs w:val="22"/>
              </w:rPr>
              <w:t xml:space="preserve">Random delay, then set </w:t>
            </w:r>
            <w:proofErr w:type="spellStart"/>
            <w:r w:rsidRPr="00DC11A5">
              <w:rPr>
                <w:rFonts w:asciiTheme="minorHAnsi" w:hAnsiTheme="minorHAnsi" w:cstheme="minorBidi"/>
                <w:sz w:val="22"/>
                <w:szCs w:val="22"/>
              </w:rPr>
              <w:t>ess_ocs_preq</w:t>
            </w:r>
            <w:proofErr w:type="spellEnd"/>
            <w:r w:rsidRPr="00DC11A5">
              <w:rPr>
                <w:rFonts w:asciiTheme="minorHAnsi" w:hAnsiTheme="minorHAnsi" w:cstheme="minorBidi"/>
                <w:sz w:val="22"/>
                <w:szCs w:val="22"/>
              </w:rPr>
              <w:t xml:space="preserve"> = 0</w:t>
            </w:r>
          </w:p>
          <w:p w14:paraId="633D83F4" w14:textId="77777777" w:rsidR="006805F5" w:rsidRDefault="006805F5" w:rsidP="00653545">
            <w:pPr>
              <w:pStyle w:val="ListParagraph"/>
              <w:numPr>
                <w:ilvl w:val="1"/>
                <w:numId w:val="18"/>
              </w:numPr>
              <w:rPr>
                <w:rFonts w:asciiTheme="minorHAnsi" w:hAnsiTheme="minorHAnsi" w:cstheme="minorBidi"/>
                <w:sz w:val="22"/>
                <w:szCs w:val="22"/>
              </w:rPr>
            </w:pPr>
            <w:r w:rsidRPr="00DC11A5">
              <w:rPr>
                <w:rFonts w:asciiTheme="minorHAnsi" w:hAnsiTheme="minorHAnsi" w:cstheme="minorBidi"/>
                <w:sz w:val="22"/>
                <w:szCs w:val="22"/>
              </w:rPr>
              <w:t xml:space="preserve">Wait for RTL to set </w:t>
            </w:r>
            <w:proofErr w:type="spellStart"/>
            <w:r w:rsidRPr="00DC11A5">
              <w:rPr>
                <w:rFonts w:asciiTheme="minorHAnsi" w:hAnsiTheme="minorHAnsi" w:cstheme="minorBidi"/>
                <w:sz w:val="22"/>
                <w:szCs w:val="22"/>
              </w:rPr>
              <w:t>ocs_ess_paccept</w:t>
            </w:r>
            <w:proofErr w:type="spellEnd"/>
            <w:r w:rsidRPr="00DC11A5">
              <w:rPr>
                <w:rFonts w:asciiTheme="minorHAnsi" w:hAnsiTheme="minorHAnsi" w:cstheme="minorBidi"/>
                <w:sz w:val="22"/>
                <w:szCs w:val="22"/>
              </w:rPr>
              <w:t xml:space="preserve"> = 0</w:t>
            </w:r>
          </w:p>
          <w:p w14:paraId="49FC237F" w14:textId="77777777" w:rsidR="006805F5" w:rsidRPr="00C35F0A" w:rsidRDefault="006805F5" w:rsidP="00653545">
            <w:pPr>
              <w:pStyle w:val="ListParagraph"/>
              <w:numPr>
                <w:ilvl w:val="1"/>
                <w:numId w:val="18"/>
              </w:numPr>
              <w:rPr>
                <w:rFonts w:asciiTheme="minorHAnsi" w:hAnsiTheme="minorHAnsi" w:cstheme="minorBidi"/>
                <w:sz w:val="22"/>
                <w:szCs w:val="22"/>
              </w:rPr>
            </w:pPr>
            <w:r>
              <w:rPr>
                <w:rFonts w:asciiTheme="minorHAnsi" w:hAnsiTheme="minorHAnsi" w:cstheme="minorBidi"/>
                <w:sz w:val="22"/>
                <w:szCs w:val="22"/>
              </w:rPr>
              <w:t xml:space="preserve">Random delay, assert </w:t>
            </w:r>
            <w:proofErr w:type="spellStart"/>
            <w:r>
              <w:rPr>
                <w:rFonts w:asciiTheme="minorHAnsi" w:hAnsiTheme="minorHAnsi" w:cstheme="minorBidi"/>
                <w:sz w:val="22"/>
                <w:szCs w:val="22"/>
              </w:rPr>
              <w:t>cse_rst_vnnpgd_slow_b</w:t>
            </w:r>
            <w:proofErr w:type="spellEnd"/>
          </w:p>
          <w:p w14:paraId="68EAA2A4" w14:textId="77777777" w:rsidR="006805F5" w:rsidRDefault="006805F5" w:rsidP="00653545">
            <w:pPr>
              <w:pStyle w:val="ListParagraph"/>
              <w:numPr>
                <w:ilvl w:val="1"/>
                <w:numId w:val="18"/>
              </w:numPr>
              <w:rPr>
                <w:rFonts w:asciiTheme="minorHAnsi" w:hAnsiTheme="minorHAnsi" w:cstheme="minorBidi"/>
                <w:sz w:val="22"/>
                <w:szCs w:val="22"/>
              </w:rPr>
            </w:pPr>
            <w:r>
              <w:rPr>
                <w:rFonts w:asciiTheme="minorHAnsi" w:hAnsiTheme="minorHAnsi" w:cstheme="minorBidi"/>
                <w:sz w:val="22"/>
                <w:szCs w:val="22"/>
              </w:rPr>
              <w:t xml:space="preserve">Random delay, assert the </w:t>
            </w:r>
            <w:proofErr w:type="spellStart"/>
            <w:r>
              <w:rPr>
                <w:rFonts w:asciiTheme="minorHAnsi" w:hAnsiTheme="minorHAnsi" w:cstheme="minorBidi"/>
                <w:sz w:val="22"/>
                <w:szCs w:val="22"/>
              </w:rPr>
              <w:t>cse_side_rst_b</w:t>
            </w:r>
            <w:proofErr w:type="spellEnd"/>
          </w:p>
          <w:p w14:paraId="60BB7E81" w14:textId="023B562A" w:rsidR="001E4924" w:rsidRDefault="001E4924" w:rsidP="00653545">
            <w:pPr>
              <w:pStyle w:val="ListParagraph"/>
              <w:numPr>
                <w:ilvl w:val="0"/>
                <w:numId w:val="18"/>
              </w:numPr>
              <w:rPr>
                <w:rFonts w:asciiTheme="minorHAnsi" w:hAnsiTheme="minorHAnsi" w:cstheme="minorBidi"/>
                <w:sz w:val="22"/>
                <w:szCs w:val="22"/>
              </w:rPr>
            </w:pPr>
            <w:r>
              <w:rPr>
                <w:rFonts w:asciiTheme="minorHAnsi" w:hAnsiTheme="minorHAnsi" w:cstheme="minorBidi"/>
                <w:sz w:val="22"/>
                <w:szCs w:val="22"/>
              </w:rPr>
              <w:t>Random delay, call restore entry sequence</w:t>
            </w:r>
          </w:p>
          <w:p w14:paraId="6CDC9A03" w14:textId="2DB192F2" w:rsidR="00266C70" w:rsidRPr="00266C70" w:rsidRDefault="00266C70" w:rsidP="00653545">
            <w:pPr>
              <w:pStyle w:val="ListParagraph"/>
              <w:numPr>
                <w:ilvl w:val="1"/>
                <w:numId w:val="18"/>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56CB54CE" w14:textId="667E2688" w:rsidR="001E4924" w:rsidRDefault="001E4924" w:rsidP="00653545">
            <w:pPr>
              <w:pStyle w:val="ListParagraph"/>
              <w:numPr>
                <w:ilvl w:val="1"/>
                <w:numId w:val="18"/>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RESTORE</w:t>
            </w:r>
          </w:p>
          <w:p w14:paraId="1597A61F" w14:textId="7B888BBF" w:rsidR="0092031C" w:rsidRPr="0092031C" w:rsidRDefault="0092031C" w:rsidP="00653545">
            <w:pPr>
              <w:pStyle w:val="ListParagraph"/>
              <w:numPr>
                <w:ilvl w:val="1"/>
                <w:numId w:val="18"/>
              </w:numPr>
              <w:rPr>
                <w:rFonts w:asciiTheme="minorHAnsi" w:hAnsiTheme="minorHAnsi" w:cstheme="minorBidi"/>
                <w:sz w:val="22"/>
                <w:szCs w:val="22"/>
              </w:rPr>
            </w:pPr>
            <w:r w:rsidRPr="007877B8">
              <w:rPr>
                <w:rFonts w:asciiTheme="minorHAnsi" w:hAnsiTheme="minorHAnsi" w:cstheme="minorBidi"/>
                <w:sz w:val="22"/>
                <w:szCs w:val="22"/>
              </w:rPr>
              <w:t xml:space="preserve">Random delay, then assert </w:t>
            </w:r>
            <w:proofErr w:type="spellStart"/>
            <w:r w:rsidRPr="007877B8">
              <w:rPr>
                <w:rFonts w:asciiTheme="minorHAnsi" w:hAnsiTheme="minorHAnsi" w:cstheme="minorBidi"/>
                <w:sz w:val="22"/>
                <w:szCs w:val="22"/>
              </w:rPr>
              <w:t>vnn_restore</w:t>
            </w:r>
            <w:proofErr w:type="spellEnd"/>
            <w:r w:rsidRPr="007877B8">
              <w:rPr>
                <w:rFonts w:asciiTheme="minorHAnsi" w:hAnsiTheme="minorHAnsi" w:cstheme="minorBidi"/>
                <w:sz w:val="22"/>
                <w:szCs w:val="22"/>
              </w:rPr>
              <w:t xml:space="preserve"> wire</w:t>
            </w:r>
            <w:r w:rsidR="0019307E">
              <w:rPr>
                <w:rFonts w:asciiTheme="minorHAnsi" w:hAnsiTheme="minorHAnsi" w:cstheme="minorBidi"/>
                <w:sz w:val="22"/>
                <w:szCs w:val="22"/>
              </w:rPr>
              <w:t xml:space="preserve"> </w:t>
            </w:r>
            <w:r w:rsidR="0019307E" w:rsidRPr="0019307E">
              <w:rPr>
                <w:rFonts w:asciiTheme="minorHAnsi" w:hAnsiTheme="minorHAnsi" w:cstheme="minorBidi"/>
                <w:sz w:val="22"/>
                <w:szCs w:val="22"/>
              </w:rPr>
              <w:sym w:font="Wingdings" w:char="F0DF"/>
            </w:r>
            <w:r w:rsidR="0019307E">
              <w:rPr>
                <w:rFonts w:asciiTheme="minorHAnsi" w:hAnsiTheme="minorHAnsi" w:cstheme="minorBidi"/>
                <w:sz w:val="22"/>
                <w:szCs w:val="22"/>
              </w:rPr>
              <w:t xml:space="preserve"> OPEN: is this done before the </w:t>
            </w:r>
            <w:proofErr w:type="spellStart"/>
            <w:r w:rsidR="0019307E">
              <w:rPr>
                <w:rFonts w:asciiTheme="minorHAnsi" w:hAnsiTheme="minorHAnsi" w:cstheme="minorBidi"/>
                <w:sz w:val="22"/>
                <w:szCs w:val="22"/>
              </w:rPr>
              <w:t>preq</w:t>
            </w:r>
            <w:proofErr w:type="spellEnd"/>
            <w:r w:rsidR="0019307E">
              <w:rPr>
                <w:rFonts w:asciiTheme="minorHAnsi" w:hAnsiTheme="minorHAnsi" w:cstheme="minorBidi"/>
                <w:sz w:val="22"/>
                <w:szCs w:val="22"/>
              </w:rPr>
              <w:t>=1</w:t>
            </w:r>
          </w:p>
          <w:p w14:paraId="586D4467" w14:textId="20BE3970" w:rsidR="003C4FA1" w:rsidRDefault="003C4FA1" w:rsidP="00653545">
            <w:pPr>
              <w:pStyle w:val="ListParagraph"/>
              <w:numPr>
                <w:ilvl w:val="1"/>
                <w:numId w:val="18"/>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sidR="00070631">
              <w:rPr>
                <w:rFonts w:asciiTheme="minorHAnsi" w:hAnsiTheme="minorHAnsi" w:cstheme="minorBidi"/>
                <w:sz w:val="22"/>
                <w:szCs w:val="22"/>
              </w:rPr>
              <w:t>deassert</w:t>
            </w:r>
            <w:proofErr w:type="spellEnd"/>
            <w:r w:rsidR="00070631">
              <w:rPr>
                <w:rFonts w:asciiTheme="minorHAnsi" w:hAnsiTheme="minorHAnsi" w:cstheme="minorBidi"/>
                <w:sz w:val="22"/>
                <w:szCs w:val="22"/>
              </w:rPr>
              <w:t xml:space="preserve"> </w:t>
            </w:r>
            <w:proofErr w:type="spellStart"/>
            <w:r w:rsidR="007D3DDB">
              <w:rPr>
                <w:rFonts w:asciiTheme="minorHAnsi" w:hAnsiTheme="minorHAnsi" w:cstheme="minorBidi"/>
                <w:sz w:val="22"/>
                <w:szCs w:val="22"/>
              </w:rPr>
              <w:t>cse_rst_vnnpgd_slow_b</w:t>
            </w:r>
            <w:proofErr w:type="spellEnd"/>
          </w:p>
          <w:p w14:paraId="63503176" w14:textId="55300BA5" w:rsidR="009A3612" w:rsidRDefault="001E4924" w:rsidP="00653545">
            <w:pPr>
              <w:pStyle w:val="ListParagraph"/>
              <w:numPr>
                <w:ilvl w:val="1"/>
                <w:numId w:val="18"/>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7F140576" w14:textId="6BFAD75B" w:rsidR="00FF7EB7" w:rsidRDefault="000D6B96" w:rsidP="00653545">
            <w:pPr>
              <w:pStyle w:val="ListParagraph"/>
              <w:numPr>
                <w:ilvl w:val="1"/>
                <w:numId w:val="18"/>
              </w:numPr>
              <w:rPr>
                <w:rFonts w:asciiTheme="minorHAnsi" w:hAnsiTheme="minorHAnsi" w:cstheme="minorBidi"/>
                <w:sz w:val="22"/>
                <w:szCs w:val="22"/>
              </w:rPr>
            </w:pPr>
            <w:r w:rsidRPr="00D006C2">
              <w:rPr>
                <w:rFonts w:asciiTheme="minorHAnsi" w:hAnsiTheme="minorHAnsi" w:cstheme="minorBidi"/>
                <w:sz w:val="22"/>
                <w:szCs w:val="22"/>
              </w:rPr>
              <w:t xml:space="preserve">Random delay, then set </w:t>
            </w:r>
            <w:proofErr w:type="spellStart"/>
            <w:r w:rsidRPr="00D006C2">
              <w:rPr>
                <w:rFonts w:asciiTheme="minorHAnsi" w:hAnsiTheme="minorHAnsi" w:cstheme="minorBidi"/>
                <w:sz w:val="22"/>
                <w:szCs w:val="22"/>
              </w:rPr>
              <w:t>ess_ocs_preq</w:t>
            </w:r>
            <w:proofErr w:type="spellEnd"/>
            <w:r w:rsidRPr="00D006C2">
              <w:rPr>
                <w:rFonts w:asciiTheme="minorHAnsi" w:hAnsiTheme="minorHAnsi" w:cstheme="minorBidi"/>
                <w:sz w:val="22"/>
                <w:szCs w:val="22"/>
              </w:rPr>
              <w:t xml:space="preserve"> = 0</w:t>
            </w:r>
          </w:p>
          <w:p w14:paraId="4F300EC7" w14:textId="77777777" w:rsidR="0014297B" w:rsidRDefault="0014297B" w:rsidP="00653545">
            <w:pPr>
              <w:pStyle w:val="ListParagraph"/>
              <w:numPr>
                <w:ilvl w:val="1"/>
                <w:numId w:val="18"/>
              </w:numPr>
              <w:rPr>
                <w:rFonts w:asciiTheme="minorHAnsi" w:hAnsiTheme="minorHAnsi" w:cstheme="minorBidi"/>
                <w:i/>
                <w:iCs/>
                <w:sz w:val="22"/>
                <w:szCs w:val="22"/>
              </w:rPr>
            </w:pPr>
            <w:r>
              <w:rPr>
                <w:rFonts w:asciiTheme="minorHAnsi" w:hAnsiTheme="minorHAnsi" w:cstheme="minorBidi"/>
                <w:i/>
                <w:iCs/>
                <w:sz w:val="22"/>
                <w:szCs w:val="22"/>
              </w:rPr>
              <w:t xml:space="preserve">Fork / </w:t>
            </w:r>
            <w:proofErr w:type="spellStart"/>
            <w:r>
              <w:rPr>
                <w:rFonts w:asciiTheme="minorHAnsi" w:hAnsiTheme="minorHAnsi" w:cstheme="minorBidi"/>
                <w:i/>
                <w:iCs/>
                <w:sz w:val="22"/>
                <w:szCs w:val="22"/>
              </w:rPr>
              <w:t>join_any</w:t>
            </w:r>
            <w:proofErr w:type="spellEnd"/>
          </w:p>
          <w:p w14:paraId="01B3C79B" w14:textId="42F156C7" w:rsidR="0014297B" w:rsidRDefault="004E35E7" w:rsidP="00653545">
            <w:pPr>
              <w:pStyle w:val="ListParagraph"/>
              <w:numPr>
                <w:ilvl w:val="2"/>
                <w:numId w:val="18"/>
              </w:numPr>
              <w:rPr>
                <w:rFonts w:asciiTheme="minorHAnsi" w:hAnsiTheme="minorHAnsi" w:cstheme="minorBidi"/>
                <w:i/>
                <w:iCs/>
                <w:sz w:val="22"/>
                <w:szCs w:val="22"/>
              </w:rPr>
            </w:pPr>
            <w:r>
              <w:rPr>
                <w:rFonts w:asciiTheme="minorHAnsi" w:hAnsiTheme="minorHAnsi" w:cstheme="minorBidi"/>
                <w:i/>
                <w:iCs/>
                <w:sz w:val="22"/>
                <w:szCs w:val="22"/>
              </w:rPr>
              <w:t xml:space="preserve">Thread 1: </w:t>
            </w:r>
            <w:r w:rsidR="0014297B" w:rsidRPr="0032236A">
              <w:rPr>
                <w:rFonts w:asciiTheme="minorHAnsi" w:hAnsiTheme="minorHAnsi" w:cstheme="minorBidi"/>
                <w:i/>
                <w:iCs/>
                <w:sz w:val="22"/>
                <w:szCs w:val="22"/>
              </w:rPr>
              <w:t xml:space="preserve">RTL </w:t>
            </w:r>
            <w:r w:rsidR="0014297B" w:rsidRPr="008B3E83">
              <w:rPr>
                <w:rFonts w:asciiTheme="minorHAnsi" w:hAnsiTheme="minorHAnsi" w:cstheme="minorBidi"/>
                <w:i/>
                <w:iCs/>
                <w:sz w:val="22"/>
                <w:szCs w:val="22"/>
              </w:rPr>
              <w:t xml:space="preserve">send restore read requests. Testbench drives </w:t>
            </w:r>
            <w:proofErr w:type="spellStart"/>
            <w:r w:rsidR="0014297B" w:rsidRPr="008B3E83">
              <w:rPr>
                <w:rFonts w:asciiTheme="minorHAnsi" w:hAnsiTheme="minorHAnsi" w:cstheme="minorBidi"/>
                <w:i/>
                <w:iCs/>
                <w:sz w:val="22"/>
                <w:szCs w:val="22"/>
              </w:rPr>
              <w:t>gsk_ocs_snr_</w:t>
            </w:r>
            <w:proofErr w:type="gramStart"/>
            <w:r w:rsidR="0014297B" w:rsidRPr="008B3E83">
              <w:rPr>
                <w:rFonts w:asciiTheme="minorHAnsi" w:hAnsiTheme="minorHAnsi" w:cstheme="minorBidi"/>
                <w:i/>
                <w:iCs/>
                <w:sz w:val="22"/>
                <w:szCs w:val="22"/>
              </w:rPr>
              <w:t>rdata</w:t>
            </w:r>
            <w:proofErr w:type="spellEnd"/>
            <w:r w:rsidR="0014297B" w:rsidRPr="008B3E83">
              <w:rPr>
                <w:rFonts w:asciiTheme="minorHAnsi" w:hAnsiTheme="minorHAnsi" w:cstheme="minorBidi"/>
                <w:i/>
                <w:iCs/>
                <w:sz w:val="22"/>
                <w:szCs w:val="22"/>
              </w:rPr>
              <w:t>[</w:t>
            </w:r>
            <w:proofErr w:type="gramEnd"/>
            <w:r w:rsidR="0014297B" w:rsidRPr="008B3E83">
              <w:rPr>
                <w:rFonts w:asciiTheme="minorHAnsi" w:hAnsiTheme="minorHAnsi" w:cstheme="minorBidi"/>
                <w:i/>
                <w:iCs/>
                <w:sz w:val="22"/>
                <w:szCs w:val="22"/>
              </w:rPr>
              <w:t xml:space="preserve">63:0] and </w:t>
            </w:r>
            <w:proofErr w:type="spellStart"/>
            <w:r w:rsidR="0014297B" w:rsidRPr="008B3E83">
              <w:rPr>
                <w:rFonts w:asciiTheme="minorHAnsi" w:hAnsiTheme="minorHAnsi" w:cstheme="minorBidi"/>
                <w:i/>
                <w:iCs/>
                <w:sz w:val="22"/>
                <w:szCs w:val="22"/>
              </w:rPr>
              <w:t>gsk_ocs_snr_cpl</w:t>
            </w:r>
            <w:proofErr w:type="spellEnd"/>
            <w:r w:rsidR="0014297B" w:rsidRPr="008B3E83">
              <w:rPr>
                <w:rFonts w:asciiTheme="minorHAnsi" w:hAnsiTheme="minorHAnsi" w:cstheme="minorBidi"/>
                <w:i/>
                <w:iCs/>
                <w:sz w:val="22"/>
                <w:szCs w:val="22"/>
              </w:rPr>
              <w:t xml:space="preserve"> signal accordingly as when they see </w:t>
            </w:r>
            <w:proofErr w:type="gramStart"/>
            <w:r w:rsidR="0014297B" w:rsidRPr="008B3E83">
              <w:rPr>
                <w:rFonts w:asciiTheme="minorHAnsi" w:hAnsiTheme="minorHAnsi" w:cstheme="minorBidi"/>
                <w:i/>
                <w:iCs/>
                <w:sz w:val="22"/>
                <w:szCs w:val="22"/>
              </w:rPr>
              <w:t>a</w:t>
            </w:r>
            <w:proofErr w:type="gramEnd"/>
            <w:r w:rsidR="0014297B" w:rsidRPr="008B3E83">
              <w:rPr>
                <w:rFonts w:asciiTheme="minorHAnsi" w:hAnsiTheme="minorHAnsi" w:cstheme="minorBidi"/>
                <w:i/>
                <w:iCs/>
                <w:sz w:val="22"/>
                <w:szCs w:val="22"/>
              </w:rPr>
              <w:t xml:space="preserve"> </w:t>
            </w:r>
            <w:proofErr w:type="spellStart"/>
            <w:r w:rsidR="0014297B" w:rsidRPr="008B3E83">
              <w:rPr>
                <w:rFonts w:asciiTheme="minorHAnsi" w:hAnsiTheme="minorHAnsi" w:cstheme="minorBidi"/>
                <w:i/>
                <w:iCs/>
                <w:sz w:val="22"/>
                <w:szCs w:val="22"/>
              </w:rPr>
              <w:t>ocs_gsk_snr_put</w:t>
            </w:r>
            <w:proofErr w:type="spellEnd"/>
            <w:r w:rsidR="0014297B" w:rsidRPr="008B3E83">
              <w:rPr>
                <w:rFonts w:asciiTheme="minorHAnsi" w:hAnsiTheme="minorHAnsi" w:cstheme="minorBidi"/>
                <w:i/>
                <w:iCs/>
                <w:sz w:val="22"/>
                <w:szCs w:val="22"/>
              </w:rPr>
              <w:t xml:space="preserve"> </w:t>
            </w:r>
            <w:r w:rsidR="0014297B">
              <w:rPr>
                <w:rFonts w:asciiTheme="minorHAnsi" w:hAnsiTheme="minorHAnsi" w:cstheme="minorBidi"/>
                <w:i/>
                <w:iCs/>
                <w:sz w:val="22"/>
                <w:szCs w:val="22"/>
              </w:rPr>
              <w:t xml:space="preserve"> </w:t>
            </w:r>
          </w:p>
          <w:p w14:paraId="5B2F8522" w14:textId="583478AB" w:rsidR="005D5355" w:rsidRPr="00394EAF" w:rsidRDefault="005D5355" w:rsidP="005D5355">
            <w:pPr>
              <w:pStyle w:val="ListParagraph"/>
              <w:ind w:left="2340"/>
              <w:rPr>
                <w:rFonts w:asciiTheme="minorHAnsi" w:hAnsiTheme="minorHAnsi" w:cstheme="minorBidi"/>
                <w:sz w:val="22"/>
                <w:szCs w:val="22"/>
              </w:rPr>
            </w:pPr>
            <w:r w:rsidRPr="00E57FE5">
              <w:rPr>
                <w:rFonts w:asciiTheme="minorHAnsi" w:hAnsiTheme="minorHAnsi" w:cstheme="minorBidi"/>
                <w:color w:val="FF0000"/>
                <w:sz w:val="22"/>
                <w:szCs w:val="22"/>
                <w:highlight w:val="yellow"/>
              </w:rPr>
              <w:t>Open</w:t>
            </w:r>
            <w:r w:rsidR="00394EAF" w:rsidRPr="00E57FE5">
              <w:rPr>
                <w:rFonts w:asciiTheme="minorHAnsi" w:hAnsiTheme="minorHAnsi" w:cstheme="minorBidi"/>
                <w:color w:val="FF0000"/>
                <w:sz w:val="22"/>
                <w:szCs w:val="22"/>
                <w:highlight w:val="yellow"/>
              </w:rPr>
              <w:t xml:space="preserve"> for check</w:t>
            </w:r>
            <w:r w:rsidRPr="00394EAF">
              <w:rPr>
                <w:rFonts w:asciiTheme="minorHAnsi" w:hAnsiTheme="minorHAnsi" w:cstheme="minorBidi"/>
                <w:sz w:val="22"/>
                <w:szCs w:val="22"/>
              </w:rPr>
              <w:t>: Check the address if it’s in the right range</w:t>
            </w:r>
            <w:r w:rsidR="00394EAF" w:rsidRPr="00394EAF">
              <w:rPr>
                <w:rFonts w:asciiTheme="minorHAnsi" w:hAnsiTheme="minorHAnsi" w:cstheme="minorBidi"/>
                <w:sz w:val="22"/>
                <w:szCs w:val="22"/>
              </w:rPr>
              <w:t xml:space="preserve">. </w:t>
            </w:r>
            <w:r w:rsidR="00A46D2F">
              <w:rPr>
                <w:rFonts w:asciiTheme="minorHAnsi" w:hAnsiTheme="minorHAnsi" w:cstheme="minorBidi"/>
                <w:sz w:val="22"/>
                <w:szCs w:val="22"/>
              </w:rPr>
              <w:t xml:space="preserve">Count the put and a particular address. </w:t>
            </w:r>
            <w:r w:rsidR="00E57FE5">
              <w:rPr>
                <w:rFonts w:asciiTheme="minorHAnsi" w:hAnsiTheme="minorHAnsi" w:cstheme="minorBidi"/>
                <w:sz w:val="22"/>
                <w:szCs w:val="22"/>
              </w:rPr>
              <w:t xml:space="preserve">Discuss with Bindu further. </w:t>
            </w:r>
          </w:p>
          <w:p w14:paraId="68FD3A95" w14:textId="09920C5F" w:rsidR="0014297B" w:rsidRDefault="004E35E7" w:rsidP="00653545">
            <w:pPr>
              <w:pStyle w:val="ListParagraph"/>
              <w:numPr>
                <w:ilvl w:val="2"/>
                <w:numId w:val="18"/>
              </w:numPr>
              <w:rPr>
                <w:rFonts w:asciiTheme="minorHAnsi" w:hAnsiTheme="minorHAnsi" w:cstheme="minorBidi"/>
                <w:sz w:val="22"/>
                <w:szCs w:val="22"/>
              </w:rPr>
            </w:pPr>
            <w:r>
              <w:rPr>
                <w:rFonts w:asciiTheme="minorHAnsi" w:hAnsiTheme="minorHAnsi" w:cstheme="minorBidi"/>
                <w:sz w:val="22"/>
                <w:szCs w:val="22"/>
              </w:rPr>
              <w:t xml:space="preserve">Thread </w:t>
            </w:r>
            <w:proofErr w:type="gramStart"/>
            <w:r>
              <w:rPr>
                <w:rFonts w:asciiTheme="minorHAnsi" w:hAnsiTheme="minorHAnsi" w:cstheme="minorBidi"/>
                <w:sz w:val="22"/>
                <w:szCs w:val="22"/>
              </w:rPr>
              <w:t>2:</w:t>
            </w:r>
            <w:r w:rsidR="0014297B">
              <w:rPr>
                <w:rFonts w:asciiTheme="minorHAnsi" w:hAnsiTheme="minorHAnsi" w:cstheme="minorBidi"/>
                <w:sz w:val="22"/>
                <w:szCs w:val="22"/>
              </w:rPr>
              <w:t>Wait</w:t>
            </w:r>
            <w:proofErr w:type="gramEnd"/>
            <w:r w:rsidR="0014297B">
              <w:rPr>
                <w:rFonts w:asciiTheme="minorHAnsi" w:hAnsiTheme="minorHAnsi" w:cstheme="minorBidi"/>
                <w:sz w:val="22"/>
                <w:szCs w:val="22"/>
              </w:rPr>
              <w:t xml:space="preserve"> for RTL to set </w:t>
            </w:r>
            <w:proofErr w:type="spellStart"/>
            <w:r w:rsidR="0014297B">
              <w:rPr>
                <w:rFonts w:asciiTheme="minorHAnsi" w:hAnsiTheme="minorHAnsi" w:cstheme="minorBidi"/>
                <w:sz w:val="22"/>
                <w:szCs w:val="22"/>
              </w:rPr>
              <w:t>ocs_ess_paccept</w:t>
            </w:r>
            <w:proofErr w:type="spellEnd"/>
            <w:r w:rsidR="0014297B">
              <w:rPr>
                <w:rFonts w:asciiTheme="minorHAnsi" w:hAnsiTheme="minorHAnsi" w:cstheme="minorBidi"/>
                <w:sz w:val="22"/>
                <w:szCs w:val="22"/>
              </w:rPr>
              <w:t xml:space="preserve"> = 0</w:t>
            </w:r>
          </w:p>
          <w:p w14:paraId="22042414" w14:textId="1043624E" w:rsidR="00147F52" w:rsidRPr="00F8162D" w:rsidRDefault="00147F52" w:rsidP="00653545">
            <w:pPr>
              <w:pStyle w:val="ListParagraph"/>
              <w:numPr>
                <w:ilvl w:val="1"/>
                <w:numId w:val="18"/>
              </w:numPr>
              <w:rPr>
                <w:rFonts w:asciiTheme="minorHAnsi" w:hAnsiTheme="minorHAnsi" w:cstheme="minorBidi"/>
                <w:sz w:val="22"/>
                <w:szCs w:val="22"/>
              </w:rPr>
            </w:pPr>
            <w:r w:rsidRPr="00F8162D">
              <w:rPr>
                <w:rFonts w:asciiTheme="minorHAnsi" w:hAnsiTheme="minorHAnsi" w:cstheme="minorBidi"/>
                <w:sz w:val="22"/>
                <w:szCs w:val="22"/>
              </w:rPr>
              <w:t xml:space="preserve">Random delay, then </w:t>
            </w:r>
            <w:proofErr w:type="spellStart"/>
            <w:r w:rsidRPr="00F8162D">
              <w:rPr>
                <w:rFonts w:asciiTheme="minorHAnsi" w:hAnsiTheme="minorHAnsi" w:cstheme="minorBidi"/>
                <w:sz w:val="22"/>
                <w:szCs w:val="22"/>
              </w:rPr>
              <w:t>deassert</w:t>
            </w:r>
            <w:proofErr w:type="spellEnd"/>
            <w:r w:rsidRPr="00F8162D">
              <w:rPr>
                <w:rFonts w:asciiTheme="minorHAnsi" w:hAnsiTheme="minorHAnsi" w:cstheme="minorBidi"/>
                <w:sz w:val="22"/>
                <w:szCs w:val="22"/>
              </w:rPr>
              <w:t xml:space="preserve"> </w:t>
            </w:r>
            <w:proofErr w:type="spellStart"/>
            <w:r w:rsidRPr="00F8162D">
              <w:rPr>
                <w:rFonts w:asciiTheme="minorHAnsi" w:hAnsiTheme="minorHAnsi" w:cstheme="minorBidi"/>
                <w:sz w:val="22"/>
                <w:szCs w:val="22"/>
              </w:rPr>
              <w:t>vnn_restore</w:t>
            </w:r>
            <w:proofErr w:type="spellEnd"/>
            <w:r w:rsidRPr="00F8162D">
              <w:rPr>
                <w:rFonts w:asciiTheme="minorHAnsi" w:hAnsiTheme="minorHAnsi" w:cstheme="minorBidi"/>
                <w:sz w:val="22"/>
                <w:szCs w:val="22"/>
              </w:rPr>
              <w:t xml:space="preserve"> wire</w:t>
            </w:r>
          </w:p>
          <w:p w14:paraId="04EA1F6B" w14:textId="1FB68879" w:rsidR="003F65A8" w:rsidRDefault="003F65A8" w:rsidP="00653545">
            <w:pPr>
              <w:pStyle w:val="ListParagraph"/>
              <w:numPr>
                <w:ilvl w:val="0"/>
                <w:numId w:val="18"/>
              </w:numPr>
              <w:rPr>
                <w:rFonts w:asciiTheme="minorHAnsi" w:hAnsiTheme="minorHAnsi" w:cstheme="minorBidi"/>
                <w:sz w:val="22"/>
                <w:szCs w:val="22"/>
              </w:rPr>
            </w:pPr>
            <w:r>
              <w:rPr>
                <w:rFonts w:asciiTheme="minorHAnsi" w:hAnsiTheme="minorHAnsi" w:cstheme="minorBidi"/>
                <w:sz w:val="22"/>
                <w:szCs w:val="22"/>
              </w:rPr>
              <w:t xml:space="preserve">Random delay, call </w:t>
            </w:r>
            <w:r w:rsidR="00472BF1">
              <w:rPr>
                <w:rFonts w:asciiTheme="minorHAnsi" w:hAnsiTheme="minorHAnsi" w:cstheme="minorBidi"/>
                <w:sz w:val="22"/>
                <w:szCs w:val="22"/>
              </w:rPr>
              <w:t xml:space="preserve">restore </w:t>
            </w:r>
            <w:r>
              <w:rPr>
                <w:rFonts w:asciiTheme="minorHAnsi" w:hAnsiTheme="minorHAnsi" w:cstheme="minorBidi"/>
                <w:sz w:val="22"/>
                <w:szCs w:val="22"/>
              </w:rPr>
              <w:t>exit sequence</w:t>
            </w:r>
          </w:p>
          <w:p w14:paraId="0BE04543" w14:textId="77777777" w:rsidR="003F65A8" w:rsidRDefault="003F65A8" w:rsidP="00653545">
            <w:pPr>
              <w:pStyle w:val="ListParagraph"/>
              <w:numPr>
                <w:ilvl w:val="1"/>
                <w:numId w:val="18"/>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35CDC6F3" w14:textId="77777777" w:rsidR="003F65A8" w:rsidRDefault="003F65A8" w:rsidP="00653545">
            <w:pPr>
              <w:pStyle w:val="ListParagraph"/>
              <w:numPr>
                <w:ilvl w:val="1"/>
                <w:numId w:val="18"/>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3256272E" w14:textId="24B7A3CC" w:rsidR="003F65A8" w:rsidRPr="0039644A" w:rsidRDefault="003F65A8" w:rsidP="00653545">
            <w:pPr>
              <w:pStyle w:val="ListParagraph"/>
              <w:numPr>
                <w:ilvl w:val="1"/>
                <w:numId w:val="18"/>
              </w:numPr>
              <w:rPr>
                <w:rFonts w:asciiTheme="minorHAnsi" w:hAnsiTheme="minorHAnsi" w:cstheme="minorBidi"/>
                <w:sz w:val="22"/>
                <w:szCs w:val="22"/>
              </w:rPr>
            </w:pPr>
            <w:r w:rsidRPr="0039644A">
              <w:rPr>
                <w:rFonts w:asciiTheme="minorHAnsi" w:hAnsiTheme="minorHAnsi" w:cstheme="minorBidi"/>
                <w:sz w:val="22"/>
                <w:szCs w:val="22"/>
              </w:rPr>
              <w:t xml:space="preserve">Random delay, then set </w:t>
            </w:r>
            <w:proofErr w:type="spellStart"/>
            <w:r w:rsidRPr="0039644A">
              <w:rPr>
                <w:rFonts w:asciiTheme="minorHAnsi" w:hAnsiTheme="minorHAnsi" w:cstheme="minorBidi"/>
                <w:sz w:val="22"/>
                <w:szCs w:val="22"/>
              </w:rPr>
              <w:t>ess_ocs_preq</w:t>
            </w:r>
            <w:proofErr w:type="spellEnd"/>
            <w:r w:rsidRPr="0039644A">
              <w:rPr>
                <w:rFonts w:asciiTheme="minorHAnsi" w:hAnsiTheme="minorHAnsi" w:cstheme="minorBidi"/>
                <w:sz w:val="22"/>
                <w:szCs w:val="22"/>
              </w:rPr>
              <w:t xml:space="preserve"> = 0</w:t>
            </w:r>
          </w:p>
          <w:p w14:paraId="73294932" w14:textId="77777777" w:rsidR="003F65A8" w:rsidRDefault="003F65A8" w:rsidP="00653545">
            <w:pPr>
              <w:pStyle w:val="ListParagraph"/>
              <w:numPr>
                <w:ilvl w:val="1"/>
                <w:numId w:val="18"/>
              </w:numPr>
              <w:rPr>
                <w:rFonts w:asciiTheme="minorHAnsi" w:hAnsiTheme="minorHAnsi" w:cstheme="minorBidi"/>
                <w:sz w:val="22"/>
                <w:szCs w:val="22"/>
              </w:rPr>
            </w:pPr>
            <w:r w:rsidRPr="0039644A">
              <w:rPr>
                <w:rFonts w:asciiTheme="minorHAnsi" w:hAnsiTheme="minorHAnsi" w:cstheme="minorBidi"/>
                <w:sz w:val="22"/>
                <w:szCs w:val="22"/>
              </w:rPr>
              <w:t xml:space="preserve">Wait for RTL to set </w:t>
            </w:r>
            <w:proofErr w:type="spellStart"/>
            <w:r w:rsidRPr="0039644A">
              <w:rPr>
                <w:rFonts w:asciiTheme="minorHAnsi" w:hAnsiTheme="minorHAnsi" w:cstheme="minorBidi"/>
                <w:sz w:val="22"/>
                <w:szCs w:val="22"/>
              </w:rPr>
              <w:t>ocs_ess_paccept</w:t>
            </w:r>
            <w:proofErr w:type="spellEnd"/>
            <w:r w:rsidRPr="0039644A">
              <w:rPr>
                <w:rFonts w:asciiTheme="minorHAnsi" w:hAnsiTheme="minorHAnsi" w:cstheme="minorBidi"/>
                <w:sz w:val="22"/>
                <w:szCs w:val="22"/>
              </w:rPr>
              <w:t xml:space="preserve"> = 0</w:t>
            </w:r>
          </w:p>
          <w:p w14:paraId="64BA8267" w14:textId="669A0342" w:rsidR="00575896" w:rsidRDefault="00575896" w:rsidP="00575896">
            <w:pPr>
              <w:rPr>
                <w:rFonts w:asciiTheme="minorHAnsi" w:hAnsiTheme="minorHAnsi" w:cstheme="minorBidi"/>
                <w:sz w:val="22"/>
                <w:szCs w:val="22"/>
              </w:rPr>
            </w:pPr>
          </w:p>
          <w:p w14:paraId="4E8C9E5E" w14:textId="34090E06" w:rsidR="00FD2988" w:rsidRDefault="00FD2988" w:rsidP="00575896">
            <w:pPr>
              <w:rPr>
                <w:rFonts w:asciiTheme="minorHAnsi" w:hAnsiTheme="minorHAnsi" w:cstheme="minorBidi"/>
                <w:sz w:val="22"/>
                <w:szCs w:val="22"/>
              </w:rPr>
            </w:pPr>
            <w:r w:rsidRPr="00FD2988">
              <w:rPr>
                <w:rFonts w:asciiTheme="minorHAnsi" w:hAnsiTheme="minorHAnsi" w:cstheme="minorBidi"/>
                <w:noProof/>
                <w:sz w:val="22"/>
                <w:szCs w:val="22"/>
              </w:rPr>
              <w:drawing>
                <wp:inline distT="0" distB="0" distL="0" distR="0" wp14:anchorId="5A6BD2CC" wp14:editId="7582B50C">
                  <wp:extent cx="4362674" cy="4026107"/>
                  <wp:effectExtent l="0" t="0" r="0" b="0"/>
                  <wp:docPr id="1615293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93379" name=""/>
                          <pic:cNvPicPr/>
                        </pic:nvPicPr>
                        <pic:blipFill>
                          <a:blip r:embed="rId34"/>
                          <a:stretch>
                            <a:fillRect/>
                          </a:stretch>
                        </pic:blipFill>
                        <pic:spPr>
                          <a:xfrm>
                            <a:off x="0" y="0"/>
                            <a:ext cx="4362674" cy="4026107"/>
                          </a:xfrm>
                          <a:prstGeom prst="rect">
                            <a:avLst/>
                          </a:prstGeom>
                        </pic:spPr>
                      </pic:pic>
                    </a:graphicData>
                  </a:graphic>
                </wp:inline>
              </w:drawing>
            </w:r>
          </w:p>
          <w:p w14:paraId="37E46533" w14:textId="500B1717" w:rsidR="00B2589E" w:rsidRDefault="00B2589E" w:rsidP="00575896">
            <w:pPr>
              <w:rPr>
                <w:rFonts w:asciiTheme="minorHAnsi" w:hAnsiTheme="minorHAnsi" w:cstheme="minorBidi"/>
                <w:sz w:val="22"/>
                <w:szCs w:val="22"/>
              </w:rPr>
            </w:pPr>
            <w:ins w:id="78" w:author="Starrett, Colin" w:date="2025-03-14T11:56:00Z" w16du:dateUtc="2025-03-14T15:56:00Z">
              <w:r>
                <w:rPr>
                  <w:noProof/>
                </w:rPr>
                <w:drawing>
                  <wp:inline distT="0" distB="0" distL="0" distR="0" wp14:anchorId="5481A4B9" wp14:editId="63440468">
                    <wp:extent cx="5359471" cy="2139950"/>
                    <wp:effectExtent l="0" t="0" r="0" b="0"/>
                    <wp:docPr id="5660629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76823" cy="2146878"/>
                            </a:xfrm>
                            <a:prstGeom prst="rect">
                              <a:avLst/>
                            </a:prstGeom>
                            <a:noFill/>
                          </pic:spPr>
                        </pic:pic>
                      </a:graphicData>
                    </a:graphic>
                  </wp:inline>
                </w:drawing>
              </w:r>
            </w:ins>
          </w:p>
          <w:p w14:paraId="457A29DF" w14:textId="77777777" w:rsidR="00B04FA0" w:rsidRDefault="00B04FA0" w:rsidP="00575896">
            <w:r>
              <w:t xml:space="preserve"> </w:t>
            </w:r>
          </w:p>
          <w:p w14:paraId="422A16CE" w14:textId="77777777" w:rsidR="0022259F" w:rsidRDefault="0022259F" w:rsidP="00575896">
            <w:pPr>
              <w:rPr>
                <w:rFonts w:asciiTheme="minorHAnsi" w:hAnsiTheme="minorHAnsi" w:cstheme="minorBidi"/>
                <w:sz w:val="22"/>
                <w:szCs w:val="22"/>
              </w:rPr>
            </w:pPr>
            <w:ins w:id="79" w:author="Starrett, Colin" w:date="2025-03-14T11:49:00Z" w16du:dateUtc="2025-03-14T15:49:00Z">
              <w:r>
                <w:rPr>
                  <w:noProof/>
                </w:rPr>
                <w:drawing>
                  <wp:inline distT="0" distB="0" distL="0" distR="0" wp14:anchorId="2F3D4B1B" wp14:editId="5D7727F1">
                    <wp:extent cx="5360594" cy="2722728"/>
                    <wp:effectExtent l="0" t="0" r="0" b="1905"/>
                    <wp:docPr id="21397767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77931" cy="2731534"/>
                            </a:xfrm>
                            <a:prstGeom prst="rect">
                              <a:avLst/>
                            </a:prstGeom>
                            <a:noFill/>
                          </pic:spPr>
                        </pic:pic>
                      </a:graphicData>
                    </a:graphic>
                  </wp:inline>
                </w:drawing>
              </w:r>
            </w:ins>
          </w:p>
          <w:p w14:paraId="2E29CD74" w14:textId="7AA53709" w:rsidR="0022259F" w:rsidRPr="00575896" w:rsidRDefault="0022259F" w:rsidP="00575896">
            <w:pPr>
              <w:rPr>
                <w:rFonts w:asciiTheme="minorHAnsi" w:hAnsiTheme="minorHAnsi" w:cstheme="minorBidi"/>
                <w:sz w:val="22"/>
                <w:szCs w:val="22"/>
              </w:rPr>
            </w:pPr>
          </w:p>
        </w:tc>
      </w:tr>
      <w:tr w:rsidR="003F65A8" w:rsidRPr="000A4A78" w14:paraId="28083A84" w14:textId="77777777">
        <w:tc>
          <w:tcPr>
            <w:tcW w:w="0" w:type="auto"/>
          </w:tcPr>
          <w:p w14:paraId="7E37E894" w14:textId="77777777" w:rsidR="003F65A8" w:rsidRPr="005D6BD4" w:rsidRDefault="003F65A8">
            <w:pPr>
              <w:rPr>
                <w:rFonts w:eastAsia="MS Mincho"/>
              </w:rPr>
            </w:pPr>
            <w:r>
              <w:t>Checking</w:t>
            </w:r>
          </w:p>
          <w:p w14:paraId="41E27751" w14:textId="5D35726A" w:rsidR="003F65A8" w:rsidRPr="009926EC" w:rsidRDefault="0069765E">
            <w:pPr>
              <w:rPr>
                <w:rFonts w:asciiTheme="minorHAnsi" w:eastAsia="MS Mincho" w:hAnsiTheme="minorHAnsi" w:cstheme="minorBidi"/>
                <w:sz w:val="22"/>
                <w:szCs w:val="22"/>
              </w:rPr>
            </w:pPr>
            <w:r>
              <w:t>The save and restore scoreboard will make sure the restored data is correct</w:t>
            </w:r>
            <w:r w:rsidR="00BE7849">
              <w:t xml:space="preserve">. </w:t>
            </w:r>
          </w:p>
        </w:tc>
      </w:tr>
      <w:tr w:rsidR="003F65A8" w:rsidRPr="000A4A78" w14:paraId="6F06D748" w14:textId="77777777">
        <w:tc>
          <w:tcPr>
            <w:tcW w:w="0" w:type="auto"/>
          </w:tcPr>
          <w:p w14:paraId="5EB9967E" w14:textId="77777777" w:rsidR="003F65A8" w:rsidRPr="005D6BD4" w:rsidRDefault="003F65A8">
            <w:pPr>
              <w:rPr>
                <w:rFonts w:eastAsia="MS Mincho"/>
              </w:rPr>
            </w:pPr>
            <w:r>
              <w:t>Coverage</w:t>
            </w:r>
          </w:p>
          <w:p w14:paraId="1F722F6F" w14:textId="1DF891AA" w:rsidR="005C2162" w:rsidRDefault="005C2162" w:rsidP="005C2162">
            <w:r>
              <w:t xml:space="preserve">Cover following PSTATE: OFF, ACTV, INACCBLK, </w:t>
            </w:r>
            <w:r w:rsidR="00B94EC3">
              <w:t>RESTORE</w:t>
            </w:r>
          </w:p>
          <w:p w14:paraId="7D48DB02" w14:textId="2719817C" w:rsidR="003F65A8" w:rsidRPr="005D6BD4" w:rsidRDefault="005C2162" w:rsidP="005C2162">
            <w:pPr>
              <w:rPr>
                <w:rFonts w:asciiTheme="minorHAnsi" w:eastAsia="MS Mincho" w:hAnsiTheme="minorHAnsi" w:cstheme="minorBidi"/>
                <w:sz w:val="22"/>
                <w:szCs w:val="22"/>
              </w:rPr>
            </w:pPr>
            <w:r>
              <w:t xml:space="preserve">Cover </w:t>
            </w:r>
            <w:proofErr w:type="spellStart"/>
            <w:r>
              <w:t>preq</w:t>
            </w:r>
            <w:proofErr w:type="spellEnd"/>
            <w:r>
              <w:t xml:space="preserve">, </w:t>
            </w:r>
            <w:proofErr w:type="spellStart"/>
            <w:r>
              <w:t>paccept</w:t>
            </w:r>
            <w:proofErr w:type="spellEnd"/>
          </w:p>
        </w:tc>
      </w:tr>
      <w:tr w:rsidR="003F65A8" w:rsidRPr="000A4A78" w14:paraId="6C195483" w14:textId="77777777">
        <w:tc>
          <w:tcPr>
            <w:tcW w:w="0" w:type="auto"/>
          </w:tcPr>
          <w:p w14:paraId="747DD339" w14:textId="77777777" w:rsidR="003F65A8" w:rsidRDefault="003F65A8">
            <w:r>
              <w:t>Useful Resources</w:t>
            </w:r>
          </w:p>
          <w:p w14:paraId="1A1D2B78" w14:textId="77777777" w:rsidR="003F65A8" w:rsidRPr="006321E2" w:rsidRDefault="003F65A8">
            <w:pPr>
              <w:rPr>
                <w:i/>
                <w:iCs/>
              </w:rPr>
            </w:pPr>
            <w:r>
              <w:t>&lt;Example: Block diagrams, waves, snippets from PCR/HAS etc.&gt;</w:t>
            </w:r>
          </w:p>
        </w:tc>
      </w:tr>
    </w:tbl>
    <w:p w14:paraId="6B70B2C0" w14:textId="77777777" w:rsidR="003F65A8" w:rsidRPr="003F65A8" w:rsidRDefault="003F65A8" w:rsidP="003F65A8"/>
    <w:p w14:paraId="63639A5C" w14:textId="62500140" w:rsidR="004D0816" w:rsidRDefault="004D0816">
      <w:pPr>
        <w:pStyle w:val="Heading3"/>
      </w:pPr>
      <w:proofErr w:type="spellStart"/>
      <w:r>
        <w:t>ocs_save_and_restore_err_test</w:t>
      </w:r>
      <w:proofErr w:type="spellEnd"/>
    </w:p>
    <w:tbl>
      <w:tblPr>
        <w:tblStyle w:val="TableGrid"/>
        <w:tblW w:w="9350" w:type="dxa"/>
        <w:tblInd w:w="607" w:type="dxa"/>
        <w:tblLook w:val="04A0" w:firstRow="1" w:lastRow="0" w:firstColumn="1" w:lastColumn="0" w:noHBand="0" w:noVBand="1"/>
      </w:tblPr>
      <w:tblGrid>
        <w:gridCol w:w="9350"/>
      </w:tblGrid>
      <w:tr w:rsidR="004D0816" w:rsidRPr="000A4A78" w14:paraId="25A4FC1B" w14:textId="77777777">
        <w:tc>
          <w:tcPr>
            <w:tcW w:w="0" w:type="auto"/>
          </w:tcPr>
          <w:p w14:paraId="0D68B565" w14:textId="77777777" w:rsidR="004D0816" w:rsidRDefault="004D0816">
            <w:r>
              <w:t xml:space="preserve">Objective </w:t>
            </w:r>
            <w:r w:rsidRPr="00552FE5">
              <w:rPr>
                <w:highlight w:val="yellow"/>
              </w:rPr>
              <w:t>(4</w:t>
            </w:r>
            <w:r w:rsidRPr="00552FE5">
              <w:rPr>
                <w:highlight w:val="yellow"/>
                <w:vertAlign w:val="superscript"/>
              </w:rPr>
              <w:t>th</w:t>
            </w:r>
            <w:r w:rsidRPr="00552FE5">
              <w:rPr>
                <w:highlight w:val="yellow"/>
              </w:rPr>
              <w:t>)</w:t>
            </w:r>
          </w:p>
          <w:p w14:paraId="050398E5" w14:textId="77777777" w:rsidR="004D0816" w:rsidRDefault="004D0816">
            <w:r>
              <w:t xml:space="preserve">Test will transition from ACTV -&gt; ACCBLK -&gt; ACCPG -&gt; (internally park OCS IP to OFF without </w:t>
            </w:r>
            <w:proofErr w:type="spellStart"/>
            <w:r>
              <w:t>preq</w:t>
            </w:r>
            <w:proofErr w:type="spellEnd"/>
            <w:r>
              <w:t xml:space="preserve">) -&gt; RESTORE -&gt; ACTV. </w:t>
            </w:r>
          </w:p>
          <w:p w14:paraId="760D3B51" w14:textId="77777777" w:rsidR="004D0816" w:rsidRDefault="004D0816">
            <w:r>
              <w:t xml:space="preserve">Testbench environment needs to understand that after ACCPG, internally PSTATE will default back to OFF state without a </w:t>
            </w:r>
            <w:proofErr w:type="spellStart"/>
            <w:r>
              <w:t>preq</w:t>
            </w:r>
            <w:proofErr w:type="spellEnd"/>
            <w:r>
              <w:t xml:space="preserve"> because the reset </w:t>
            </w:r>
            <w:proofErr w:type="gramStart"/>
            <w:r>
              <w:t>are</w:t>
            </w:r>
            <w:proofErr w:type="gramEnd"/>
            <w:r>
              <w:t xml:space="preserve"> asserted. </w:t>
            </w:r>
          </w:p>
          <w:p w14:paraId="51939038" w14:textId="02915DDD" w:rsidR="004D0816" w:rsidRDefault="004D0816">
            <w:r>
              <w:t xml:space="preserve">OCS does the save during ACCPG and restore in the restore state. </w:t>
            </w:r>
            <w:r w:rsidR="001616F2">
              <w:t xml:space="preserve">During the save, testbench will </w:t>
            </w:r>
            <w:r w:rsidR="00440B3D">
              <w:t>intentionally</w:t>
            </w:r>
            <w:r w:rsidR="002D319F">
              <w:t xml:space="preserve"> </w:t>
            </w:r>
            <w:r w:rsidR="001616F2" w:rsidRPr="006D7CAE">
              <w:rPr>
                <w:b/>
                <w:bCs/>
              </w:rPr>
              <w:t>not</w:t>
            </w:r>
            <w:r w:rsidR="001616F2">
              <w:t xml:space="preserve"> issue the </w:t>
            </w:r>
            <w:proofErr w:type="spellStart"/>
            <w:r w:rsidR="001616F2">
              <w:t>cpl</w:t>
            </w:r>
            <w:proofErr w:type="spellEnd"/>
            <w:r w:rsidR="001616F2">
              <w:t xml:space="preserve"> signal</w:t>
            </w:r>
            <w:r w:rsidR="00601B87">
              <w:t xml:space="preserve">. </w:t>
            </w:r>
            <w:r w:rsidR="00601B87" w:rsidRPr="00C5135E">
              <w:rPr>
                <w:color w:val="FF0000"/>
              </w:rPr>
              <w:sym w:font="Wingdings" w:char="F0DF"/>
            </w:r>
            <w:r w:rsidR="00601B87" w:rsidRPr="00C5135E">
              <w:rPr>
                <w:color w:val="FF0000"/>
              </w:rPr>
              <w:t xml:space="preserve"> this will hang </w:t>
            </w:r>
            <w:r w:rsidR="00CA706D" w:rsidRPr="00C5135E">
              <w:rPr>
                <w:color w:val="FF0000"/>
              </w:rPr>
              <w:t xml:space="preserve">until </w:t>
            </w:r>
            <w:proofErr w:type="spellStart"/>
            <w:r w:rsidR="00823507" w:rsidRPr="00C5135E">
              <w:rPr>
                <w:color w:val="FF0000"/>
              </w:rPr>
              <w:t>until</w:t>
            </w:r>
            <w:proofErr w:type="spellEnd"/>
            <w:r w:rsidR="00823507" w:rsidRPr="00C5135E">
              <w:rPr>
                <w:color w:val="FF0000"/>
              </w:rPr>
              <w:t xml:space="preserve"> the </w:t>
            </w:r>
            <w:proofErr w:type="spellStart"/>
            <w:r w:rsidR="00823507" w:rsidRPr="00C5135E">
              <w:rPr>
                <w:color w:val="FF0000"/>
              </w:rPr>
              <w:t>cpl</w:t>
            </w:r>
            <w:proofErr w:type="spellEnd"/>
            <w:r w:rsidR="00823507" w:rsidRPr="00C5135E">
              <w:rPr>
                <w:color w:val="FF0000"/>
              </w:rPr>
              <w:t xml:space="preserve"> signal </w:t>
            </w:r>
            <w:r w:rsidR="00893892" w:rsidRPr="00C5135E">
              <w:rPr>
                <w:color w:val="FF0000"/>
              </w:rPr>
              <w:t xml:space="preserve">get send out right? </w:t>
            </w:r>
            <w:r w:rsidR="00C84279">
              <w:rPr>
                <w:color w:val="FF0000"/>
              </w:rPr>
              <w:t xml:space="preserve">Colin: </w:t>
            </w:r>
            <w:proofErr w:type="gramStart"/>
            <w:r w:rsidR="00561C9C">
              <w:rPr>
                <w:color w:val="FF0000"/>
              </w:rPr>
              <w:t>Yes</w:t>
            </w:r>
            <w:proofErr w:type="gramEnd"/>
            <w:r w:rsidR="00561C9C">
              <w:rPr>
                <w:color w:val="FF0000"/>
              </w:rPr>
              <w:t xml:space="preserve"> will hang</w:t>
            </w:r>
            <w:r w:rsidR="00C84279">
              <w:rPr>
                <w:color w:val="FF0000"/>
              </w:rPr>
              <w:t>. Real system will not happen</w:t>
            </w:r>
            <w:r w:rsidR="005F5BD0">
              <w:rPr>
                <w:color w:val="FF0000"/>
              </w:rPr>
              <w:t xml:space="preserve"> so no need timeout concept.</w:t>
            </w:r>
            <w:r w:rsidR="004A0729">
              <w:rPr>
                <w:color w:val="FF0000"/>
              </w:rPr>
              <w:t xml:space="preserve"> Bindu: </w:t>
            </w:r>
            <w:r w:rsidR="00531EE6">
              <w:rPr>
                <w:color w:val="FF0000"/>
              </w:rPr>
              <w:t>move us back to ACTV after a long wait</w:t>
            </w:r>
          </w:p>
          <w:p w14:paraId="1C677692" w14:textId="77777777" w:rsidR="008C0098" w:rsidRDefault="008C6C8D">
            <w:r>
              <w:t xml:space="preserve">During the restore, testbench </w:t>
            </w:r>
            <w:r w:rsidR="002F2890">
              <w:t>will fork off</w:t>
            </w:r>
            <w:r w:rsidR="008C0098">
              <w:t xml:space="preserve"> two </w:t>
            </w:r>
            <w:proofErr w:type="gramStart"/>
            <w:r w:rsidR="008C0098">
              <w:t>thread</w:t>
            </w:r>
            <w:proofErr w:type="gramEnd"/>
            <w:r w:rsidR="008C0098">
              <w:t xml:space="preserve">. </w:t>
            </w:r>
            <w:r w:rsidR="00AA60B7">
              <w:t>Thread 1</w:t>
            </w:r>
            <w:r w:rsidR="008C0098">
              <w:t xml:space="preserve"> to generate background</w:t>
            </w:r>
            <w:r w:rsidR="00AA60B7">
              <w:t xml:space="preserve"> read data without </w:t>
            </w:r>
            <w:proofErr w:type="spellStart"/>
            <w:r w:rsidR="00AA60B7">
              <w:t>cpl</w:t>
            </w:r>
            <w:proofErr w:type="spellEnd"/>
            <w:r w:rsidR="00AA60B7">
              <w:t xml:space="preserve"> signal. Thread 2 will </w:t>
            </w:r>
            <w:r w:rsidR="00180D26">
              <w:t xml:space="preserve">issue good read data with </w:t>
            </w:r>
            <w:proofErr w:type="spellStart"/>
            <w:r w:rsidR="00180D26">
              <w:t>cpl</w:t>
            </w:r>
            <w:proofErr w:type="spellEnd"/>
            <w:r w:rsidR="00180D26">
              <w:t xml:space="preserve"> signal. </w:t>
            </w:r>
          </w:p>
          <w:p w14:paraId="55381EA3" w14:textId="77777777" w:rsidR="00112158" w:rsidRDefault="00112158"/>
          <w:p w14:paraId="74A9801E" w14:textId="2C33E535" w:rsidR="00112158" w:rsidRPr="005D6BD4" w:rsidRDefault="00112158">
            <w:r w:rsidRPr="00C5135E">
              <w:rPr>
                <w:color w:val="FF0000"/>
              </w:rPr>
              <w:t>Open</w:t>
            </w:r>
            <w:r>
              <w:t xml:space="preserve">: </w:t>
            </w:r>
            <w:r w:rsidR="00922568">
              <w:t>Is there value in forcing internal credit signals to different values?</w:t>
            </w:r>
            <w:r>
              <w:t xml:space="preserve"> </w:t>
            </w:r>
          </w:p>
        </w:tc>
      </w:tr>
      <w:tr w:rsidR="004D0816" w:rsidRPr="000A4A78" w14:paraId="612FB47F" w14:textId="77777777">
        <w:tc>
          <w:tcPr>
            <w:tcW w:w="0" w:type="auto"/>
          </w:tcPr>
          <w:p w14:paraId="45685F5D" w14:textId="77777777" w:rsidR="004D0816" w:rsidRDefault="004D0816">
            <w:r>
              <w:t>Description</w:t>
            </w:r>
          </w:p>
          <w:p w14:paraId="501F5E88" w14:textId="77777777" w:rsidR="004D0816" w:rsidRDefault="004D0816" w:rsidP="00653545">
            <w:pPr>
              <w:pStyle w:val="ListParagraph"/>
              <w:numPr>
                <w:ilvl w:val="0"/>
                <w:numId w:val="32"/>
              </w:numPr>
              <w:rPr>
                <w:rFonts w:asciiTheme="minorHAnsi" w:hAnsiTheme="minorHAnsi" w:cstheme="minorBidi"/>
                <w:sz w:val="22"/>
                <w:szCs w:val="22"/>
              </w:rPr>
            </w:pPr>
            <w:r>
              <w:rPr>
                <w:rFonts w:asciiTheme="minorHAnsi" w:hAnsiTheme="minorHAnsi" w:cstheme="minorBidi"/>
                <w:sz w:val="22"/>
                <w:szCs w:val="22"/>
              </w:rPr>
              <w:t>Boot up sequence (</w:t>
            </w:r>
            <w:proofErr w:type="spellStart"/>
            <w:r>
              <w:rPr>
                <w:rFonts w:asciiTheme="minorHAnsi" w:hAnsiTheme="minorHAnsi" w:cstheme="minorBidi"/>
                <w:sz w:val="22"/>
                <w:szCs w:val="22"/>
              </w:rPr>
              <w:t>ocs_hard_reset_sequence</w:t>
            </w:r>
            <w:proofErr w:type="spellEnd"/>
            <w:r>
              <w:rPr>
                <w:rFonts w:asciiTheme="minorHAnsi" w:hAnsiTheme="minorHAnsi" w:cstheme="minorBidi"/>
                <w:sz w:val="22"/>
                <w:szCs w:val="22"/>
              </w:rPr>
              <w:t>)</w:t>
            </w:r>
          </w:p>
          <w:p w14:paraId="5E7A68E3" w14:textId="77777777" w:rsidR="004D0816" w:rsidRDefault="004D0816" w:rsidP="00653545">
            <w:pPr>
              <w:pStyle w:val="ListParagraph"/>
              <w:numPr>
                <w:ilvl w:val="1"/>
                <w:numId w:val="32"/>
              </w:numPr>
              <w:rPr>
                <w:rFonts w:asciiTheme="minorHAnsi" w:hAnsiTheme="minorHAnsi" w:cstheme="minorBidi"/>
                <w:sz w:val="22"/>
                <w:szCs w:val="22"/>
              </w:rPr>
            </w:pPr>
            <w:r>
              <w:rPr>
                <w:rFonts w:asciiTheme="minorHAnsi" w:hAnsiTheme="minorHAnsi" w:cstheme="minorBidi"/>
                <w:sz w:val="22"/>
                <w:szCs w:val="22"/>
              </w:rPr>
              <w:t xml:space="preserve">assert </w:t>
            </w:r>
            <w:proofErr w:type="spellStart"/>
            <w:r>
              <w:rPr>
                <w:rFonts w:asciiTheme="minorHAnsi" w:hAnsiTheme="minorHAnsi" w:cstheme="minorBidi"/>
                <w:sz w:val="22"/>
                <w:szCs w:val="22"/>
              </w:rPr>
              <w:t>cse_rst_vnnpgd_slow_b</w:t>
            </w:r>
            <w:proofErr w:type="spellEnd"/>
            <w:r>
              <w:rPr>
                <w:rFonts w:asciiTheme="minorHAnsi" w:hAnsiTheme="minorHAnsi" w:cstheme="minorBidi"/>
                <w:sz w:val="22"/>
                <w:szCs w:val="22"/>
              </w:rPr>
              <w:t xml:space="preserve"> and </w:t>
            </w:r>
            <w:proofErr w:type="spellStart"/>
            <w:r>
              <w:rPr>
                <w:rFonts w:asciiTheme="minorHAnsi" w:hAnsiTheme="minorHAnsi" w:cstheme="minorBidi"/>
                <w:sz w:val="22"/>
                <w:szCs w:val="22"/>
              </w:rPr>
              <w:t>cse_side_rst_b</w:t>
            </w:r>
            <w:proofErr w:type="spellEnd"/>
          </w:p>
          <w:p w14:paraId="1916B25F" w14:textId="77777777" w:rsidR="004D0816" w:rsidRDefault="004D0816" w:rsidP="00653545">
            <w:pPr>
              <w:pStyle w:val="ListParagraph"/>
              <w:numPr>
                <w:ilvl w:val="1"/>
                <w:numId w:val="32"/>
              </w:numPr>
              <w:rPr>
                <w:rFonts w:asciiTheme="minorHAnsi" w:hAnsiTheme="minorHAnsi" w:cstheme="minorBidi"/>
                <w:sz w:val="22"/>
                <w:szCs w:val="22"/>
              </w:rPr>
            </w:pPr>
            <w:r>
              <w:rPr>
                <w:rFonts w:asciiTheme="minorHAnsi" w:hAnsiTheme="minorHAnsi" w:cstheme="minorBidi"/>
                <w:sz w:val="22"/>
                <w:szCs w:val="22"/>
              </w:rPr>
              <w:t xml:space="preserve">random </w:t>
            </w:r>
            <w:proofErr w:type="gramStart"/>
            <w:r>
              <w:rPr>
                <w:rFonts w:asciiTheme="minorHAnsi" w:hAnsiTheme="minorHAnsi" w:cstheme="minorBidi"/>
                <w:sz w:val="22"/>
                <w:szCs w:val="22"/>
              </w:rPr>
              <w:t>delay ,</w:t>
            </w:r>
            <w:proofErr w:type="gramEnd"/>
            <w:r>
              <w:rPr>
                <w:rFonts w:asciiTheme="minorHAnsi" w:hAnsiTheme="minorHAnsi" w:cstheme="minorBidi"/>
                <w:sz w:val="22"/>
                <w:szCs w:val="22"/>
              </w:rPr>
              <w:t xml:space="preserve">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16C59B30" w14:textId="77777777" w:rsidR="004D0816" w:rsidRPr="000241DD" w:rsidRDefault="004D0816" w:rsidP="00653545">
            <w:pPr>
              <w:pStyle w:val="ListParagraph"/>
              <w:numPr>
                <w:ilvl w:val="1"/>
                <w:numId w:val="32"/>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35DF4E84" w14:textId="77777777" w:rsidR="004D0816" w:rsidRDefault="004D0816" w:rsidP="00653545">
            <w:pPr>
              <w:pStyle w:val="ListParagraph"/>
              <w:numPr>
                <w:ilvl w:val="1"/>
                <w:numId w:val="32"/>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cse_rst_vnnpgd_slow_b</w:t>
            </w:r>
            <w:proofErr w:type="spellEnd"/>
          </w:p>
          <w:p w14:paraId="52D3DBC5" w14:textId="77777777" w:rsidR="004D0816" w:rsidRDefault="004D0816" w:rsidP="00653545">
            <w:pPr>
              <w:pStyle w:val="ListParagraph"/>
              <w:numPr>
                <w:ilvl w:val="1"/>
                <w:numId w:val="32"/>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24A2E8CA" w14:textId="77777777" w:rsidR="004D0816" w:rsidRPr="000241DD" w:rsidRDefault="004D0816" w:rsidP="00653545">
            <w:pPr>
              <w:pStyle w:val="ListParagraph"/>
              <w:numPr>
                <w:ilvl w:val="1"/>
                <w:numId w:val="32"/>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0</w:t>
            </w:r>
          </w:p>
          <w:p w14:paraId="18C94728" w14:textId="77777777" w:rsidR="004D0816" w:rsidRDefault="004D0816" w:rsidP="00653545">
            <w:pPr>
              <w:pStyle w:val="ListParagraph"/>
              <w:numPr>
                <w:ilvl w:val="1"/>
                <w:numId w:val="32"/>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0</w:t>
            </w:r>
          </w:p>
          <w:p w14:paraId="7CBB7EBA" w14:textId="77777777" w:rsidR="004D0816" w:rsidRPr="00115918" w:rsidRDefault="004D0816" w:rsidP="00653545">
            <w:pPr>
              <w:pStyle w:val="ListParagraph"/>
              <w:numPr>
                <w:ilvl w:val="0"/>
                <w:numId w:val="32"/>
              </w:numPr>
              <w:rPr>
                <w:rFonts w:asciiTheme="minorHAnsi" w:hAnsiTheme="minorHAnsi" w:cstheme="minorBidi"/>
                <w:sz w:val="22"/>
                <w:szCs w:val="22"/>
              </w:rPr>
            </w:pPr>
            <w:r>
              <w:rPr>
                <w:rFonts w:asciiTheme="minorHAnsi" w:hAnsiTheme="minorHAnsi" w:cstheme="minorBidi"/>
                <w:sz w:val="22"/>
                <w:szCs w:val="22"/>
              </w:rPr>
              <w:t xml:space="preserve">Call </w:t>
            </w:r>
            <w:proofErr w:type="spellStart"/>
            <w:r>
              <w:rPr>
                <w:rFonts w:asciiTheme="minorHAnsi" w:hAnsiTheme="minorHAnsi" w:cstheme="minorBidi"/>
                <w:sz w:val="22"/>
                <w:szCs w:val="22"/>
              </w:rPr>
              <w:t>ocs</w:t>
            </w:r>
            <w:proofErr w:type="spellEnd"/>
            <w:r>
              <w:rPr>
                <w:rFonts w:asciiTheme="minorHAnsi" w:hAnsiTheme="minorHAnsi" w:cstheme="minorBidi"/>
                <w:sz w:val="22"/>
                <w:szCs w:val="22"/>
              </w:rPr>
              <w:t xml:space="preserve"> initialization sequence</w:t>
            </w:r>
          </w:p>
          <w:p w14:paraId="3FF9A46D" w14:textId="77777777" w:rsidR="004D0816" w:rsidRDefault="004D0816" w:rsidP="00653545">
            <w:pPr>
              <w:pStyle w:val="ListParagraph"/>
              <w:numPr>
                <w:ilvl w:val="0"/>
                <w:numId w:val="32"/>
              </w:numPr>
              <w:rPr>
                <w:rFonts w:asciiTheme="minorHAnsi" w:hAnsiTheme="minorHAnsi" w:cstheme="minorBidi"/>
                <w:sz w:val="22"/>
                <w:szCs w:val="22"/>
              </w:rPr>
            </w:pPr>
            <w:r>
              <w:rPr>
                <w:rFonts w:asciiTheme="minorHAnsi" w:hAnsiTheme="minorHAnsi" w:cstheme="minorBidi"/>
                <w:sz w:val="22"/>
                <w:szCs w:val="22"/>
              </w:rPr>
              <w:t>Random delay, call accessible PG entry sequence</w:t>
            </w:r>
          </w:p>
          <w:p w14:paraId="6725B101" w14:textId="77777777" w:rsidR="004D0816" w:rsidRDefault="004D0816" w:rsidP="00653545">
            <w:pPr>
              <w:pStyle w:val="ListParagraph"/>
              <w:numPr>
                <w:ilvl w:val="1"/>
                <w:numId w:val="32"/>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ACCBLK</w:t>
            </w:r>
          </w:p>
          <w:p w14:paraId="2C04512D" w14:textId="77777777" w:rsidR="004D0816" w:rsidRDefault="004D0816" w:rsidP="00653545">
            <w:pPr>
              <w:pStyle w:val="ListParagraph"/>
              <w:numPr>
                <w:ilvl w:val="1"/>
                <w:numId w:val="32"/>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3CAAEEB5" w14:textId="77777777" w:rsidR="004D0816" w:rsidRPr="00DC11A5" w:rsidRDefault="004D0816" w:rsidP="00653545">
            <w:pPr>
              <w:pStyle w:val="ListParagraph"/>
              <w:numPr>
                <w:ilvl w:val="1"/>
                <w:numId w:val="32"/>
              </w:numPr>
              <w:rPr>
                <w:rFonts w:asciiTheme="minorHAnsi" w:hAnsiTheme="minorHAnsi" w:cstheme="minorBidi"/>
                <w:sz w:val="22"/>
                <w:szCs w:val="22"/>
              </w:rPr>
            </w:pPr>
            <w:r w:rsidRPr="00DC11A5">
              <w:rPr>
                <w:rFonts w:asciiTheme="minorHAnsi" w:hAnsiTheme="minorHAnsi" w:cstheme="minorBidi"/>
                <w:sz w:val="22"/>
                <w:szCs w:val="22"/>
              </w:rPr>
              <w:t xml:space="preserve">Random delay, then set </w:t>
            </w:r>
            <w:proofErr w:type="spellStart"/>
            <w:r w:rsidRPr="00DC11A5">
              <w:rPr>
                <w:rFonts w:asciiTheme="minorHAnsi" w:hAnsiTheme="minorHAnsi" w:cstheme="minorBidi"/>
                <w:sz w:val="22"/>
                <w:szCs w:val="22"/>
              </w:rPr>
              <w:t>ess_ocs_preq</w:t>
            </w:r>
            <w:proofErr w:type="spellEnd"/>
            <w:r w:rsidRPr="00DC11A5">
              <w:rPr>
                <w:rFonts w:asciiTheme="minorHAnsi" w:hAnsiTheme="minorHAnsi" w:cstheme="minorBidi"/>
                <w:sz w:val="22"/>
                <w:szCs w:val="22"/>
              </w:rPr>
              <w:t xml:space="preserve"> = 0 </w:t>
            </w:r>
          </w:p>
          <w:p w14:paraId="04947AE9" w14:textId="77777777" w:rsidR="004D0816" w:rsidRPr="00DC11A5" w:rsidRDefault="004D0816" w:rsidP="00653545">
            <w:pPr>
              <w:pStyle w:val="ListParagraph"/>
              <w:numPr>
                <w:ilvl w:val="1"/>
                <w:numId w:val="32"/>
              </w:numPr>
              <w:rPr>
                <w:rFonts w:asciiTheme="minorHAnsi" w:hAnsiTheme="minorHAnsi" w:cstheme="minorBidi"/>
                <w:sz w:val="22"/>
                <w:szCs w:val="22"/>
              </w:rPr>
            </w:pPr>
            <w:r w:rsidRPr="00DC11A5">
              <w:rPr>
                <w:rFonts w:asciiTheme="minorHAnsi" w:hAnsiTheme="minorHAnsi" w:cstheme="minorBidi"/>
                <w:sz w:val="22"/>
                <w:szCs w:val="22"/>
              </w:rPr>
              <w:t xml:space="preserve">Wait for RTL to set </w:t>
            </w:r>
            <w:proofErr w:type="spellStart"/>
            <w:r w:rsidRPr="00DC11A5">
              <w:rPr>
                <w:rFonts w:asciiTheme="minorHAnsi" w:hAnsiTheme="minorHAnsi" w:cstheme="minorBidi"/>
                <w:sz w:val="22"/>
                <w:szCs w:val="22"/>
              </w:rPr>
              <w:t>ocs_ess_paccept</w:t>
            </w:r>
            <w:proofErr w:type="spellEnd"/>
            <w:r w:rsidRPr="00DC11A5">
              <w:rPr>
                <w:rFonts w:asciiTheme="minorHAnsi" w:hAnsiTheme="minorHAnsi" w:cstheme="minorBidi"/>
                <w:sz w:val="22"/>
                <w:szCs w:val="22"/>
              </w:rPr>
              <w:t xml:space="preserve"> = 0</w:t>
            </w:r>
          </w:p>
          <w:p w14:paraId="4F3BF85D" w14:textId="77777777" w:rsidR="004D0816" w:rsidRDefault="004D0816" w:rsidP="00653545">
            <w:pPr>
              <w:pStyle w:val="ListParagraph"/>
              <w:numPr>
                <w:ilvl w:val="1"/>
                <w:numId w:val="32"/>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ACCPG</w:t>
            </w:r>
          </w:p>
          <w:p w14:paraId="2F6FB223" w14:textId="77777777" w:rsidR="00375C91" w:rsidRDefault="00375C91" w:rsidP="00653545">
            <w:pPr>
              <w:pStyle w:val="ListParagraph"/>
              <w:numPr>
                <w:ilvl w:val="1"/>
                <w:numId w:val="32"/>
              </w:numPr>
              <w:rPr>
                <w:rFonts w:asciiTheme="minorHAnsi" w:hAnsiTheme="minorHAnsi" w:cstheme="minorBidi"/>
                <w:i/>
                <w:iCs/>
                <w:sz w:val="22"/>
                <w:szCs w:val="22"/>
              </w:rPr>
            </w:pPr>
            <w:r>
              <w:rPr>
                <w:rFonts w:asciiTheme="minorHAnsi" w:hAnsiTheme="minorHAnsi" w:cstheme="minorBidi"/>
                <w:i/>
                <w:iCs/>
                <w:sz w:val="22"/>
                <w:szCs w:val="22"/>
              </w:rPr>
              <w:t xml:space="preserve">Fork / </w:t>
            </w:r>
            <w:proofErr w:type="spellStart"/>
            <w:r>
              <w:rPr>
                <w:rFonts w:asciiTheme="minorHAnsi" w:hAnsiTheme="minorHAnsi" w:cstheme="minorBidi"/>
                <w:i/>
                <w:iCs/>
                <w:sz w:val="22"/>
                <w:szCs w:val="22"/>
              </w:rPr>
              <w:t>join_any</w:t>
            </w:r>
            <w:proofErr w:type="spellEnd"/>
          </w:p>
          <w:p w14:paraId="6B11BC2F" w14:textId="128C2767" w:rsidR="00375C91" w:rsidRPr="0032236A" w:rsidRDefault="00886DB0" w:rsidP="00653545">
            <w:pPr>
              <w:pStyle w:val="ListParagraph"/>
              <w:numPr>
                <w:ilvl w:val="2"/>
                <w:numId w:val="32"/>
              </w:numPr>
              <w:rPr>
                <w:rFonts w:asciiTheme="minorHAnsi" w:hAnsiTheme="minorHAnsi" w:cstheme="minorBidi"/>
                <w:i/>
                <w:iCs/>
                <w:sz w:val="22"/>
                <w:szCs w:val="22"/>
              </w:rPr>
            </w:pPr>
            <w:r>
              <w:rPr>
                <w:rFonts w:asciiTheme="minorHAnsi" w:hAnsiTheme="minorHAnsi" w:cstheme="minorBidi"/>
                <w:i/>
                <w:iCs/>
                <w:sz w:val="22"/>
                <w:szCs w:val="22"/>
              </w:rPr>
              <w:t xml:space="preserve">Thread 1: </w:t>
            </w:r>
            <w:r w:rsidR="00375C91" w:rsidRPr="0032236A">
              <w:rPr>
                <w:rFonts w:asciiTheme="minorHAnsi" w:hAnsiTheme="minorHAnsi" w:cstheme="minorBidi"/>
                <w:i/>
                <w:iCs/>
                <w:sz w:val="22"/>
                <w:szCs w:val="22"/>
              </w:rPr>
              <w:t>RTL will trigger save write requests to GSK so scoreboard will detect those</w:t>
            </w:r>
            <w:r w:rsidR="00375C91">
              <w:rPr>
                <w:rFonts w:asciiTheme="minorHAnsi" w:hAnsiTheme="minorHAnsi" w:cstheme="minorBidi"/>
                <w:i/>
                <w:iCs/>
                <w:sz w:val="22"/>
                <w:szCs w:val="22"/>
              </w:rPr>
              <w:t xml:space="preserve"> writes</w:t>
            </w:r>
            <w:r w:rsidR="00375C91" w:rsidRPr="0032236A">
              <w:rPr>
                <w:rFonts w:asciiTheme="minorHAnsi" w:hAnsiTheme="minorHAnsi" w:cstheme="minorBidi"/>
                <w:i/>
                <w:iCs/>
                <w:sz w:val="22"/>
                <w:szCs w:val="22"/>
              </w:rPr>
              <w:t xml:space="preserve"> and save the contents that are getting written. </w:t>
            </w:r>
            <w:r w:rsidR="00375C91" w:rsidRPr="00970546">
              <w:rPr>
                <w:rFonts w:asciiTheme="minorHAnsi" w:hAnsiTheme="minorHAnsi" w:cstheme="minorBidi"/>
                <w:i/>
                <w:iCs/>
                <w:sz w:val="22"/>
                <w:szCs w:val="22"/>
                <w:highlight w:val="yellow"/>
              </w:rPr>
              <w:t xml:space="preserve">Every time there is </w:t>
            </w:r>
            <w:proofErr w:type="gramStart"/>
            <w:r w:rsidR="00375C91" w:rsidRPr="00970546">
              <w:rPr>
                <w:rFonts w:asciiTheme="minorHAnsi" w:hAnsiTheme="minorHAnsi" w:cstheme="minorBidi"/>
                <w:i/>
                <w:iCs/>
                <w:sz w:val="22"/>
                <w:szCs w:val="22"/>
                <w:highlight w:val="yellow"/>
              </w:rPr>
              <w:t>a</w:t>
            </w:r>
            <w:proofErr w:type="gramEnd"/>
            <w:r w:rsidR="00375C91" w:rsidRPr="00970546">
              <w:rPr>
                <w:rFonts w:asciiTheme="minorHAnsi" w:hAnsiTheme="minorHAnsi" w:cstheme="minorBidi"/>
                <w:i/>
                <w:iCs/>
                <w:sz w:val="22"/>
                <w:szCs w:val="22"/>
                <w:highlight w:val="yellow"/>
              </w:rPr>
              <w:t xml:space="preserve"> </w:t>
            </w:r>
            <w:proofErr w:type="spellStart"/>
            <w:r w:rsidR="00375C91" w:rsidRPr="00970546">
              <w:rPr>
                <w:rFonts w:asciiTheme="minorHAnsi" w:hAnsiTheme="minorHAnsi" w:cstheme="minorBidi"/>
                <w:i/>
                <w:iCs/>
                <w:sz w:val="22"/>
                <w:szCs w:val="22"/>
                <w:highlight w:val="yellow"/>
              </w:rPr>
              <w:t>ocs_gsk_snr_put</w:t>
            </w:r>
            <w:proofErr w:type="spellEnd"/>
            <w:r w:rsidR="00375C91" w:rsidRPr="00970546">
              <w:rPr>
                <w:rFonts w:asciiTheme="minorHAnsi" w:hAnsiTheme="minorHAnsi" w:cstheme="minorBidi"/>
                <w:i/>
                <w:iCs/>
                <w:sz w:val="22"/>
                <w:szCs w:val="22"/>
                <w:highlight w:val="yellow"/>
              </w:rPr>
              <w:t xml:space="preserve"> signal, testbench will drive </w:t>
            </w:r>
            <w:proofErr w:type="spellStart"/>
            <w:r w:rsidR="00375C91" w:rsidRPr="00970546">
              <w:rPr>
                <w:rFonts w:asciiTheme="minorHAnsi" w:hAnsiTheme="minorHAnsi" w:cstheme="minorBidi"/>
                <w:i/>
                <w:iCs/>
                <w:sz w:val="22"/>
                <w:szCs w:val="22"/>
                <w:highlight w:val="yellow"/>
              </w:rPr>
              <w:t>gsk_ocs_snr_cpl</w:t>
            </w:r>
            <w:proofErr w:type="spellEnd"/>
            <w:r w:rsidR="00375C91" w:rsidRPr="00970546">
              <w:rPr>
                <w:rFonts w:asciiTheme="minorHAnsi" w:hAnsiTheme="minorHAnsi" w:cstheme="minorBidi"/>
                <w:i/>
                <w:iCs/>
                <w:sz w:val="22"/>
                <w:szCs w:val="22"/>
                <w:highlight w:val="yellow"/>
              </w:rPr>
              <w:t xml:space="preserve"> signal </w:t>
            </w:r>
            <w:r w:rsidR="00F36ADD" w:rsidRPr="00970546">
              <w:rPr>
                <w:rFonts w:asciiTheme="minorHAnsi" w:hAnsiTheme="minorHAnsi" w:cstheme="minorBidi"/>
                <w:i/>
                <w:iCs/>
                <w:sz w:val="22"/>
                <w:szCs w:val="22"/>
                <w:highlight w:val="yellow"/>
              </w:rPr>
              <w:t>sometime</w:t>
            </w:r>
            <w:r w:rsidR="00375C91">
              <w:rPr>
                <w:rFonts w:asciiTheme="minorHAnsi" w:hAnsiTheme="minorHAnsi" w:cstheme="minorBidi"/>
                <w:i/>
                <w:iCs/>
                <w:sz w:val="22"/>
                <w:szCs w:val="22"/>
              </w:rPr>
              <w:t xml:space="preserve">. This thread will loop forever until the other thread completes to indicate RTL is done with saving. </w:t>
            </w:r>
          </w:p>
          <w:p w14:paraId="226D3E41" w14:textId="410EAC75" w:rsidR="00375C91" w:rsidRDefault="00886DB0" w:rsidP="00653545">
            <w:pPr>
              <w:pStyle w:val="ListParagraph"/>
              <w:numPr>
                <w:ilvl w:val="2"/>
                <w:numId w:val="32"/>
              </w:numPr>
              <w:rPr>
                <w:rFonts w:asciiTheme="minorHAnsi" w:hAnsiTheme="minorHAnsi" w:cstheme="minorBidi"/>
                <w:sz w:val="22"/>
                <w:szCs w:val="22"/>
              </w:rPr>
            </w:pPr>
            <w:r>
              <w:rPr>
                <w:rFonts w:asciiTheme="minorHAnsi" w:hAnsiTheme="minorHAnsi" w:cstheme="minorBidi"/>
                <w:sz w:val="22"/>
                <w:szCs w:val="22"/>
              </w:rPr>
              <w:t xml:space="preserve">Thread 2: </w:t>
            </w:r>
            <w:r w:rsidR="00375C91">
              <w:rPr>
                <w:rFonts w:asciiTheme="minorHAnsi" w:hAnsiTheme="minorHAnsi" w:cstheme="minorBidi"/>
                <w:sz w:val="22"/>
                <w:szCs w:val="22"/>
              </w:rPr>
              <w:t xml:space="preserve">Wait for RTL to set </w:t>
            </w:r>
            <w:proofErr w:type="spellStart"/>
            <w:r w:rsidR="00375C91">
              <w:rPr>
                <w:rFonts w:asciiTheme="minorHAnsi" w:hAnsiTheme="minorHAnsi" w:cstheme="minorBidi"/>
                <w:sz w:val="22"/>
                <w:szCs w:val="22"/>
              </w:rPr>
              <w:t>ocs_ess_paccept</w:t>
            </w:r>
            <w:proofErr w:type="spellEnd"/>
            <w:r w:rsidR="00375C91">
              <w:rPr>
                <w:rFonts w:asciiTheme="minorHAnsi" w:hAnsiTheme="minorHAnsi" w:cstheme="minorBidi"/>
                <w:sz w:val="22"/>
                <w:szCs w:val="22"/>
              </w:rPr>
              <w:t xml:space="preserve"> = 1 </w:t>
            </w:r>
          </w:p>
          <w:p w14:paraId="708D782F" w14:textId="77777777" w:rsidR="004D0816" w:rsidRPr="00DC11A5" w:rsidRDefault="004D0816" w:rsidP="00653545">
            <w:pPr>
              <w:pStyle w:val="ListParagraph"/>
              <w:numPr>
                <w:ilvl w:val="1"/>
                <w:numId w:val="32"/>
              </w:numPr>
              <w:rPr>
                <w:rFonts w:asciiTheme="minorHAnsi" w:hAnsiTheme="minorHAnsi" w:cstheme="minorBidi"/>
                <w:sz w:val="22"/>
                <w:szCs w:val="22"/>
              </w:rPr>
            </w:pPr>
            <w:r w:rsidRPr="00DC11A5">
              <w:rPr>
                <w:rFonts w:asciiTheme="minorHAnsi" w:hAnsiTheme="minorHAnsi" w:cstheme="minorBidi"/>
                <w:sz w:val="22"/>
                <w:szCs w:val="22"/>
              </w:rPr>
              <w:t xml:space="preserve">Random delay, then set </w:t>
            </w:r>
            <w:proofErr w:type="spellStart"/>
            <w:r w:rsidRPr="00DC11A5">
              <w:rPr>
                <w:rFonts w:asciiTheme="minorHAnsi" w:hAnsiTheme="minorHAnsi" w:cstheme="minorBidi"/>
                <w:sz w:val="22"/>
                <w:szCs w:val="22"/>
              </w:rPr>
              <w:t>ess_ocs_preq</w:t>
            </w:r>
            <w:proofErr w:type="spellEnd"/>
            <w:r w:rsidRPr="00DC11A5">
              <w:rPr>
                <w:rFonts w:asciiTheme="minorHAnsi" w:hAnsiTheme="minorHAnsi" w:cstheme="minorBidi"/>
                <w:sz w:val="22"/>
                <w:szCs w:val="22"/>
              </w:rPr>
              <w:t xml:space="preserve"> = 0</w:t>
            </w:r>
          </w:p>
          <w:p w14:paraId="7E489A82" w14:textId="77777777" w:rsidR="004D0816" w:rsidRDefault="004D0816" w:rsidP="00653545">
            <w:pPr>
              <w:pStyle w:val="ListParagraph"/>
              <w:numPr>
                <w:ilvl w:val="1"/>
                <w:numId w:val="32"/>
              </w:numPr>
              <w:rPr>
                <w:rFonts w:asciiTheme="minorHAnsi" w:hAnsiTheme="minorHAnsi" w:cstheme="minorBidi"/>
                <w:sz w:val="22"/>
                <w:szCs w:val="22"/>
              </w:rPr>
            </w:pPr>
            <w:r w:rsidRPr="00DC11A5">
              <w:rPr>
                <w:rFonts w:asciiTheme="minorHAnsi" w:hAnsiTheme="minorHAnsi" w:cstheme="minorBidi"/>
                <w:sz w:val="22"/>
                <w:szCs w:val="22"/>
              </w:rPr>
              <w:t xml:space="preserve">Wait for RTL to set </w:t>
            </w:r>
            <w:proofErr w:type="spellStart"/>
            <w:r w:rsidRPr="00DC11A5">
              <w:rPr>
                <w:rFonts w:asciiTheme="minorHAnsi" w:hAnsiTheme="minorHAnsi" w:cstheme="minorBidi"/>
                <w:sz w:val="22"/>
                <w:szCs w:val="22"/>
              </w:rPr>
              <w:t>ocs_ess_paccept</w:t>
            </w:r>
            <w:proofErr w:type="spellEnd"/>
            <w:r w:rsidRPr="00DC11A5">
              <w:rPr>
                <w:rFonts w:asciiTheme="minorHAnsi" w:hAnsiTheme="minorHAnsi" w:cstheme="minorBidi"/>
                <w:sz w:val="22"/>
                <w:szCs w:val="22"/>
              </w:rPr>
              <w:t xml:space="preserve"> = 0</w:t>
            </w:r>
          </w:p>
          <w:p w14:paraId="425C5BBF" w14:textId="77777777" w:rsidR="004D0816" w:rsidRPr="00C35F0A" w:rsidRDefault="004D0816" w:rsidP="00653545">
            <w:pPr>
              <w:pStyle w:val="ListParagraph"/>
              <w:numPr>
                <w:ilvl w:val="1"/>
                <w:numId w:val="32"/>
              </w:numPr>
              <w:rPr>
                <w:rFonts w:asciiTheme="minorHAnsi" w:hAnsiTheme="minorHAnsi" w:cstheme="minorBidi"/>
                <w:sz w:val="22"/>
                <w:szCs w:val="22"/>
              </w:rPr>
            </w:pPr>
            <w:r>
              <w:rPr>
                <w:rFonts w:asciiTheme="minorHAnsi" w:hAnsiTheme="minorHAnsi" w:cstheme="minorBidi"/>
                <w:sz w:val="22"/>
                <w:szCs w:val="22"/>
              </w:rPr>
              <w:t xml:space="preserve">Random delay, assert </w:t>
            </w:r>
            <w:proofErr w:type="spellStart"/>
            <w:r>
              <w:rPr>
                <w:rFonts w:asciiTheme="minorHAnsi" w:hAnsiTheme="minorHAnsi" w:cstheme="minorBidi"/>
                <w:sz w:val="22"/>
                <w:szCs w:val="22"/>
              </w:rPr>
              <w:t>cse_rst_vnnpgd_slow_b</w:t>
            </w:r>
            <w:proofErr w:type="spellEnd"/>
          </w:p>
          <w:p w14:paraId="6C38853A" w14:textId="77777777" w:rsidR="004D0816" w:rsidRDefault="004D0816" w:rsidP="00653545">
            <w:pPr>
              <w:pStyle w:val="ListParagraph"/>
              <w:numPr>
                <w:ilvl w:val="1"/>
                <w:numId w:val="32"/>
              </w:numPr>
              <w:rPr>
                <w:rFonts w:asciiTheme="minorHAnsi" w:hAnsiTheme="minorHAnsi" w:cstheme="minorBidi"/>
                <w:sz w:val="22"/>
                <w:szCs w:val="22"/>
              </w:rPr>
            </w:pPr>
            <w:r>
              <w:rPr>
                <w:rFonts w:asciiTheme="minorHAnsi" w:hAnsiTheme="minorHAnsi" w:cstheme="minorBidi"/>
                <w:sz w:val="22"/>
                <w:szCs w:val="22"/>
              </w:rPr>
              <w:t xml:space="preserve">Random delay, assert the </w:t>
            </w:r>
            <w:proofErr w:type="spellStart"/>
            <w:r>
              <w:rPr>
                <w:rFonts w:asciiTheme="minorHAnsi" w:hAnsiTheme="minorHAnsi" w:cstheme="minorBidi"/>
                <w:sz w:val="22"/>
                <w:szCs w:val="22"/>
              </w:rPr>
              <w:t>cse_side_rst_b</w:t>
            </w:r>
            <w:proofErr w:type="spellEnd"/>
          </w:p>
          <w:p w14:paraId="4F5BEFEA" w14:textId="77777777" w:rsidR="004D0816" w:rsidRDefault="004D0816" w:rsidP="00653545">
            <w:pPr>
              <w:pStyle w:val="ListParagraph"/>
              <w:numPr>
                <w:ilvl w:val="0"/>
                <w:numId w:val="32"/>
              </w:numPr>
              <w:rPr>
                <w:rFonts w:asciiTheme="minorHAnsi" w:hAnsiTheme="minorHAnsi" w:cstheme="minorBidi"/>
                <w:sz w:val="22"/>
                <w:szCs w:val="22"/>
              </w:rPr>
            </w:pPr>
            <w:r>
              <w:rPr>
                <w:rFonts w:asciiTheme="minorHAnsi" w:hAnsiTheme="minorHAnsi" w:cstheme="minorBidi"/>
                <w:sz w:val="22"/>
                <w:szCs w:val="22"/>
              </w:rPr>
              <w:t>Random delay, call restore entry sequence</w:t>
            </w:r>
          </w:p>
          <w:p w14:paraId="150FC8F0" w14:textId="77777777" w:rsidR="004D0816" w:rsidRPr="00266C70" w:rsidRDefault="004D0816" w:rsidP="00653545">
            <w:pPr>
              <w:pStyle w:val="ListParagraph"/>
              <w:numPr>
                <w:ilvl w:val="1"/>
                <w:numId w:val="32"/>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199C6C5E" w14:textId="77777777" w:rsidR="004D0816" w:rsidRDefault="004D0816" w:rsidP="00653545">
            <w:pPr>
              <w:pStyle w:val="ListParagraph"/>
              <w:numPr>
                <w:ilvl w:val="1"/>
                <w:numId w:val="32"/>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RESTORE</w:t>
            </w:r>
          </w:p>
          <w:p w14:paraId="20F60913" w14:textId="77777777" w:rsidR="004D0816" w:rsidRPr="0092031C" w:rsidRDefault="004D0816" w:rsidP="00653545">
            <w:pPr>
              <w:pStyle w:val="ListParagraph"/>
              <w:numPr>
                <w:ilvl w:val="1"/>
                <w:numId w:val="32"/>
              </w:numPr>
              <w:rPr>
                <w:rFonts w:asciiTheme="minorHAnsi" w:hAnsiTheme="minorHAnsi" w:cstheme="minorBidi"/>
                <w:sz w:val="22"/>
                <w:szCs w:val="22"/>
              </w:rPr>
            </w:pPr>
            <w:r w:rsidRPr="007877B8">
              <w:rPr>
                <w:rFonts w:asciiTheme="minorHAnsi" w:hAnsiTheme="minorHAnsi" w:cstheme="minorBidi"/>
                <w:sz w:val="22"/>
                <w:szCs w:val="22"/>
              </w:rPr>
              <w:t xml:space="preserve">Random delay, then assert </w:t>
            </w:r>
            <w:proofErr w:type="spellStart"/>
            <w:r w:rsidRPr="007877B8">
              <w:rPr>
                <w:rFonts w:asciiTheme="minorHAnsi" w:hAnsiTheme="minorHAnsi" w:cstheme="minorBidi"/>
                <w:sz w:val="22"/>
                <w:szCs w:val="22"/>
              </w:rPr>
              <w:t>vnn_restore</w:t>
            </w:r>
            <w:proofErr w:type="spellEnd"/>
            <w:r w:rsidRPr="007877B8">
              <w:rPr>
                <w:rFonts w:asciiTheme="minorHAnsi" w:hAnsiTheme="minorHAnsi" w:cstheme="minorBidi"/>
                <w:sz w:val="22"/>
                <w:szCs w:val="22"/>
              </w:rPr>
              <w:t xml:space="preserve"> wire</w:t>
            </w:r>
          </w:p>
          <w:p w14:paraId="19C6D6DA" w14:textId="77777777" w:rsidR="004D0816" w:rsidRDefault="004D0816" w:rsidP="00653545">
            <w:pPr>
              <w:pStyle w:val="ListParagraph"/>
              <w:numPr>
                <w:ilvl w:val="1"/>
                <w:numId w:val="32"/>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cse_rst_vnnpgd_slow_b</w:t>
            </w:r>
            <w:proofErr w:type="spellEnd"/>
          </w:p>
          <w:p w14:paraId="7C2D1E77" w14:textId="77777777" w:rsidR="004D0816" w:rsidRDefault="004D0816" w:rsidP="00653545">
            <w:pPr>
              <w:pStyle w:val="ListParagraph"/>
              <w:numPr>
                <w:ilvl w:val="1"/>
                <w:numId w:val="32"/>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69F6C10D" w14:textId="77777777" w:rsidR="004D0816" w:rsidRDefault="004D0816" w:rsidP="00653545">
            <w:pPr>
              <w:pStyle w:val="ListParagraph"/>
              <w:numPr>
                <w:ilvl w:val="1"/>
                <w:numId w:val="32"/>
              </w:numPr>
              <w:rPr>
                <w:rFonts w:asciiTheme="minorHAnsi" w:hAnsiTheme="minorHAnsi" w:cstheme="minorBidi"/>
                <w:sz w:val="22"/>
                <w:szCs w:val="22"/>
              </w:rPr>
            </w:pPr>
            <w:r w:rsidRPr="00D006C2">
              <w:rPr>
                <w:rFonts w:asciiTheme="minorHAnsi" w:hAnsiTheme="minorHAnsi" w:cstheme="minorBidi"/>
                <w:sz w:val="22"/>
                <w:szCs w:val="22"/>
              </w:rPr>
              <w:t xml:space="preserve">Random delay, then set </w:t>
            </w:r>
            <w:proofErr w:type="spellStart"/>
            <w:r w:rsidRPr="00D006C2">
              <w:rPr>
                <w:rFonts w:asciiTheme="minorHAnsi" w:hAnsiTheme="minorHAnsi" w:cstheme="minorBidi"/>
                <w:sz w:val="22"/>
                <w:szCs w:val="22"/>
              </w:rPr>
              <w:t>ess_ocs_preq</w:t>
            </w:r>
            <w:proofErr w:type="spellEnd"/>
            <w:r w:rsidRPr="00D006C2">
              <w:rPr>
                <w:rFonts w:asciiTheme="minorHAnsi" w:hAnsiTheme="minorHAnsi" w:cstheme="minorBidi"/>
                <w:sz w:val="22"/>
                <w:szCs w:val="22"/>
              </w:rPr>
              <w:t xml:space="preserve"> = 0</w:t>
            </w:r>
          </w:p>
          <w:p w14:paraId="32516BC1" w14:textId="77777777" w:rsidR="00970546" w:rsidRDefault="00970546" w:rsidP="00653545">
            <w:pPr>
              <w:pStyle w:val="ListParagraph"/>
              <w:numPr>
                <w:ilvl w:val="1"/>
                <w:numId w:val="32"/>
              </w:numPr>
              <w:rPr>
                <w:rFonts w:asciiTheme="minorHAnsi" w:hAnsiTheme="minorHAnsi" w:cstheme="minorBidi"/>
                <w:i/>
                <w:iCs/>
                <w:sz w:val="22"/>
                <w:szCs w:val="22"/>
              </w:rPr>
            </w:pPr>
            <w:r>
              <w:rPr>
                <w:rFonts w:asciiTheme="minorHAnsi" w:hAnsiTheme="minorHAnsi" w:cstheme="minorBidi"/>
                <w:i/>
                <w:iCs/>
                <w:sz w:val="22"/>
                <w:szCs w:val="22"/>
              </w:rPr>
              <w:t xml:space="preserve">Fork / </w:t>
            </w:r>
            <w:proofErr w:type="spellStart"/>
            <w:r>
              <w:rPr>
                <w:rFonts w:asciiTheme="minorHAnsi" w:hAnsiTheme="minorHAnsi" w:cstheme="minorBidi"/>
                <w:i/>
                <w:iCs/>
                <w:sz w:val="22"/>
                <w:szCs w:val="22"/>
              </w:rPr>
              <w:t>join_any</w:t>
            </w:r>
            <w:proofErr w:type="spellEnd"/>
          </w:p>
          <w:p w14:paraId="789FA21A" w14:textId="6D7DC806" w:rsidR="00970546" w:rsidRPr="0032236A" w:rsidRDefault="00886DB0" w:rsidP="00653545">
            <w:pPr>
              <w:pStyle w:val="ListParagraph"/>
              <w:numPr>
                <w:ilvl w:val="2"/>
                <w:numId w:val="32"/>
              </w:numPr>
              <w:rPr>
                <w:rFonts w:asciiTheme="minorHAnsi" w:hAnsiTheme="minorHAnsi" w:cstheme="minorBidi"/>
                <w:i/>
                <w:iCs/>
                <w:sz w:val="22"/>
                <w:szCs w:val="22"/>
              </w:rPr>
            </w:pPr>
            <w:r>
              <w:rPr>
                <w:rFonts w:asciiTheme="minorHAnsi" w:hAnsiTheme="minorHAnsi" w:cstheme="minorBidi"/>
                <w:i/>
                <w:iCs/>
                <w:sz w:val="22"/>
                <w:szCs w:val="22"/>
              </w:rPr>
              <w:t xml:space="preserve">Thread 1: </w:t>
            </w:r>
            <w:r w:rsidR="00970546" w:rsidRPr="0032236A">
              <w:rPr>
                <w:rFonts w:asciiTheme="minorHAnsi" w:hAnsiTheme="minorHAnsi" w:cstheme="minorBidi"/>
                <w:i/>
                <w:iCs/>
                <w:sz w:val="22"/>
                <w:szCs w:val="22"/>
              </w:rPr>
              <w:t xml:space="preserve">RTL </w:t>
            </w:r>
            <w:r w:rsidR="0014297B" w:rsidRPr="008B3E83">
              <w:rPr>
                <w:rFonts w:asciiTheme="minorHAnsi" w:hAnsiTheme="minorHAnsi" w:cstheme="minorBidi"/>
                <w:i/>
                <w:iCs/>
                <w:sz w:val="22"/>
                <w:szCs w:val="22"/>
              </w:rPr>
              <w:t xml:space="preserve">send restore read requests. Testbench drives </w:t>
            </w:r>
            <w:proofErr w:type="spellStart"/>
            <w:r w:rsidR="0014297B" w:rsidRPr="008B3E83">
              <w:rPr>
                <w:rFonts w:asciiTheme="minorHAnsi" w:hAnsiTheme="minorHAnsi" w:cstheme="minorBidi"/>
                <w:i/>
                <w:iCs/>
                <w:sz w:val="22"/>
                <w:szCs w:val="22"/>
              </w:rPr>
              <w:t>gsk_ocs_snr_</w:t>
            </w:r>
            <w:proofErr w:type="gramStart"/>
            <w:r w:rsidR="0014297B" w:rsidRPr="008B3E83">
              <w:rPr>
                <w:rFonts w:asciiTheme="minorHAnsi" w:hAnsiTheme="minorHAnsi" w:cstheme="minorBidi"/>
                <w:i/>
                <w:iCs/>
                <w:sz w:val="22"/>
                <w:szCs w:val="22"/>
              </w:rPr>
              <w:t>rdata</w:t>
            </w:r>
            <w:proofErr w:type="spellEnd"/>
            <w:r w:rsidR="0014297B" w:rsidRPr="008B3E83">
              <w:rPr>
                <w:rFonts w:asciiTheme="minorHAnsi" w:hAnsiTheme="minorHAnsi" w:cstheme="minorBidi"/>
                <w:i/>
                <w:iCs/>
                <w:sz w:val="22"/>
                <w:szCs w:val="22"/>
              </w:rPr>
              <w:t>[</w:t>
            </w:r>
            <w:proofErr w:type="gramEnd"/>
            <w:r w:rsidR="0014297B" w:rsidRPr="008B3E83">
              <w:rPr>
                <w:rFonts w:asciiTheme="minorHAnsi" w:hAnsiTheme="minorHAnsi" w:cstheme="minorBidi"/>
                <w:i/>
                <w:iCs/>
                <w:sz w:val="22"/>
                <w:szCs w:val="22"/>
              </w:rPr>
              <w:t xml:space="preserve">63:0] and </w:t>
            </w:r>
            <w:proofErr w:type="spellStart"/>
            <w:r w:rsidR="0014297B" w:rsidRPr="008B3E83">
              <w:rPr>
                <w:rFonts w:asciiTheme="minorHAnsi" w:hAnsiTheme="minorHAnsi" w:cstheme="minorBidi"/>
                <w:i/>
                <w:iCs/>
                <w:sz w:val="22"/>
                <w:szCs w:val="22"/>
              </w:rPr>
              <w:t>gsk_ocs_snr_cpl</w:t>
            </w:r>
            <w:proofErr w:type="spellEnd"/>
            <w:r w:rsidR="0014297B" w:rsidRPr="008B3E83">
              <w:rPr>
                <w:rFonts w:asciiTheme="minorHAnsi" w:hAnsiTheme="minorHAnsi" w:cstheme="minorBidi"/>
                <w:i/>
                <w:iCs/>
                <w:sz w:val="22"/>
                <w:szCs w:val="22"/>
              </w:rPr>
              <w:t xml:space="preserve"> signal accordingly as when they see </w:t>
            </w:r>
            <w:proofErr w:type="gramStart"/>
            <w:r w:rsidR="0014297B" w:rsidRPr="008B3E83">
              <w:rPr>
                <w:rFonts w:asciiTheme="minorHAnsi" w:hAnsiTheme="minorHAnsi" w:cstheme="minorBidi"/>
                <w:i/>
                <w:iCs/>
                <w:sz w:val="22"/>
                <w:szCs w:val="22"/>
              </w:rPr>
              <w:t>a</w:t>
            </w:r>
            <w:proofErr w:type="gramEnd"/>
            <w:r w:rsidR="0014297B" w:rsidRPr="008B3E83">
              <w:rPr>
                <w:rFonts w:asciiTheme="minorHAnsi" w:hAnsiTheme="minorHAnsi" w:cstheme="minorBidi"/>
                <w:i/>
                <w:iCs/>
                <w:sz w:val="22"/>
                <w:szCs w:val="22"/>
              </w:rPr>
              <w:t xml:space="preserve"> </w:t>
            </w:r>
            <w:proofErr w:type="spellStart"/>
            <w:r w:rsidR="0014297B" w:rsidRPr="008B3E83">
              <w:rPr>
                <w:rFonts w:asciiTheme="minorHAnsi" w:hAnsiTheme="minorHAnsi" w:cstheme="minorBidi"/>
                <w:i/>
                <w:iCs/>
                <w:sz w:val="22"/>
                <w:szCs w:val="22"/>
              </w:rPr>
              <w:t>ocs_gsk_snr_put</w:t>
            </w:r>
            <w:proofErr w:type="spellEnd"/>
            <w:r w:rsidR="0014297B" w:rsidRPr="008B3E83">
              <w:rPr>
                <w:rFonts w:asciiTheme="minorHAnsi" w:hAnsiTheme="minorHAnsi" w:cstheme="minorBidi"/>
                <w:i/>
                <w:iCs/>
                <w:sz w:val="22"/>
                <w:szCs w:val="22"/>
              </w:rPr>
              <w:t xml:space="preserve"> </w:t>
            </w:r>
            <w:r w:rsidR="0014297B">
              <w:rPr>
                <w:rFonts w:asciiTheme="minorHAnsi" w:hAnsiTheme="minorHAnsi" w:cstheme="minorBidi"/>
                <w:i/>
                <w:iCs/>
                <w:sz w:val="22"/>
                <w:szCs w:val="22"/>
              </w:rPr>
              <w:t xml:space="preserve"> </w:t>
            </w:r>
          </w:p>
          <w:p w14:paraId="1F1ABB3B" w14:textId="1C0A7B15" w:rsidR="00970546" w:rsidRDefault="00886DB0" w:rsidP="00653545">
            <w:pPr>
              <w:pStyle w:val="ListParagraph"/>
              <w:numPr>
                <w:ilvl w:val="2"/>
                <w:numId w:val="32"/>
              </w:numPr>
              <w:rPr>
                <w:rFonts w:asciiTheme="minorHAnsi" w:hAnsiTheme="minorHAnsi" w:cstheme="minorBidi"/>
                <w:sz w:val="22"/>
                <w:szCs w:val="22"/>
              </w:rPr>
            </w:pPr>
            <w:r>
              <w:rPr>
                <w:rFonts w:asciiTheme="minorHAnsi" w:hAnsiTheme="minorHAnsi" w:cstheme="minorBidi"/>
                <w:sz w:val="22"/>
                <w:szCs w:val="22"/>
              </w:rPr>
              <w:t xml:space="preserve">Thread 2: </w:t>
            </w:r>
            <w:r w:rsidR="00970546">
              <w:rPr>
                <w:rFonts w:asciiTheme="minorHAnsi" w:hAnsiTheme="minorHAnsi" w:cstheme="minorBidi"/>
                <w:sz w:val="22"/>
                <w:szCs w:val="22"/>
              </w:rPr>
              <w:t xml:space="preserve">Wait for RTL to set </w:t>
            </w:r>
            <w:proofErr w:type="spellStart"/>
            <w:r w:rsidR="00970546">
              <w:rPr>
                <w:rFonts w:asciiTheme="minorHAnsi" w:hAnsiTheme="minorHAnsi" w:cstheme="minorBidi"/>
                <w:sz w:val="22"/>
                <w:szCs w:val="22"/>
              </w:rPr>
              <w:t>ocs_ess_paccept</w:t>
            </w:r>
            <w:proofErr w:type="spellEnd"/>
            <w:r w:rsidR="00970546">
              <w:rPr>
                <w:rFonts w:asciiTheme="minorHAnsi" w:hAnsiTheme="minorHAnsi" w:cstheme="minorBidi"/>
                <w:sz w:val="22"/>
                <w:szCs w:val="22"/>
              </w:rPr>
              <w:t xml:space="preserve"> = </w:t>
            </w:r>
            <w:r w:rsidR="0014297B">
              <w:rPr>
                <w:rFonts w:asciiTheme="minorHAnsi" w:hAnsiTheme="minorHAnsi" w:cstheme="minorBidi"/>
                <w:sz w:val="22"/>
                <w:szCs w:val="22"/>
              </w:rPr>
              <w:t>0</w:t>
            </w:r>
          </w:p>
          <w:p w14:paraId="51AD69FD" w14:textId="03307EBF" w:rsidR="00886DB0" w:rsidRDefault="00886DB0" w:rsidP="00653545">
            <w:pPr>
              <w:pStyle w:val="ListParagraph"/>
              <w:numPr>
                <w:ilvl w:val="2"/>
                <w:numId w:val="32"/>
              </w:numPr>
              <w:rPr>
                <w:rFonts w:asciiTheme="minorHAnsi" w:hAnsiTheme="minorHAnsi" w:cstheme="minorBidi"/>
                <w:sz w:val="22"/>
                <w:szCs w:val="22"/>
              </w:rPr>
            </w:pPr>
            <w:r>
              <w:rPr>
                <w:rFonts w:asciiTheme="minorHAnsi" w:hAnsiTheme="minorHAnsi" w:cstheme="minorBidi"/>
                <w:sz w:val="22"/>
                <w:szCs w:val="22"/>
              </w:rPr>
              <w:t xml:space="preserve">Thread 3: </w:t>
            </w:r>
            <w:r w:rsidR="00FC3A1E">
              <w:rPr>
                <w:rFonts w:asciiTheme="minorHAnsi" w:hAnsiTheme="minorHAnsi" w:cstheme="minorBidi"/>
                <w:sz w:val="22"/>
                <w:szCs w:val="22"/>
              </w:rPr>
              <w:t xml:space="preserve">Testbench drives </w:t>
            </w:r>
            <w:proofErr w:type="spellStart"/>
            <w:r w:rsidR="00FC3A1E" w:rsidRPr="008B3E83">
              <w:rPr>
                <w:rFonts w:asciiTheme="minorHAnsi" w:hAnsiTheme="minorHAnsi" w:cstheme="minorBidi"/>
                <w:i/>
                <w:iCs/>
                <w:sz w:val="22"/>
                <w:szCs w:val="22"/>
              </w:rPr>
              <w:t>gsk_ocs_snr_</w:t>
            </w:r>
            <w:proofErr w:type="gramStart"/>
            <w:r w:rsidR="00FC3A1E" w:rsidRPr="008B3E83">
              <w:rPr>
                <w:rFonts w:asciiTheme="minorHAnsi" w:hAnsiTheme="minorHAnsi" w:cstheme="minorBidi"/>
                <w:i/>
                <w:iCs/>
                <w:sz w:val="22"/>
                <w:szCs w:val="22"/>
              </w:rPr>
              <w:t>rdata</w:t>
            </w:r>
            <w:proofErr w:type="spellEnd"/>
            <w:r w:rsidR="00FC3A1E" w:rsidRPr="008B3E83">
              <w:rPr>
                <w:rFonts w:asciiTheme="minorHAnsi" w:hAnsiTheme="minorHAnsi" w:cstheme="minorBidi"/>
                <w:i/>
                <w:iCs/>
                <w:sz w:val="22"/>
                <w:szCs w:val="22"/>
              </w:rPr>
              <w:t>[</w:t>
            </w:r>
            <w:proofErr w:type="gramEnd"/>
            <w:r w:rsidR="00FC3A1E" w:rsidRPr="008B3E83">
              <w:rPr>
                <w:rFonts w:asciiTheme="minorHAnsi" w:hAnsiTheme="minorHAnsi" w:cstheme="minorBidi"/>
                <w:i/>
                <w:iCs/>
                <w:sz w:val="22"/>
                <w:szCs w:val="22"/>
              </w:rPr>
              <w:t>63:0]</w:t>
            </w:r>
            <w:r w:rsidR="00FC3A1E">
              <w:rPr>
                <w:rFonts w:asciiTheme="minorHAnsi" w:hAnsiTheme="minorHAnsi" w:cstheme="minorBidi"/>
                <w:i/>
                <w:iCs/>
                <w:sz w:val="22"/>
                <w:szCs w:val="22"/>
              </w:rPr>
              <w:t xml:space="preserve"> </w:t>
            </w:r>
            <w:r w:rsidR="00FC3A1E">
              <w:rPr>
                <w:rFonts w:asciiTheme="minorHAnsi" w:hAnsiTheme="minorHAnsi" w:cstheme="minorBidi"/>
                <w:sz w:val="22"/>
                <w:szCs w:val="22"/>
              </w:rPr>
              <w:t xml:space="preserve">without </w:t>
            </w:r>
            <w:proofErr w:type="spellStart"/>
            <w:r w:rsidR="005103DB">
              <w:rPr>
                <w:rFonts w:asciiTheme="minorHAnsi" w:hAnsiTheme="minorHAnsi" w:cstheme="minorBidi"/>
                <w:sz w:val="22"/>
                <w:szCs w:val="22"/>
              </w:rPr>
              <w:t>gsk_ocs_snr_cpl</w:t>
            </w:r>
            <w:proofErr w:type="spellEnd"/>
          </w:p>
          <w:p w14:paraId="2ED2EFC2" w14:textId="77777777" w:rsidR="004D0816" w:rsidRPr="00F8162D" w:rsidRDefault="004D0816" w:rsidP="00653545">
            <w:pPr>
              <w:pStyle w:val="ListParagraph"/>
              <w:numPr>
                <w:ilvl w:val="1"/>
                <w:numId w:val="32"/>
              </w:numPr>
              <w:rPr>
                <w:rFonts w:asciiTheme="minorHAnsi" w:hAnsiTheme="minorHAnsi" w:cstheme="minorBidi"/>
                <w:sz w:val="22"/>
                <w:szCs w:val="22"/>
              </w:rPr>
            </w:pPr>
            <w:r w:rsidRPr="00F8162D">
              <w:rPr>
                <w:rFonts w:asciiTheme="minorHAnsi" w:hAnsiTheme="minorHAnsi" w:cstheme="minorBidi"/>
                <w:sz w:val="22"/>
                <w:szCs w:val="22"/>
              </w:rPr>
              <w:t xml:space="preserve">Random delay, then </w:t>
            </w:r>
            <w:proofErr w:type="spellStart"/>
            <w:r w:rsidRPr="00F8162D">
              <w:rPr>
                <w:rFonts w:asciiTheme="minorHAnsi" w:hAnsiTheme="minorHAnsi" w:cstheme="minorBidi"/>
                <w:sz w:val="22"/>
                <w:szCs w:val="22"/>
              </w:rPr>
              <w:t>deassert</w:t>
            </w:r>
            <w:proofErr w:type="spellEnd"/>
            <w:r w:rsidRPr="00F8162D">
              <w:rPr>
                <w:rFonts w:asciiTheme="minorHAnsi" w:hAnsiTheme="minorHAnsi" w:cstheme="minorBidi"/>
                <w:sz w:val="22"/>
                <w:szCs w:val="22"/>
              </w:rPr>
              <w:t xml:space="preserve"> </w:t>
            </w:r>
            <w:proofErr w:type="spellStart"/>
            <w:r w:rsidRPr="00F8162D">
              <w:rPr>
                <w:rFonts w:asciiTheme="minorHAnsi" w:hAnsiTheme="minorHAnsi" w:cstheme="minorBidi"/>
                <w:sz w:val="22"/>
                <w:szCs w:val="22"/>
              </w:rPr>
              <w:t>vnn_restore</w:t>
            </w:r>
            <w:proofErr w:type="spellEnd"/>
            <w:r w:rsidRPr="00F8162D">
              <w:rPr>
                <w:rFonts w:asciiTheme="minorHAnsi" w:hAnsiTheme="minorHAnsi" w:cstheme="minorBidi"/>
                <w:sz w:val="22"/>
                <w:szCs w:val="22"/>
              </w:rPr>
              <w:t xml:space="preserve"> wire</w:t>
            </w:r>
          </w:p>
          <w:p w14:paraId="6D44B666" w14:textId="77777777" w:rsidR="004D0816" w:rsidRDefault="004D0816" w:rsidP="00653545">
            <w:pPr>
              <w:pStyle w:val="ListParagraph"/>
              <w:numPr>
                <w:ilvl w:val="0"/>
                <w:numId w:val="32"/>
              </w:numPr>
              <w:rPr>
                <w:rFonts w:asciiTheme="minorHAnsi" w:hAnsiTheme="minorHAnsi" w:cstheme="minorBidi"/>
                <w:sz w:val="22"/>
                <w:szCs w:val="22"/>
              </w:rPr>
            </w:pPr>
            <w:r>
              <w:rPr>
                <w:rFonts w:asciiTheme="minorHAnsi" w:hAnsiTheme="minorHAnsi" w:cstheme="minorBidi"/>
                <w:sz w:val="22"/>
                <w:szCs w:val="22"/>
              </w:rPr>
              <w:t>Random delay, call restore exit sequence</w:t>
            </w:r>
          </w:p>
          <w:p w14:paraId="00165E7F" w14:textId="77777777" w:rsidR="004D0816" w:rsidRDefault="004D0816" w:rsidP="00653545">
            <w:pPr>
              <w:pStyle w:val="ListParagraph"/>
              <w:numPr>
                <w:ilvl w:val="1"/>
                <w:numId w:val="32"/>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7533CFED" w14:textId="77777777" w:rsidR="004D0816" w:rsidRDefault="004D0816" w:rsidP="00653545">
            <w:pPr>
              <w:pStyle w:val="ListParagraph"/>
              <w:numPr>
                <w:ilvl w:val="1"/>
                <w:numId w:val="32"/>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5FBCB43A" w14:textId="77777777" w:rsidR="004D0816" w:rsidRPr="0039644A" w:rsidRDefault="004D0816" w:rsidP="00653545">
            <w:pPr>
              <w:pStyle w:val="ListParagraph"/>
              <w:numPr>
                <w:ilvl w:val="1"/>
                <w:numId w:val="32"/>
              </w:numPr>
              <w:rPr>
                <w:rFonts w:asciiTheme="minorHAnsi" w:hAnsiTheme="minorHAnsi" w:cstheme="minorBidi"/>
                <w:sz w:val="22"/>
                <w:szCs w:val="22"/>
              </w:rPr>
            </w:pPr>
            <w:r w:rsidRPr="0039644A">
              <w:rPr>
                <w:rFonts w:asciiTheme="minorHAnsi" w:hAnsiTheme="minorHAnsi" w:cstheme="minorBidi"/>
                <w:sz w:val="22"/>
                <w:szCs w:val="22"/>
              </w:rPr>
              <w:t xml:space="preserve">Random delay, then set </w:t>
            </w:r>
            <w:proofErr w:type="spellStart"/>
            <w:r w:rsidRPr="0039644A">
              <w:rPr>
                <w:rFonts w:asciiTheme="minorHAnsi" w:hAnsiTheme="minorHAnsi" w:cstheme="minorBidi"/>
                <w:sz w:val="22"/>
                <w:szCs w:val="22"/>
              </w:rPr>
              <w:t>ess_ocs_preq</w:t>
            </w:r>
            <w:proofErr w:type="spellEnd"/>
            <w:r w:rsidRPr="0039644A">
              <w:rPr>
                <w:rFonts w:asciiTheme="minorHAnsi" w:hAnsiTheme="minorHAnsi" w:cstheme="minorBidi"/>
                <w:sz w:val="22"/>
                <w:szCs w:val="22"/>
              </w:rPr>
              <w:t xml:space="preserve"> = 0</w:t>
            </w:r>
          </w:p>
          <w:p w14:paraId="655B09BB" w14:textId="77777777" w:rsidR="004D0816" w:rsidRDefault="004D0816" w:rsidP="00653545">
            <w:pPr>
              <w:pStyle w:val="ListParagraph"/>
              <w:numPr>
                <w:ilvl w:val="1"/>
                <w:numId w:val="32"/>
              </w:numPr>
              <w:rPr>
                <w:rFonts w:asciiTheme="minorHAnsi" w:hAnsiTheme="minorHAnsi" w:cstheme="minorBidi"/>
                <w:sz w:val="22"/>
                <w:szCs w:val="22"/>
              </w:rPr>
            </w:pPr>
            <w:r w:rsidRPr="0039644A">
              <w:rPr>
                <w:rFonts w:asciiTheme="minorHAnsi" w:hAnsiTheme="minorHAnsi" w:cstheme="minorBidi"/>
                <w:sz w:val="22"/>
                <w:szCs w:val="22"/>
              </w:rPr>
              <w:t xml:space="preserve">Wait for RTL to set </w:t>
            </w:r>
            <w:proofErr w:type="spellStart"/>
            <w:r w:rsidRPr="0039644A">
              <w:rPr>
                <w:rFonts w:asciiTheme="minorHAnsi" w:hAnsiTheme="minorHAnsi" w:cstheme="minorBidi"/>
                <w:sz w:val="22"/>
                <w:szCs w:val="22"/>
              </w:rPr>
              <w:t>ocs_ess_paccept</w:t>
            </w:r>
            <w:proofErr w:type="spellEnd"/>
            <w:r w:rsidRPr="0039644A">
              <w:rPr>
                <w:rFonts w:asciiTheme="minorHAnsi" w:hAnsiTheme="minorHAnsi" w:cstheme="minorBidi"/>
                <w:sz w:val="22"/>
                <w:szCs w:val="22"/>
              </w:rPr>
              <w:t xml:space="preserve"> = 0</w:t>
            </w:r>
          </w:p>
          <w:p w14:paraId="70914404" w14:textId="77777777" w:rsidR="004D0816" w:rsidRDefault="004D0816">
            <w:pPr>
              <w:rPr>
                <w:rFonts w:asciiTheme="minorHAnsi" w:hAnsiTheme="minorHAnsi" w:cstheme="minorBidi"/>
                <w:sz w:val="22"/>
                <w:szCs w:val="22"/>
              </w:rPr>
            </w:pPr>
          </w:p>
          <w:p w14:paraId="0FEB3BAD" w14:textId="77777777" w:rsidR="004D0816" w:rsidRDefault="004D0816">
            <w:pPr>
              <w:rPr>
                <w:rFonts w:asciiTheme="minorHAnsi" w:hAnsiTheme="minorHAnsi" w:cstheme="minorBidi"/>
                <w:sz w:val="22"/>
                <w:szCs w:val="22"/>
              </w:rPr>
            </w:pPr>
            <w:r w:rsidRPr="00FD2988">
              <w:rPr>
                <w:rFonts w:asciiTheme="minorHAnsi" w:hAnsiTheme="minorHAnsi" w:cstheme="minorBidi"/>
                <w:noProof/>
                <w:sz w:val="22"/>
                <w:szCs w:val="22"/>
              </w:rPr>
              <w:drawing>
                <wp:inline distT="0" distB="0" distL="0" distR="0" wp14:anchorId="1CEDA145" wp14:editId="138455D9">
                  <wp:extent cx="4362674" cy="4026107"/>
                  <wp:effectExtent l="0" t="0" r="0" b="0"/>
                  <wp:docPr id="55709570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95703" name="Picture 1" descr="A diagram of a diagram&#10;&#10;AI-generated content may be incorrect."/>
                          <pic:cNvPicPr/>
                        </pic:nvPicPr>
                        <pic:blipFill>
                          <a:blip r:embed="rId34"/>
                          <a:stretch>
                            <a:fillRect/>
                          </a:stretch>
                        </pic:blipFill>
                        <pic:spPr>
                          <a:xfrm>
                            <a:off x="0" y="0"/>
                            <a:ext cx="4362674" cy="4026107"/>
                          </a:xfrm>
                          <a:prstGeom prst="rect">
                            <a:avLst/>
                          </a:prstGeom>
                        </pic:spPr>
                      </pic:pic>
                    </a:graphicData>
                  </a:graphic>
                </wp:inline>
              </w:drawing>
            </w:r>
          </w:p>
          <w:p w14:paraId="20ED664D" w14:textId="4E7A4A66" w:rsidR="001E07DA" w:rsidRDefault="001E07DA">
            <w:pPr>
              <w:rPr>
                <w:rFonts w:asciiTheme="minorHAnsi" w:hAnsiTheme="minorHAnsi" w:cstheme="minorBidi"/>
                <w:sz w:val="22"/>
                <w:szCs w:val="22"/>
              </w:rPr>
            </w:pPr>
            <w:ins w:id="80" w:author="Starrett, Colin" w:date="2025-03-14T11:56:00Z" w16du:dateUtc="2025-03-14T15:56:00Z">
              <w:r>
                <w:rPr>
                  <w:noProof/>
                </w:rPr>
                <w:drawing>
                  <wp:inline distT="0" distB="0" distL="0" distR="0" wp14:anchorId="44850E43" wp14:editId="2440E33F">
                    <wp:extent cx="5410200" cy="2160205"/>
                    <wp:effectExtent l="0" t="0" r="0" b="0"/>
                    <wp:docPr id="10678276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34763" cy="2170013"/>
                            </a:xfrm>
                            <a:prstGeom prst="rect">
                              <a:avLst/>
                            </a:prstGeom>
                            <a:noFill/>
                          </pic:spPr>
                        </pic:pic>
                      </a:graphicData>
                    </a:graphic>
                  </wp:inline>
                </w:drawing>
              </w:r>
            </w:ins>
          </w:p>
          <w:p w14:paraId="4E5D16D1" w14:textId="77777777" w:rsidR="004D0816" w:rsidRDefault="004D0816">
            <w:r>
              <w:t xml:space="preserve"> </w:t>
            </w:r>
          </w:p>
          <w:p w14:paraId="644127E4" w14:textId="77777777" w:rsidR="004D0816" w:rsidRDefault="004D0816">
            <w:pPr>
              <w:rPr>
                <w:rFonts w:asciiTheme="minorHAnsi" w:hAnsiTheme="minorHAnsi" w:cstheme="minorBidi"/>
                <w:sz w:val="22"/>
                <w:szCs w:val="22"/>
              </w:rPr>
            </w:pPr>
            <w:ins w:id="81" w:author="Starrett, Colin" w:date="2025-03-14T11:49:00Z" w16du:dateUtc="2025-03-14T15:49:00Z">
              <w:r>
                <w:rPr>
                  <w:noProof/>
                </w:rPr>
                <w:drawing>
                  <wp:inline distT="0" distB="0" distL="0" distR="0" wp14:anchorId="25219D83" wp14:editId="56DE169C">
                    <wp:extent cx="5360594" cy="2722728"/>
                    <wp:effectExtent l="0" t="0" r="0" b="1905"/>
                    <wp:docPr id="495175975"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75975" name="Picture 7" descr="A screenshot of a computer&#10;&#10;AI-generated content may be incorr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77931" cy="2731534"/>
                            </a:xfrm>
                            <a:prstGeom prst="rect">
                              <a:avLst/>
                            </a:prstGeom>
                            <a:noFill/>
                          </pic:spPr>
                        </pic:pic>
                      </a:graphicData>
                    </a:graphic>
                  </wp:inline>
                </w:drawing>
              </w:r>
            </w:ins>
          </w:p>
          <w:p w14:paraId="32A4391C" w14:textId="77777777" w:rsidR="004D0816" w:rsidRPr="00575896" w:rsidRDefault="004D0816">
            <w:pPr>
              <w:rPr>
                <w:rFonts w:asciiTheme="minorHAnsi" w:hAnsiTheme="minorHAnsi" w:cstheme="minorBidi"/>
                <w:sz w:val="22"/>
                <w:szCs w:val="22"/>
              </w:rPr>
            </w:pPr>
          </w:p>
        </w:tc>
      </w:tr>
      <w:tr w:rsidR="004D0816" w:rsidRPr="000A4A78" w14:paraId="1D9706F3" w14:textId="77777777">
        <w:tc>
          <w:tcPr>
            <w:tcW w:w="0" w:type="auto"/>
          </w:tcPr>
          <w:p w14:paraId="7E2C575B" w14:textId="77777777" w:rsidR="004D0816" w:rsidRPr="005D6BD4" w:rsidRDefault="004D0816">
            <w:pPr>
              <w:rPr>
                <w:rFonts w:eastAsia="MS Mincho"/>
              </w:rPr>
            </w:pPr>
            <w:r>
              <w:t>Checking</w:t>
            </w:r>
          </w:p>
          <w:p w14:paraId="06203B7E" w14:textId="77777777" w:rsidR="004D0816" w:rsidRPr="009926EC" w:rsidRDefault="004D0816">
            <w:pPr>
              <w:rPr>
                <w:rFonts w:asciiTheme="minorHAnsi" w:eastAsia="MS Mincho" w:hAnsiTheme="minorHAnsi" w:cstheme="minorBidi"/>
                <w:sz w:val="22"/>
                <w:szCs w:val="22"/>
              </w:rPr>
            </w:pPr>
            <w:r>
              <w:t xml:space="preserve">The save and restore scoreboard will make sure the restored data is correct. </w:t>
            </w:r>
          </w:p>
        </w:tc>
      </w:tr>
      <w:tr w:rsidR="004D0816" w:rsidRPr="000A4A78" w14:paraId="21F2D03C" w14:textId="77777777">
        <w:tc>
          <w:tcPr>
            <w:tcW w:w="0" w:type="auto"/>
          </w:tcPr>
          <w:p w14:paraId="45F25844" w14:textId="77777777" w:rsidR="004D0816" w:rsidRPr="005D6BD4" w:rsidRDefault="004D0816">
            <w:pPr>
              <w:rPr>
                <w:rFonts w:eastAsia="MS Mincho"/>
              </w:rPr>
            </w:pPr>
            <w:r>
              <w:t>Coverage</w:t>
            </w:r>
          </w:p>
          <w:p w14:paraId="7D31072F" w14:textId="77777777" w:rsidR="004D0816" w:rsidRDefault="004D0816">
            <w:r>
              <w:t>Cover following PSTATE: OFF, ACTV, INACCBLK, RESTORE</w:t>
            </w:r>
          </w:p>
          <w:p w14:paraId="5CED9826" w14:textId="77777777" w:rsidR="004D0816" w:rsidRPr="005D6BD4" w:rsidRDefault="004D0816">
            <w:pPr>
              <w:rPr>
                <w:rFonts w:asciiTheme="minorHAnsi" w:eastAsia="MS Mincho" w:hAnsiTheme="minorHAnsi" w:cstheme="minorBidi"/>
                <w:sz w:val="22"/>
                <w:szCs w:val="22"/>
              </w:rPr>
            </w:pPr>
            <w:r>
              <w:t xml:space="preserve">Cover </w:t>
            </w:r>
            <w:proofErr w:type="spellStart"/>
            <w:r>
              <w:t>preq</w:t>
            </w:r>
            <w:proofErr w:type="spellEnd"/>
            <w:r>
              <w:t xml:space="preserve">, </w:t>
            </w:r>
            <w:proofErr w:type="spellStart"/>
            <w:r>
              <w:t>paccept</w:t>
            </w:r>
            <w:proofErr w:type="spellEnd"/>
          </w:p>
        </w:tc>
      </w:tr>
      <w:tr w:rsidR="004D0816" w:rsidRPr="000A4A78" w14:paraId="4FD797F6" w14:textId="77777777">
        <w:tc>
          <w:tcPr>
            <w:tcW w:w="0" w:type="auto"/>
          </w:tcPr>
          <w:p w14:paraId="7B2B4CE2" w14:textId="77777777" w:rsidR="004D0816" w:rsidRDefault="004D0816">
            <w:r>
              <w:t>Useful Resources</w:t>
            </w:r>
          </w:p>
          <w:p w14:paraId="4731780E" w14:textId="77777777" w:rsidR="004D0816" w:rsidRPr="006321E2" w:rsidRDefault="004D0816">
            <w:pPr>
              <w:rPr>
                <w:i/>
                <w:iCs/>
              </w:rPr>
            </w:pPr>
            <w:r>
              <w:t>&lt;Example: Block diagrams, waves, snippets from PCR/HAS etc.&gt;</w:t>
            </w:r>
          </w:p>
        </w:tc>
      </w:tr>
    </w:tbl>
    <w:p w14:paraId="0DFF122B" w14:textId="77777777" w:rsidR="004D0816" w:rsidRPr="004D0816" w:rsidRDefault="004D0816" w:rsidP="004D0816"/>
    <w:p w14:paraId="557B0175" w14:textId="7C0F602A" w:rsidR="001B00EE" w:rsidRDefault="001B00EE">
      <w:pPr>
        <w:pStyle w:val="Heading3"/>
      </w:pPr>
      <w:proofErr w:type="spellStart"/>
      <w:r>
        <w:t>ocs_tcg_test</w:t>
      </w:r>
      <w:proofErr w:type="spellEnd"/>
    </w:p>
    <w:tbl>
      <w:tblPr>
        <w:tblStyle w:val="TableGrid"/>
        <w:tblW w:w="9350" w:type="dxa"/>
        <w:tblInd w:w="607" w:type="dxa"/>
        <w:tblLook w:val="04A0" w:firstRow="1" w:lastRow="0" w:firstColumn="1" w:lastColumn="0" w:noHBand="0" w:noVBand="1"/>
      </w:tblPr>
      <w:tblGrid>
        <w:gridCol w:w="9350"/>
      </w:tblGrid>
      <w:tr w:rsidR="00C5323C" w:rsidRPr="000A4A78" w14:paraId="2EAF097D" w14:textId="77777777">
        <w:tc>
          <w:tcPr>
            <w:tcW w:w="0" w:type="auto"/>
          </w:tcPr>
          <w:p w14:paraId="21D1094E" w14:textId="77777777" w:rsidR="00C5323C" w:rsidRDefault="00C5323C">
            <w:r>
              <w:t xml:space="preserve">Objective </w:t>
            </w:r>
          </w:p>
          <w:p w14:paraId="6B5ECB6D" w14:textId="2B5EE246" w:rsidR="00C5323C" w:rsidRPr="005D6BD4" w:rsidRDefault="00C5323C">
            <w:r>
              <w:t xml:space="preserve">Test will transition from ACTV -&gt; </w:t>
            </w:r>
            <w:r w:rsidR="00505D21">
              <w:t>GLBLK</w:t>
            </w:r>
            <w:r>
              <w:t xml:space="preserve"> -&gt;</w:t>
            </w:r>
            <w:r w:rsidR="00505D21">
              <w:t>VNN</w:t>
            </w:r>
            <w:r>
              <w:t xml:space="preserve"> - &gt; </w:t>
            </w:r>
            <w:r w:rsidR="00505D21">
              <w:t>VNNEXITPREP</w:t>
            </w:r>
            <w:r>
              <w:t xml:space="preserve"> -&gt; ACTV</w:t>
            </w:r>
          </w:p>
        </w:tc>
      </w:tr>
      <w:tr w:rsidR="00C5323C" w:rsidRPr="000A4A78" w14:paraId="29EFE2CC" w14:textId="77777777">
        <w:tc>
          <w:tcPr>
            <w:tcW w:w="0" w:type="auto"/>
          </w:tcPr>
          <w:p w14:paraId="0C0BC1AD" w14:textId="77777777" w:rsidR="00C5323C" w:rsidRDefault="00C5323C">
            <w:r>
              <w:t>Description</w:t>
            </w:r>
          </w:p>
          <w:p w14:paraId="3A11C557" w14:textId="77777777" w:rsidR="00C5323C" w:rsidRDefault="00C5323C" w:rsidP="00653545">
            <w:pPr>
              <w:pStyle w:val="ListParagraph"/>
              <w:numPr>
                <w:ilvl w:val="0"/>
                <w:numId w:val="20"/>
              </w:numPr>
              <w:rPr>
                <w:rFonts w:asciiTheme="minorHAnsi" w:hAnsiTheme="minorHAnsi" w:cstheme="minorBidi"/>
                <w:sz w:val="22"/>
                <w:szCs w:val="22"/>
              </w:rPr>
            </w:pPr>
            <w:r>
              <w:rPr>
                <w:rFonts w:asciiTheme="minorHAnsi" w:hAnsiTheme="minorHAnsi" w:cstheme="minorBidi"/>
                <w:sz w:val="22"/>
                <w:szCs w:val="22"/>
              </w:rPr>
              <w:t>Boot up sequence (</w:t>
            </w:r>
            <w:proofErr w:type="spellStart"/>
            <w:r>
              <w:rPr>
                <w:rFonts w:asciiTheme="minorHAnsi" w:hAnsiTheme="minorHAnsi" w:cstheme="minorBidi"/>
                <w:sz w:val="22"/>
                <w:szCs w:val="22"/>
              </w:rPr>
              <w:t>ocs_hard_reset_sequence</w:t>
            </w:r>
            <w:proofErr w:type="spellEnd"/>
            <w:r>
              <w:rPr>
                <w:rFonts w:asciiTheme="minorHAnsi" w:hAnsiTheme="minorHAnsi" w:cstheme="minorBidi"/>
                <w:sz w:val="22"/>
                <w:szCs w:val="22"/>
              </w:rPr>
              <w:t>)</w:t>
            </w:r>
          </w:p>
          <w:p w14:paraId="27DDCB29" w14:textId="77777777" w:rsidR="00821AF8" w:rsidRDefault="00821AF8" w:rsidP="00653545">
            <w:pPr>
              <w:pStyle w:val="ListParagraph"/>
              <w:numPr>
                <w:ilvl w:val="1"/>
                <w:numId w:val="20"/>
              </w:numPr>
              <w:rPr>
                <w:rFonts w:asciiTheme="minorHAnsi" w:hAnsiTheme="minorHAnsi" w:cstheme="minorBidi"/>
                <w:sz w:val="22"/>
                <w:szCs w:val="22"/>
              </w:rPr>
            </w:pPr>
            <w:r>
              <w:rPr>
                <w:rFonts w:asciiTheme="minorHAnsi" w:hAnsiTheme="minorHAnsi" w:cstheme="minorBidi"/>
                <w:sz w:val="22"/>
                <w:szCs w:val="22"/>
              </w:rPr>
              <w:t xml:space="preserve">assert </w:t>
            </w:r>
            <w:proofErr w:type="spellStart"/>
            <w:r>
              <w:rPr>
                <w:rFonts w:asciiTheme="minorHAnsi" w:hAnsiTheme="minorHAnsi" w:cstheme="minorBidi"/>
                <w:sz w:val="22"/>
                <w:szCs w:val="22"/>
              </w:rPr>
              <w:t>cse_rst_vnnpgd_slow_b</w:t>
            </w:r>
            <w:proofErr w:type="spellEnd"/>
            <w:r>
              <w:rPr>
                <w:rFonts w:asciiTheme="minorHAnsi" w:hAnsiTheme="minorHAnsi" w:cstheme="minorBidi"/>
                <w:sz w:val="22"/>
                <w:szCs w:val="22"/>
              </w:rPr>
              <w:t xml:space="preserve"> and </w:t>
            </w:r>
            <w:proofErr w:type="spellStart"/>
            <w:r>
              <w:rPr>
                <w:rFonts w:asciiTheme="minorHAnsi" w:hAnsiTheme="minorHAnsi" w:cstheme="minorBidi"/>
                <w:sz w:val="22"/>
                <w:szCs w:val="22"/>
              </w:rPr>
              <w:t>cse_side_rst_b</w:t>
            </w:r>
            <w:proofErr w:type="spellEnd"/>
          </w:p>
          <w:p w14:paraId="02C79D85" w14:textId="77777777" w:rsidR="00821AF8" w:rsidRDefault="00821AF8" w:rsidP="00653545">
            <w:pPr>
              <w:pStyle w:val="ListParagraph"/>
              <w:numPr>
                <w:ilvl w:val="1"/>
                <w:numId w:val="20"/>
              </w:numPr>
              <w:rPr>
                <w:rFonts w:asciiTheme="minorHAnsi" w:hAnsiTheme="minorHAnsi" w:cstheme="minorBidi"/>
                <w:sz w:val="22"/>
                <w:szCs w:val="22"/>
              </w:rPr>
            </w:pPr>
            <w:r>
              <w:rPr>
                <w:rFonts w:asciiTheme="minorHAnsi" w:hAnsiTheme="minorHAnsi" w:cstheme="minorBidi"/>
                <w:sz w:val="22"/>
                <w:szCs w:val="22"/>
              </w:rPr>
              <w:t xml:space="preserve">random </w:t>
            </w:r>
            <w:proofErr w:type="gramStart"/>
            <w:r>
              <w:rPr>
                <w:rFonts w:asciiTheme="minorHAnsi" w:hAnsiTheme="minorHAnsi" w:cstheme="minorBidi"/>
                <w:sz w:val="22"/>
                <w:szCs w:val="22"/>
              </w:rPr>
              <w:t>delay ,</w:t>
            </w:r>
            <w:proofErr w:type="gramEnd"/>
            <w:r>
              <w:rPr>
                <w:rFonts w:asciiTheme="minorHAnsi" w:hAnsiTheme="minorHAnsi" w:cstheme="minorBidi"/>
                <w:sz w:val="22"/>
                <w:szCs w:val="22"/>
              </w:rPr>
              <w:t xml:space="preserve">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3EF29E94" w14:textId="77777777" w:rsidR="00821AF8" w:rsidRPr="000241DD" w:rsidRDefault="00821AF8" w:rsidP="00653545">
            <w:pPr>
              <w:pStyle w:val="ListParagraph"/>
              <w:numPr>
                <w:ilvl w:val="1"/>
                <w:numId w:val="20"/>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7CBA747F" w14:textId="77777777" w:rsidR="00821AF8" w:rsidRDefault="00821AF8" w:rsidP="00653545">
            <w:pPr>
              <w:pStyle w:val="ListParagraph"/>
              <w:numPr>
                <w:ilvl w:val="1"/>
                <w:numId w:val="20"/>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cse_rst_vnnpgd_slow_b</w:t>
            </w:r>
            <w:proofErr w:type="spellEnd"/>
          </w:p>
          <w:p w14:paraId="18143017" w14:textId="77777777" w:rsidR="00821AF8" w:rsidRDefault="00821AF8" w:rsidP="00653545">
            <w:pPr>
              <w:pStyle w:val="ListParagraph"/>
              <w:numPr>
                <w:ilvl w:val="1"/>
                <w:numId w:val="20"/>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598590E2" w14:textId="77777777" w:rsidR="00821AF8" w:rsidRPr="000241DD" w:rsidRDefault="00821AF8" w:rsidP="00653545">
            <w:pPr>
              <w:pStyle w:val="ListParagraph"/>
              <w:numPr>
                <w:ilvl w:val="1"/>
                <w:numId w:val="20"/>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0</w:t>
            </w:r>
          </w:p>
          <w:p w14:paraId="74142695" w14:textId="77777777" w:rsidR="00821AF8" w:rsidRDefault="00821AF8" w:rsidP="00653545">
            <w:pPr>
              <w:pStyle w:val="ListParagraph"/>
              <w:numPr>
                <w:ilvl w:val="1"/>
                <w:numId w:val="20"/>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0</w:t>
            </w:r>
          </w:p>
          <w:p w14:paraId="5BB6AAFD" w14:textId="09CA86F4" w:rsidR="00433E61" w:rsidRPr="00115918" w:rsidRDefault="00433E61" w:rsidP="00653545">
            <w:pPr>
              <w:pStyle w:val="ListParagraph"/>
              <w:numPr>
                <w:ilvl w:val="0"/>
                <w:numId w:val="20"/>
              </w:numPr>
              <w:rPr>
                <w:rFonts w:asciiTheme="minorHAnsi" w:hAnsiTheme="minorHAnsi" w:cstheme="minorBidi"/>
                <w:sz w:val="22"/>
                <w:szCs w:val="22"/>
              </w:rPr>
            </w:pPr>
            <w:r>
              <w:rPr>
                <w:rFonts w:asciiTheme="minorHAnsi" w:hAnsiTheme="minorHAnsi" w:cstheme="minorBidi"/>
                <w:sz w:val="22"/>
                <w:szCs w:val="22"/>
              </w:rPr>
              <w:t xml:space="preserve">Call </w:t>
            </w:r>
            <w:proofErr w:type="spellStart"/>
            <w:r>
              <w:rPr>
                <w:rFonts w:asciiTheme="minorHAnsi" w:hAnsiTheme="minorHAnsi" w:cstheme="minorBidi"/>
                <w:sz w:val="22"/>
                <w:szCs w:val="22"/>
              </w:rPr>
              <w:t>ocs</w:t>
            </w:r>
            <w:proofErr w:type="spellEnd"/>
            <w:r>
              <w:rPr>
                <w:rFonts w:asciiTheme="minorHAnsi" w:hAnsiTheme="minorHAnsi" w:cstheme="minorBidi"/>
                <w:sz w:val="22"/>
                <w:szCs w:val="22"/>
              </w:rPr>
              <w:t xml:space="preserve"> initialization sequence</w:t>
            </w:r>
          </w:p>
          <w:p w14:paraId="2AFC05B5" w14:textId="6EF01000" w:rsidR="00C5323C" w:rsidRDefault="00C5323C" w:rsidP="00653545">
            <w:pPr>
              <w:pStyle w:val="ListParagraph"/>
              <w:numPr>
                <w:ilvl w:val="0"/>
                <w:numId w:val="20"/>
              </w:numPr>
              <w:rPr>
                <w:rFonts w:asciiTheme="minorHAnsi" w:hAnsiTheme="minorHAnsi" w:cstheme="minorBidi"/>
                <w:sz w:val="22"/>
                <w:szCs w:val="22"/>
              </w:rPr>
            </w:pPr>
            <w:r>
              <w:rPr>
                <w:rFonts w:asciiTheme="minorHAnsi" w:hAnsiTheme="minorHAnsi" w:cstheme="minorBidi"/>
                <w:sz w:val="22"/>
                <w:szCs w:val="22"/>
              </w:rPr>
              <w:t>Random delay, call global block entry sequence</w:t>
            </w:r>
          </w:p>
          <w:p w14:paraId="2173AFC5" w14:textId="6821635F" w:rsidR="00C5323C" w:rsidRDefault="00C5323C" w:rsidP="00653545">
            <w:pPr>
              <w:pStyle w:val="ListParagraph"/>
              <w:numPr>
                <w:ilvl w:val="1"/>
                <w:numId w:val="20"/>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w:t>
            </w:r>
            <w:r w:rsidR="006437EA">
              <w:rPr>
                <w:rFonts w:asciiTheme="minorHAnsi" w:hAnsiTheme="minorHAnsi" w:cstheme="minorBidi"/>
                <w:sz w:val="22"/>
                <w:szCs w:val="22"/>
              </w:rPr>
              <w:t>GL</w:t>
            </w:r>
            <w:r>
              <w:rPr>
                <w:rFonts w:asciiTheme="minorHAnsi" w:hAnsiTheme="minorHAnsi" w:cstheme="minorBidi"/>
                <w:sz w:val="22"/>
                <w:szCs w:val="22"/>
              </w:rPr>
              <w:t>BLK</w:t>
            </w:r>
          </w:p>
          <w:p w14:paraId="6E2AE930" w14:textId="77777777" w:rsidR="00C5323C" w:rsidRDefault="00C5323C" w:rsidP="00653545">
            <w:pPr>
              <w:pStyle w:val="ListParagraph"/>
              <w:numPr>
                <w:ilvl w:val="1"/>
                <w:numId w:val="20"/>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7F40C15B" w14:textId="62329BE9" w:rsidR="00C5323C" w:rsidRPr="002F2541" w:rsidRDefault="00C5323C" w:rsidP="00653545">
            <w:pPr>
              <w:pStyle w:val="ListParagraph"/>
              <w:numPr>
                <w:ilvl w:val="1"/>
                <w:numId w:val="20"/>
              </w:numPr>
              <w:rPr>
                <w:rFonts w:asciiTheme="minorHAnsi" w:hAnsiTheme="minorHAnsi" w:cstheme="minorBidi"/>
                <w:sz w:val="22"/>
                <w:szCs w:val="22"/>
              </w:rPr>
            </w:pPr>
            <w:r w:rsidRPr="002F2541">
              <w:rPr>
                <w:rFonts w:asciiTheme="minorHAnsi" w:hAnsiTheme="minorHAnsi" w:cstheme="minorBidi"/>
                <w:sz w:val="22"/>
                <w:szCs w:val="22"/>
              </w:rPr>
              <w:t xml:space="preserve">Random delay, then set </w:t>
            </w:r>
            <w:proofErr w:type="spellStart"/>
            <w:r w:rsidRPr="002F2541">
              <w:rPr>
                <w:rFonts w:asciiTheme="minorHAnsi" w:hAnsiTheme="minorHAnsi" w:cstheme="minorBidi"/>
                <w:sz w:val="22"/>
                <w:szCs w:val="22"/>
              </w:rPr>
              <w:t>ess_ocs_preq</w:t>
            </w:r>
            <w:proofErr w:type="spellEnd"/>
            <w:r w:rsidRPr="002F2541">
              <w:rPr>
                <w:rFonts w:asciiTheme="minorHAnsi" w:hAnsiTheme="minorHAnsi" w:cstheme="minorBidi"/>
                <w:sz w:val="22"/>
                <w:szCs w:val="22"/>
              </w:rPr>
              <w:t xml:space="preserve"> = 0</w:t>
            </w:r>
          </w:p>
          <w:p w14:paraId="0595057B" w14:textId="321D6691" w:rsidR="00F52D78" w:rsidRPr="00F52D78" w:rsidRDefault="00C5323C" w:rsidP="00653545">
            <w:pPr>
              <w:pStyle w:val="ListParagraph"/>
              <w:numPr>
                <w:ilvl w:val="1"/>
                <w:numId w:val="20"/>
              </w:numPr>
              <w:rPr>
                <w:rFonts w:asciiTheme="minorHAnsi" w:hAnsiTheme="minorHAnsi" w:cstheme="minorBidi"/>
                <w:sz w:val="22"/>
                <w:szCs w:val="22"/>
              </w:rPr>
            </w:pPr>
            <w:r w:rsidRPr="002F2541">
              <w:rPr>
                <w:rFonts w:asciiTheme="minorHAnsi" w:hAnsiTheme="minorHAnsi" w:cstheme="minorBidi"/>
                <w:sz w:val="22"/>
                <w:szCs w:val="22"/>
              </w:rPr>
              <w:t xml:space="preserve">Wait for RTL to set </w:t>
            </w:r>
            <w:proofErr w:type="spellStart"/>
            <w:r w:rsidRPr="002F2541">
              <w:rPr>
                <w:rFonts w:asciiTheme="minorHAnsi" w:hAnsiTheme="minorHAnsi" w:cstheme="minorBidi"/>
                <w:sz w:val="22"/>
                <w:szCs w:val="22"/>
              </w:rPr>
              <w:t>ocs_ess_paccept</w:t>
            </w:r>
            <w:proofErr w:type="spellEnd"/>
            <w:r w:rsidRPr="002F2541">
              <w:rPr>
                <w:rFonts w:asciiTheme="minorHAnsi" w:hAnsiTheme="minorHAnsi" w:cstheme="minorBidi"/>
                <w:sz w:val="22"/>
                <w:szCs w:val="22"/>
              </w:rPr>
              <w:t xml:space="preserve"> = 0</w:t>
            </w:r>
          </w:p>
          <w:p w14:paraId="0DA563A5" w14:textId="77777777" w:rsidR="006A5074" w:rsidRDefault="007A20C9" w:rsidP="00653545">
            <w:pPr>
              <w:pStyle w:val="ListParagraph"/>
              <w:numPr>
                <w:ilvl w:val="0"/>
                <w:numId w:val="20"/>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TCG</w:t>
            </w:r>
          </w:p>
          <w:p w14:paraId="13414633" w14:textId="77777777" w:rsidR="006A5074" w:rsidRDefault="007A20C9" w:rsidP="00653545">
            <w:pPr>
              <w:pStyle w:val="ListParagraph"/>
              <w:numPr>
                <w:ilvl w:val="0"/>
                <w:numId w:val="20"/>
              </w:numPr>
              <w:rPr>
                <w:rFonts w:asciiTheme="minorHAnsi" w:hAnsiTheme="minorHAnsi" w:cstheme="minorBidi"/>
                <w:sz w:val="22"/>
                <w:szCs w:val="22"/>
              </w:rPr>
            </w:pPr>
            <w:r w:rsidRPr="006A5074">
              <w:rPr>
                <w:rFonts w:asciiTheme="minorHAnsi" w:hAnsiTheme="minorHAnsi" w:cstheme="minorBidi"/>
                <w:sz w:val="22"/>
                <w:szCs w:val="22"/>
              </w:rPr>
              <w:t xml:space="preserve">Wait for RTL to set </w:t>
            </w:r>
            <w:proofErr w:type="spellStart"/>
            <w:r w:rsidRPr="006A5074">
              <w:rPr>
                <w:rFonts w:asciiTheme="minorHAnsi" w:hAnsiTheme="minorHAnsi" w:cstheme="minorBidi"/>
                <w:sz w:val="22"/>
                <w:szCs w:val="22"/>
              </w:rPr>
              <w:t>ocs_ess_paccept</w:t>
            </w:r>
            <w:proofErr w:type="spellEnd"/>
            <w:r w:rsidRPr="006A5074">
              <w:rPr>
                <w:rFonts w:asciiTheme="minorHAnsi" w:hAnsiTheme="minorHAnsi" w:cstheme="minorBidi"/>
                <w:sz w:val="22"/>
                <w:szCs w:val="22"/>
              </w:rPr>
              <w:t xml:space="preserve"> = 1 </w:t>
            </w:r>
          </w:p>
          <w:p w14:paraId="18B992C8" w14:textId="77777777" w:rsidR="006A5074" w:rsidRDefault="007A20C9" w:rsidP="00653545">
            <w:pPr>
              <w:pStyle w:val="ListParagraph"/>
              <w:numPr>
                <w:ilvl w:val="0"/>
                <w:numId w:val="20"/>
              </w:numPr>
              <w:rPr>
                <w:rFonts w:asciiTheme="minorHAnsi" w:hAnsiTheme="minorHAnsi" w:cstheme="minorBidi"/>
                <w:sz w:val="22"/>
                <w:szCs w:val="22"/>
              </w:rPr>
            </w:pPr>
            <w:r w:rsidRPr="006A5074">
              <w:rPr>
                <w:rFonts w:asciiTheme="minorHAnsi" w:hAnsiTheme="minorHAnsi" w:cstheme="minorBidi"/>
                <w:sz w:val="22"/>
                <w:szCs w:val="22"/>
              </w:rPr>
              <w:t xml:space="preserve">Random delay, then set </w:t>
            </w:r>
            <w:proofErr w:type="spellStart"/>
            <w:r w:rsidRPr="006A5074">
              <w:rPr>
                <w:rFonts w:asciiTheme="minorHAnsi" w:hAnsiTheme="minorHAnsi" w:cstheme="minorBidi"/>
                <w:sz w:val="22"/>
                <w:szCs w:val="22"/>
              </w:rPr>
              <w:t>ess_ocs_preq</w:t>
            </w:r>
            <w:proofErr w:type="spellEnd"/>
            <w:r w:rsidRPr="006A5074">
              <w:rPr>
                <w:rFonts w:asciiTheme="minorHAnsi" w:hAnsiTheme="minorHAnsi" w:cstheme="minorBidi"/>
                <w:sz w:val="22"/>
                <w:szCs w:val="22"/>
              </w:rPr>
              <w:t xml:space="preserve"> = 0</w:t>
            </w:r>
          </w:p>
          <w:p w14:paraId="746F89B2" w14:textId="77777777" w:rsidR="006A5074" w:rsidRDefault="005C4614" w:rsidP="00653545">
            <w:pPr>
              <w:pStyle w:val="ListParagraph"/>
              <w:numPr>
                <w:ilvl w:val="0"/>
                <w:numId w:val="20"/>
              </w:numPr>
              <w:rPr>
                <w:rFonts w:asciiTheme="minorHAnsi" w:hAnsiTheme="minorHAnsi" w:cstheme="minorBidi"/>
                <w:sz w:val="22"/>
                <w:szCs w:val="22"/>
              </w:rPr>
            </w:pPr>
            <w:r w:rsidRPr="006A5074">
              <w:rPr>
                <w:rFonts w:asciiTheme="minorHAnsi" w:hAnsiTheme="minorHAnsi" w:cstheme="minorBidi"/>
                <w:sz w:val="22"/>
                <w:szCs w:val="22"/>
              </w:rPr>
              <w:t xml:space="preserve">Wait for RTL to set </w:t>
            </w:r>
            <w:proofErr w:type="spellStart"/>
            <w:r w:rsidRPr="006A5074">
              <w:rPr>
                <w:rFonts w:asciiTheme="minorHAnsi" w:hAnsiTheme="minorHAnsi" w:cstheme="minorBidi"/>
                <w:sz w:val="22"/>
                <w:szCs w:val="22"/>
              </w:rPr>
              <w:t>ocs_ess_paccept</w:t>
            </w:r>
            <w:proofErr w:type="spellEnd"/>
            <w:r w:rsidRPr="006A5074">
              <w:rPr>
                <w:rFonts w:asciiTheme="minorHAnsi" w:hAnsiTheme="minorHAnsi" w:cstheme="minorBidi"/>
                <w:sz w:val="22"/>
                <w:szCs w:val="22"/>
              </w:rPr>
              <w:t xml:space="preserve"> = 0</w:t>
            </w:r>
          </w:p>
          <w:p w14:paraId="4C3402DF" w14:textId="0E027C7E" w:rsidR="00282F59" w:rsidRDefault="006A5074" w:rsidP="00653545">
            <w:pPr>
              <w:pStyle w:val="ListParagraph"/>
              <w:numPr>
                <w:ilvl w:val="0"/>
                <w:numId w:val="20"/>
              </w:numPr>
              <w:rPr>
                <w:rFonts w:asciiTheme="minorHAnsi" w:hAnsiTheme="minorHAnsi" w:cstheme="minorBidi"/>
                <w:sz w:val="22"/>
                <w:szCs w:val="22"/>
              </w:rPr>
            </w:pPr>
            <w:r w:rsidRPr="006A5074">
              <w:rPr>
                <w:rFonts w:asciiTheme="minorHAnsi" w:hAnsiTheme="minorHAnsi" w:cstheme="minorBidi"/>
                <w:sz w:val="22"/>
                <w:szCs w:val="22"/>
              </w:rPr>
              <w:t xml:space="preserve">With </w:t>
            </w:r>
            <w:r w:rsidR="007C10C0">
              <w:rPr>
                <w:rFonts w:asciiTheme="minorHAnsi" w:hAnsiTheme="minorHAnsi" w:cstheme="minorBidi"/>
                <w:sz w:val="22"/>
                <w:szCs w:val="22"/>
              </w:rPr>
              <w:t>90</w:t>
            </w:r>
            <w:r w:rsidRPr="006A5074">
              <w:rPr>
                <w:rFonts w:asciiTheme="minorHAnsi" w:hAnsiTheme="minorHAnsi" w:cstheme="minorBidi"/>
                <w:sz w:val="22"/>
                <w:szCs w:val="22"/>
              </w:rPr>
              <w:t xml:space="preserve">% distribution, </w:t>
            </w:r>
            <w:r w:rsidR="00AA1CE1" w:rsidRPr="006A5074">
              <w:rPr>
                <w:rFonts w:asciiTheme="minorHAnsi" w:hAnsiTheme="minorHAnsi" w:cstheme="minorBidi"/>
                <w:sz w:val="22"/>
                <w:szCs w:val="22"/>
              </w:rPr>
              <w:t>g</w:t>
            </w:r>
            <w:r w:rsidR="00282F59" w:rsidRPr="006A5074">
              <w:rPr>
                <w:rFonts w:asciiTheme="minorHAnsi" w:hAnsiTheme="minorHAnsi" w:cstheme="minorBidi"/>
                <w:sz w:val="22"/>
                <w:szCs w:val="22"/>
              </w:rPr>
              <w:t>ate the clock</w:t>
            </w:r>
            <w:r w:rsidR="007C10C0">
              <w:rPr>
                <w:rFonts w:asciiTheme="minorHAnsi" w:hAnsiTheme="minorHAnsi" w:cstheme="minorBidi"/>
                <w:sz w:val="22"/>
                <w:szCs w:val="22"/>
              </w:rPr>
              <w:t xml:space="preserve"> then random delay, enable clock</w:t>
            </w:r>
          </w:p>
          <w:p w14:paraId="6B2EF05F" w14:textId="1C67126C" w:rsidR="00C5323C" w:rsidRDefault="00C5323C" w:rsidP="00653545">
            <w:pPr>
              <w:pStyle w:val="ListParagraph"/>
              <w:numPr>
                <w:ilvl w:val="0"/>
                <w:numId w:val="20"/>
              </w:numPr>
              <w:rPr>
                <w:rFonts w:asciiTheme="minorHAnsi" w:hAnsiTheme="minorHAnsi" w:cstheme="minorBidi"/>
                <w:sz w:val="22"/>
                <w:szCs w:val="22"/>
              </w:rPr>
            </w:pPr>
            <w:r>
              <w:rPr>
                <w:rFonts w:asciiTheme="minorHAnsi" w:hAnsiTheme="minorHAnsi" w:cstheme="minorBidi"/>
                <w:sz w:val="22"/>
                <w:szCs w:val="22"/>
              </w:rPr>
              <w:t xml:space="preserve">Random delay, call </w:t>
            </w:r>
            <w:proofErr w:type="spellStart"/>
            <w:r w:rsidR="005658A5">
              <w:rPr>
                <w:rFonts w:asciiTheme="minorHAnsi" w:hAnsiTheme="minorHAnsi" w:cstheme="minorBidi"/>
                <w:sz w:val="22"/>
                <w:szCs w:val="22"/>
              </w:rPr>
              <w:t>tcg</w:t>
            </w:r>
            <w:proofErr w:type="spellEnd"/>
            <w:r>
              <w:rPr>
                <w:rFonts w:asciiTheme="minorHAnsi" w:hAnsiTheme="minorHAnsi" w:cstheme="minorBidi"/>
                <w:sz w:val="22"/>
                <w:szCs w:val="22"/>
              </w:rPr>
              <w:t xml:space="preserve"> exit sequence</w:t>
            </w:r>
          </w:p>
          <w:p w14:paraId="7C131ECB" w14:textId="6A4834BA" w:rsidR="002D5D32" w:rsidRDefault="002D5D32" w:rsidP="00653545">
            <w:pPr>
              <w:pStyle w:val="ListParagraph"/>
              <w:numPr>
                <w:ilvl w:val="1"/>
                <w:numId w:val="20"/>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TCGEXITPREP</w:t>
            </w:r>
          </w:p>
          <w:p w14:paraId="04913C99" w14:textId="77777777" w:rsidR="002D5D32" w:rsidRDefault="002D5D32" w:rsidP="00653545">
            <w:pPr>
              <w:pStyle w:val="ListParagraph"/>
              <w:numPr>
                <w:ilvl w:val="1"/>
                <w:numId w:val="20"/>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52CE6DF5" w14:textId="06F3D33D" w:rsidR="002D5D32" w:rsidRPr="0039644A" w:rsidRDefault="002D5D32" w:rsidP="00653545">
            <w:pPr>
              <w:pStyle w:val="ListParagraph"/>
              <w:numPr>
                <w:ilvl w:val="1"/>
                <w:numId w:val="20"/>
              </w:numPr>
              <w:rPr>
                <w:rFonts w:asciiTheme="minorHAnsi" w:hAnsiTheme="minorHAnsi" w:cstheme="minorBidi"/>
                <w:sz w:val="22"/>
                <w:szCs w:val="22"/>
              </w:rPr>
            </w:pPr>
            <w:r w:rsidRPr="0039644A">
              <w:rPr>
                <w:rFonts w:asciiTheme="minorHAnsi" w:hAnsiTheme="minorHAnsi" w:cstheme="minorBidi"/>
                <w:sz w:val="22"/>
                <w:szCs w:val="22"/>
              </w:rPr>
              <w:t xml:space="preserve">Random delay, then set </w:t>
            </w:r>
            <w:proofErr w:type="spellStart"/>
            <w:r w:rsidRPr="0039644A">
              <w:rPr>
                <w:rFonts w:asciiTheme="minorHAnsi" w:hAnsiTheme="minorHAnsi" w:cstheme="minorBidi"/>
                <w:sz w:val="22"/>
                <w:szCs w:val="22"/>
              </w:rPr>
              <w:t>ess_ocs_preq</w:t>
            </w:r>
            <w:proofErr w:type="spellEnd"/>
            <w:r w:rsidRPr="0039644A">
              <w:rPr>
                <w:rFonts w:asciiTheme="minorHAnsi" w:hAnsiTheme="minorHAnsi" w:cstheme="minorBidi"/>
                <w:sz w:val="22"/>
                <w:szCs w:val="22"/>
              </w:rPr>
              <w:t xml:space="preserve"> = 0</w:t>
            </w:r>
          </w:p>
          <w:p w14:paraId="2206DB2D" w14:textId="545D2891" w:rsidR="002D5D32" w:rsidRDefault="002D5D32" w:rsidP="00653545">
            <w:pPr>
              <w:pStyle w:val="ListParagraph"/>
              <w:numPr>
                <w:ilvl w:val="1"/>
                <w:numId w:val="20"/>
              </w:numPr>
              <w:rPr>
                <w:rFonts w:asciiTheme="minorHAnsi" w:hAnsiTheme="minorHAnsi" w:cstheme="minorBidi"/>
                <w:sz w:val="22"/>
                <w:szCs w:val="22"/>
              </w:rPr>
            </w:pPr>
            <w:r w:rsidRPr="0039644A">
              <w:rPr>
                <w:rFonts w:asciiTheme="minorHAnsi" w:hAnsiTheme="minorHAnsi" w:cstheme="minorBidi"/>
                <w:sz w:val="22"/>
                <w:szCs w:val="22"/>
              </w:rPr>
              <w:t xml:space="preserve">Wait for RTL to set </w:t>
            </w:r>
            <w:proofErr w:type="spellStart"/>
            <w:r w:rsidRPr="0039644A">
              <w:rPr>
                <w:rFonts w:asciiTheme="minorHAnsi" w:hAnsiTheme="minorHAnsi" w:cstheme="minorBidi"/>
                <w:sz w:val="22"/>
                <w:szCs w:val="22"/>
              </w:rPr>
              <w:t>ocs_ess_paccept</w:t>
            </w:r>
            <w:proofErr w:type="spellEnd"/>
            <w:r w:rsidRPr="0039644A">
              <w:rPr>
                <w:rFonts w:asciiTheme="minorHAnsi" w:hAnsiTheme="minorHAnsi" w:cstheme="minorBidi"/>
                <w:sz w:val="22"/>
                <w:szCs w:val="22"/>
              </w:rPr>
              <w:t xml:space="preserve"> = 0</w:t>
            </w:r>
          </w:p>
          <w:p w14:paraId="46A783F8" w14:textId="237E891A" w:rsidR="00C9675D" w:rsidRDefault="00C9675D" w:rsidP="00653545">
            <w:pPr>
              <w:pStyle w:val="ListParagraph"/>
              <w:numPr>
                <w:ilvl w:val="1"/>
                <w:numId w:val="20"/>
              </w:numPr>
              <w:rPr>
                <w:rFonts w:asciiTheme="minorHAnsi" w:hAnsiTheme="minorHAnsi" w:cstheme="minorBidi"/>
                <w:sz w:val="22"/>
                <w:szCs w:val="22"/>
              </w:rPr>
            </w:pPr>
            <w:r>
              <w:rPr>
                <w:rFonts w:asciiTheme="minorHAnsi" w:hAnsiTheme="minorHAnsi" w:cstheme="minorBidi"/>
                <w:sz w:val="22"/>
                <w:szCs w:val="22"/>
              </w:rPr>
              <w:t>Issue DMA Traffic</w:t>
            </w:r>
          </w:p>
          <w:p w14:paraId="37489595" w14:textId="1E0FA71D" w:rsidR="001D6C63" w:rsidRPr="001D6C63" w:rsidRDefault="001D6C63" w:rsidP="00653545">
            <w:pPr>
              <w:pStyle w:val="ListParagraph"/>
              <w:numPr>
                <w:ilvl w:val="1"/>
                <w:numId w:val="20"/>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w:t>
            </w:r>
            <w:proofErr w:type="gramStart"/>
            <w:r>
              <w:rPr>
                <w:rFonts w:asciiTheme="minorHAnsi" w:hAnsiTheme="minorHAnsi" w:cstheme="minorBidi"/>
                <w:sz w:val="22"/>
                <w:szCs w:val="22"/>
              </w:rPr>
              <w:t>pactive.pactive</w:t>
            </w:r>
            <w:proofErr w:type="gramEnd"/>
            <w:r>
              <w:rPr>
                <w:rFonts w:asciiTheme="minorHAnsi" w:hAnsiTheme="minorHAnsi" w:cstheme="minorBidi"/>
                <w:sz w:val="22"/>
                <w:szCs w:val="22"/>
              </w:rPr>
              <w:t>_func</w:t>
            </w:r>
            <w:proofErr w:type="spellEnd"/>
            <w:r>
              <w:rPr>
                <w:rFonts w:asciiTheme="minorHAnsi" w:hAnsiTheme="minorHAnsi" w:cstheme="minorBidi"/>
                <w:sz w:val="22"/>
                <w:szCs w:val="22"/>
              </w:rPr>
              <w:t xml:space="preserve"> = 1</w:t>
            </w:r>
          </w:p>
          <w:p w14:paraId="02C86407" w14:textId="77777777" w:rsidR="00C5323C" w:rsidRDefault="00C5323C" w:rsidP="00653545">
            <w:pPr>
              <w:pStyle w:val="ListParagraph"/>
              <w:numPr>
                <w:ilvl w:val="1"/>
                <w:numId w:val="20"/>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5CB2093A" w14:textId="77777777" w:rsidR="00C5323C" w:rsidRDefault="00C5323C" w:rsidP="00653545">
            <w:pPr>
              <w:pStyle w:val="ListParagraph"/>
              <w:numPr>
                <w:ilvl w:val="1"/>
                <w:numId w:val="20"/>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3518E81D" w14:textId="22A5FF17" w:rsidR="00C5323C" w:rsidRPr="0039644A" w:rsidRDefault="00C5323C" w:rsidP="00653545">
            <w:pPr>
              <w:pStyle w:val="ListParagraph"/>
              <w:numPr>
                <w:ilvl w:val="1"/>
                <w:numId w:val="20"/>
              </w:numPr>
              <w:rPr>
                <w:rFonts w:asciiTheme="minorHAnsi" w:hAnsiTheme="minorHAnsi" w:cstheme="minorBidi"/>
                <w:sz w:val="22"/>
                <w:szCs w:val="22"/>
              </w:rPr>
            </w:pPr>
            <w:r w:rsidRPr="0039644A">
              <w:rPr>
                <w:rFonts w:asciiTheme="minorHAnsi" w:hAnsiTheme="minorHAnsi" w:cstheme="minorBidi"/>
                <w:sz w:val="22"/>
                <w:szCs w:val="22"/>
              </w:rPr>
              <w:t xml:space="preserve">Random delay, then set </w:t>
            </w:r>
            <w:proofErr w:type="spellStart"/>
            <w:r w:rsidRPr="0039644A">
              <w:rPr>
                <w:rFonts w:asciiTheme="minorHAnsi" w:hAnsiTheme="minorHAnsi" w:cstheme="minorBidi"/>
                <w:sz w:val="22"/>
                <w:szCs w:val="22"/>
              </w:rPr>
              <w:t>ess_ocs_preq</w:t>
            </w:r>
            <w:proofErr w:type="spellEnd"/>
            <w:r w:rsidRPr="0039644A">
              <w:rPr>
                <w:rFonts w:asciiTheme="minorHAnsi" w:hAnsiTheme="minorHAnsi" w:cstheme="minorBidi"/>
                <w:sz w:val="22"/>
                <w:szCs w:val="22"/>
              </w:rPr>
              <w:t xml:space="preserve"> = </w:t>
            </w:r>
            <w:r w:rsidR="00B04517">
              <w:rPr>
                <w:rFonts w:asciiTheme="minorHAnsi" w:hAnsiTheme="minorHAnsi" w:cstheme="minorBidi"/>
                <w:sz w:val="22"/>
                <w:szCs w:val="22"/>
              </w:rPr>
              <w:t>0</w:t>
            </w:r>
          </w:p>
          <w:p w14:paraId="133ECB66" w14:textId="77777777" w:rsidR="00C5323C" w:rsidRDefault="00C5323C" w:rsidP="00653545">
            <w:pPr>
              <w:pStyle w:val="ListParagraph"/>
              <w:numPr>
                <w:ilvl w:val="1"/>
                <w:numId w:val="20"/>
              </w:numPr>
              <w:rPr>
                <w:rFonts w:asciiTheme="minorHAnsi" w:hAnsiTheme="minorHAnsi" w:cstheme="minorBidi"/>
                <w:sz w:val="22"/>
                <w:szCs w:val="22"/>
              </w:rPr>
            </w:pPr>
            <w:r w:rsidRPr="0039644A">
              <w:rPr>
                <w:rFonts w:asciiTheme="minorHAnsi" w:hAnsiTheme="minorHAnsi" w:cstheme="minorBidi"/>
                <w:sz w:val="22"/>
                <w:szCs w:val="22"/>
              </w:rPr>
              <w:t xml:space="preserve">Wait for RTL to set </w:t>
            </w:r>
            <w:proofErr w:type="spellStart"/>
            <w:r w:rsidRPr="0039644A">
              <w:rPr>
                <w:rFonts w:asciiTheme="minorHAnsi" w:hAnsiTheme="minorHAnsi" w:cstheme="minorBidi"/>
                <w:sz w:val="22"/>
                <w:szCs w:val="22"/>
              </w:rPr>
              <w:t>ocs_ess_paccept</w:t>
            </w:r>
            <w:proofErr w:type="spellEnd"/>
            <w:r w:rsidRPr="0039644A">
              <w:rPr>
                <w:rFonts w:asciiTheme="minorHAnsi" w:hAnsiTheme="minorHAnsi" w:cstheme="minorBidi"/>
                <w:sz w:val="22"/>
                <w:szCs w:val="22"/>
              </w:rPr>
              <w:t xml:space="preserve"> = 0</w:t>
            </w:r>
          </w:p>
          <w:p w14:paraId="012BBC73" w14:textId="77777777" w:rsidR="00822F78" w:rsidRDefault="00822F78" w:rsidP="00822F78">
            <w:pPr>
              <w:rPr>
                <w:rFonts w:asciiTheme="minorHAnsi" w:hAnsiTheme="minorHAnsi" w:cstheme="minorBidi"/>
                <w:sz w:val="22"/>
                <w:szCs w:val="22"/>
              </w:rPr>
            </w:pPr>
            <w:r w:rsidRPr="00822F78">
              <w:rPr>
                <w:rFonts w:asciiTheme="minorHAnsi" w:hAnsiTheme="minorHAnsi" w:cstheme="minorBidi"/>
                <w:noProof/>
                <w:sz w:val="22"/>
                <w:szCs w:val="22"/>
              </w:rPr>
              <w:drawing>
                <wp:inline distT="0" distB="0" distL="0" distR="0" wp14:anchorId="61C6416B" wp14:editId="0DC89A63">
                  <wp:extent cx="4362674" cy="4026107"/>
                  <wp:effectExtent l="0" t="0" r="0" b="0"/>
                  <wp:docPr id="1205855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55198" name=""/>
                          <pic:cNvPicPr/>
                        </pic:nvPicPr>
                        <pic:blipFill>
                          <a:blip r:embed="rId37"/>
                          <a:stretch>
                            <a:fillRect/>
                          </a:stretch>
                        </pic:blipFill>
                        <pic:spPr>
                          <a:xfrm>
                            <a:off x="0" y="0"/>
                            <a:ext cx="4362674" cy="4026107"/>
                          </a:xfrm>
                          <a:prstGeom prst="rect">
                            <a:avLst/>
                          </a:prstGeom>
                        </pic:spPr>
                      </pic:pic>
                    </a:graphicData>
                  </a:graphic>
                </wp:inline>
              </w:drawing>
            </w:r>
          </w:p>
          <w:p w14:paraId="178D7C8D" w14:textId="4EA60D2D" w:rsidR="003E2F9B" w:rsidRPr="00822F78" w:rsidRDefault="003E2F9B" w:rsidP="00822F78">
            <w:pPr>
              <w:rPr>
                <w:rFonts w:asciiTheme="minorHAnsi" w:hAnsiTheme="minorHAnsi" w:cstheme="minorBidi"/>
                <w:sz w:val="22"/>
                <w:szCs w:val="22"/>
              </w:rPr>
            </w:pPr>
          </w:p>
        </w:tc>
      </w:tr>
      <w:tr w:rsidR="00C5323C" w:rsidRPr="000A4A78" w14:paraId="034A3CDA" w14:textId="77777777">
        <w:tc>
          <w:tcPr>
            <w:tcW w:w="0" w:type="auto"/>
          </w:tcPr>
          <w:p w14:paraId="72DC8113" w14:textId="77777777" w:rsidR="00C5323C" w:rsidRPr="005D6BD4" w:rsidRDefault="00C5323C">
            <w:pPr>
              <w:rPr>
                <w:rFonts w:eastAsia="MS Mincho"/>
              </w:rPr>
            </w:pPr>
            <w:r>
              <w:t>Checking</w:t>
            </w:r>
          </w:p>
          <w:p w14:paraId="1050B55C" w14:textId="37955236" w:rsidR="00C5323C" w:rsidRPr="009926EC" w:rsidRDefault="00BE7849">
            <w:pPr>
              <w:rPr>
                <w:rFonts w:asciiTheme="minorHAnsi" w:eastAsia="MS Mincho" w:hAnsiTheme="minorHAnsi" w:cstheme="minorBidi"/>
                <w:sz w:val="22"/>
                <w:szCs w:val="22"/>
              </w:rPr>
            </w:pPr>
            <w:r>
              <w:t xml:space="preserve">Scoreboard will check if the </w:t>
            </w:r>
            <w:proofErr w:type="spellStart"/>
            <w:r>
              <w:t>pactive</w:t>
            </w:r>
            <w:proofErr w:type="spellEnd"/>
            <w:r>
              <w:t xml:space="preserve"> is set correctly.</w:t>
            </w:r>
          </w:p>
        </w:tc>
      </w:tr>
      <w:tr w:rsidR="00C5323C" w:rsidRPr="000A4A78" w14:paraId="153F129B" w14:textId="77777777">
        <w:tc>
          <w:tcPr>
            <w:tcW w:w="0" w:type="auto"/>
          </w:tcPr>
          <w:p w14:paraId="520D3409" w14:textId="77777777" w:rsidR="00C5323C" w:rsidRPr="005D6BD4" w:rsidRDefault="00C5323C">
            <w:pPr>
              <w:rPr>
                <w:rFonts w:eastAsia="MS Mincho"/>
              </w:rPr>
            </w:pPr>
            <w:r>
              <w:t>Coverage</w:t>
            </w:r>
          </w:p>
          <w:p w14:paraId="3957AEA9" w14:textId="0CE425F5" w:rsidR="00B04517" w:rsidRDefault="00B04517" w:rsidP="00B04517">
            <w:r>
              <w:t>Cover following PSTATE: OFF, ACTV, GLBLK, VNN, VNNEXITPREP</w:t>
            </w:r>
          </w:p>
          <w:p w14:paraId="0561D543" w14:textId="6D3CEC85" w:rsidR="00C5323C" w:rsidRPr="005D6BD4" w:rsidRDefault="00B04517" w:rsidP="00B04517">
            <w:pPr>
              <w:rPr>
                <w:rFonts w:asciiTheme="minorHAnsi" w:eastAsia="MS Mincho" w:hAnsiTheme="minorHAnsi" w:cstheme="minorBidi"/>
                <w:sz w:val="22"/>
                <w:szCs w:val="22"/>
              </w:rPr>
            </w:pPr>
            <w:r>
              <w:t xml:space="preserve">Cover </w:t>
            </w:r>
            <w:proofErr w:type="spellStart"/>
            <w:r>
              <w:t>preq</w:t>
            </w:r>
            <w:proofErr w:type="spellEnd"/>
            <w:r>
              <w:t xml:space="preserve">, </w:t>
            </w:r>
            <w:proofErr w:type="spellStart"/>
            <w:r>
              <w:t>paccept</w:t>
            </w:r>
            <w:proofErr w:type="spellEnd"/>
            <w:r w:rsidR="00134C7A">
              <w:t xml:space="preserve">, and </w:t>
            </w:r>
            <w:proofErr w:type="spellStart"/>
            <w:r w:rsidR="00134C7A">
              <w:t>pactive</w:t>
            </w:r>
            <w:proofErr w:type="spellEnd"/>
            <w:r w:rsidR="00134C7A">
              <w:t xml:space="preserve"> signals</w:t>
            </w:r>
          </w:p>
        </w:tc>
      </w:tr>
      <w:tr w:rsidR="00C5323C" w:rsidRPr="000A4A78" w14:paraId="29280CA2" w14:textId="77777777">
        <w:tc>
          <w:tcPr>
            <w:tcW w:w="0" w:type="auto"/>
          </w:tcPr>
          <w:p w14:paraId="2FB97EAE" w14:textId="77777777" w:rsidR="00C5323C" w:rsidRDefault="00C5323C">
            <w:r>
              <w:t>Useful Resources</w:t>
            </w:r>
          </w:p>
          <w:p w14:paraId="7A3D9FCA" w14:textId="77777777" w:rsidR="00C5323C" w:rsidRPr="006321E2" w:rsidRDefault="00C5323C">
            <w:pPr>
              <w:rPr>
                <w:i/>
                <w:iCs/>
              </w:rPr>
            </w:pPr>
            <w:r>
              <w:t>&lt;Example: Block diagrams, waves, snippets from PCR/HAS etc.&gt;</w:t>
            </w:r>
          </w:p>
        </w:tc>
      </w:tr>
    </w:tbl>
    <w:p w14:paraId="3DFCAEF7" w14:textId="77777777" w:rsidR="00C5323C" w:rsidRPr="00C5323C" w:rsidRDefault="00C5323C" w:rsidP="00C5323C"/>
    <w:p w14:paraId="07AE5FA8" w14:textId="30C75440" w:rsidR="00791346" w:rsidRDefault="00791346">
      <w:pPr>
        <w:pStyle w:val="Heading3"/>
      </w:pPr>
      <w:proofErr w:type="spellStart"/>
      <w:r>
        <w:t>ocs_global_blocking_test</w:t>
      </w:r>
      <w:proofErr w:type="spellEnd"/>
    </w:p>
    <w:tbl>
      <w:tblPr>
        <w:tblStyle w:val="TableGrid"/>
        <w:tblW w:w="9350" w:type="dxa"/>
        <w:tblInd w:w="607" w:type="dxa"/>
        <w:tblLook w:val="04A0" w:firstRow="1" w:lastRow="0" w:firstColumn="1" w:lastColumn="0" w:noHBand="0" w:noVBand="1"/>
      </w:tblPr>
      <w:tblGrid>
        <w:gridCol w:w="9350"/>
      </w:tblGrid>
      <w:tr w:rsidR="00791346" w:rsidRPr="000A4A78" w14:paraId="546D4607" w14:textId="77777777">
        <w:tc>
          <w:tcPr>
            <w:tcW w:w="0" w:type="auto"/>
          </w:tcPr>
          <w:p w14:paraId="1237D7CB" w14:textId="77777777" w:rsidR="00791346" w:rsidRDefault="00791346">
            <w:r>
              <w:t xml:space="preserve">Objective </w:t>
            </w:r>
          </w:p>
          <w:p w14:paraId="035E519A" w14:textId="243E3E28" w:rsidR="00791346" w:rsidRPr="005D6BD4" w:rsidRDefault="00791346">
            <w:r>
              <w:t xml:space="preserve">Test will transition from ACTV -&gt; </w:t>
            </w:r>
            <w:r w:rsidR="00505D21">
              <w:t>GLBLK</w:t>
            </w:r>
            <w:r>
              <w:t xml:space="preserve"> -&gt; ACTV</w:t>
            </w:r>
            <w:r w:rsidR="004979B2">
              <w:t xml:space="preserve"> or Remains in ACTV because GLBLK got deny</w:t>
            </w:r>
          </w:p>
        </w:tc>
      </w:tr>
      <w:tr w:rsidR="00791346" w:rsidRPr="000A4A78" w14:paraId="206CC908" w14:textId="77777777">
        <w:tc>
          <w:tcPr>
            <w:tcW w:w="0" w:type="auto"/>
          </w:tcPr>
          <w:p w14:paraId="7F246683" w14:textId="77777777" w:rsidR="00791346" w:rsidRDefault="00791346">
            <w:r>
              <w:t>Description</w:t>
            </w:r>
          </w:p>
          <w:p w14:paraId="327DA5FA" w14:textId="77777777" w:rsidR="00791346" w:rsidRDefault="00791346" w:rsidP="00653545">
            <w:pPr>
              <w:pStyle w:val="ListParagraph"/>
              <w:numPr>
                <w:ilvl w:val="0"/>
                <w:numId w:val="21"/>
              </w:numPr>
              <w:rPr>
                <w:rFonts w:asciiTheme="minorHAnsi" w:hAnsiTheme="minorHAnsi" w:cstheme="minorBidi"/>
                <w:sz w:val="22"/>
                <w:szCs w:val="22"/>
              </w:rPr>
            </w:pPr>
            <w:r>
              <w:rPr>
                <w:rFonts w:asciiTheme="minorHAnsi" w:hAnsiTheme="minorHAnsi" w:cstheme="minorBidi"/>
                <w:sz w:val="22"/>
                <w:szCs w:val="22"/>
              </w:rPr>
              <w:t>Boot up sequence (</w:t>
            </w:r>
            <w:proofErr w:type="spellStart"/>
            <w:r>
              <w:rPr>
                <w:rFonts w:asciiTheme="minorHAnsi" w:hAnsiTheme="minorHAnsi" w:cstheme="minorBidi"/>
                <w:sz w:val="22"/>
                <w:szCs w:val="22"/>
              </w:rPr>
              <w:t>ocs_hard_reset_sequence</w:t>
            </w:r>
            <w:proofErr w:type="spellEnd"/>
            <w:r>
              <w:rPr>
                <w:rFonts w:asciiTheme="minorHAnsi" w:hAnsiTheme="minorHAnsi" w:cstheme="minorBidi"/>
                <w:sz w:val="22"/>
                <w:szCs w:val="22"/>
              </w:rPr>
              <w:t>)</w:t>
            </w:r>
          </w:p>
          <w:p w14:paraId="256D08D5" w14:textId="77777777" w:rsidR="00821AF8" w:rsidRDefault="00821AF8" w:rsidP="00653545">
            <w:pPr>
              <w:pStyle w:val="ListParagraph"/>
              <w:numPr>
                <w:ilvl w:val="1"/>
                <w:numId w:val="21"/>
              </w:numPr>
              <w:rPr>
                <w:rFonts w:asciiTheme="minorHAnsi" w:hAnsiTheme="minorHAnsi" w:cstheme="minorBidi"/>
                <w:sz w:val="22"/>
                <w:szCs w:val="22"/>
              </w:rPr>
            </w:pPr>
            <w:r>
              <w:rPr>
                <w:rFonts w:asciiTheme="minorHAnsi" w:hAnsiTheme="minorHAnsi" w:cstheme="minorBidi"/>
                <w:sz w:val="22"/>
                <w:szCs w:val="22"/>
              </w:rPr>
              <w:t xml:space="preserve">assert </w:t>
            </w:r>
            <w:proofErr w:type="spellStart"/>
            <w:r>
              <w:rPr>
                <w:rFonts w:asciiTheme="minorHAnsi" w:hAnsiTheme="minorHAnsi" w:cstheme="minorBidi"/>
                <w:sz w:val="22"/>
                <w:szCs w:val="22"/>
              </w:rPr>
              <w:t>cse_rst_vnnpgd_slow_b</w:t>
            </w:r>
            <w:proofErr w:type="spellEnd"/>
            <w:r>
              <w:rPr>
                <w:rFonts w:asciiTheme="minorHAnsi" w:hAnsiTheme="minorHAnsi" w:cstheme="minorBidi"/>
                <w:sz w:val="22"/>
                <w:szCs w:val="22"/>
              </w:rPr>
              <w:t xml:space="preserve"> and </w:t>
            </w:r>
            <w:proofErr w:type="spellStart"/>
            <w:r>
              <w:rPr>
                <w:rFonts w:asciiTheme="minorHAnsi" w:hAnsiTheme="minorHAnsi" w:cstheme="minorBidi"/>
                <w:sz w:val="22"/>
                <w:szCs w:val="22"/>
              </w:rPr>
              <w:t>cse_side_rst_b</w:t>
            </w:r>
            <w:proofErr w:type="spellEnd"/>
          </w:p>
          <w:p w14:paraId="62F8A3ED" w14:textId="77777777" w:rsidR="00821AF8" w:rsidRDefault="00821AF8" w:rsidP="00653545">
            <w:pPr>
              <w:pStyle w:val="ListParagraph"/>
              <w:numPr>
                <w:ilvl w:val="1"/>
                <w:numId w:val="21"/>
              </w:numPr>
              <w:rPr>
                <w:rFonts w:asciiTheme="minorHAnsi" w:hAnsiTheme="minorHAnsi" w:cstheme="minorBidi"/>
                <w:sz w:val="22"/>
                <w:szCs w:val="22"/>
              </w:rPr>
            </w:pPr>
            <w:r>
              <w:rPr>
                <w:rFonts w:asciiTheme="minorHAnsi" w:hAnsiTheme="minorHAnsi" w:cstheme="minorBidi"/>
                <w:sz w:val="22"/>
                <w:szCs w:val="22"/>
              </w:rPr>
              <w:t xml:space="preserve">random </w:t>
            </w:r>
            <w:proofErr w:type="gramStart"/>
            <w:r>
              <w:rPr>
                <w:rFonts w:asciiTheme="minorHAnsi" w:hAnsiTheme="minorHAnsi" w:cstheme="minorBidi"/>
                <w:sz w:val="22"/>
                <w:szCs w:val="22"/>
              </w:rPr>
              <w:t>delay ,</w:t>
            </w:r>
            <w:proofErr w:type="gramEnd"/>
            <w:r>
              <w:rPr>
                <w:rFonts w:asciiTheme="minorHAnsi" w:hAnsiTheme="minorHAnsi" w:cstheme="minorBidi"/>
                <w:sz w:val="22"/>
                <w:szCs w:val="22"/>
              </w:rPr>
              <w:t xml:space="preserve">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77B59F0D" w14:textId="77777777" w:rsidR="00821AF8" w:rsidRPr="000241DD" w:rsidRDefault="00821AF8" w:rsidP="00653545">
            <w:pPr>
              <w:pStyle w:val="ListParagraph"/>
              <w:numPr>
                <w:ilvl w:val="1"/>
                <w:numId w:val="21"/>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0DA39B67" w14:textId="77777777" w:rsidR="00821AF8" w:rsidRDefault="00821AF8" w:rsidP="00653545">
            <w:pPr>
              <w:pStyle w:val="ListParagraph"/>
              <w:numPr>
                <w:ilvl w:val="1"/>
                <w:numId w:val="21"/>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cse_rst_vnnpgd_slow_b</w:t>
            </w:r>
            <w:proofErr w:type="spellEnd"/>
          </w:p>
          <w:p w14:paraId="588D84A0" w14:textId="77777777" w:rsidR="00821AF8" w:rsidRDefault="00821AF8" w:rsidP="00653545">
            <w:pPr>
              <w:pStyle w:val="ListParagraph"/>
              <w:numPr>
                <w:ilvl w:val="1"/>
                <w:numId w:val="21"/>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4825CF88" w14:textId="77777777" w:rsidR="00821AF8" w:rsidRPr="000241DD" w:rsidRDefault="00821AF8" w:rsidP="00653545">
            <w:pPr>
              <w:pStyle w:val="ListParagraph"/>
              <w:numPr>
                <w:ilvl w:val="1"/>
                <w:numId w:val="21"/>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0</w:t>
            </w:r>
          </w:p>
          <w:p w14:paraId="6D977357" w14:textId="77777777" w:rsidR="00821AF8" w:rsidRDefault="00821AF8" w:rsidP="00653545">
            <w:pPr>
              <w:pStyle w:val="ListParagraph"/>
              <w:numPr>
                <w:ilvl w:val="1"/>
                <w:numId w:val="21"/>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0</w:t>
            </w:r>
          </w:p>
          <w:p w14:paraId="793CEEDF" w14:textId="31A4DB98" w:rsidR="00433E61" w:rsidRPr="00115918" w:rsidRDefault="00433E61" w:rsidP="00653545">
            <w:pPr>
              <w:pStyle w:val="ListParagraph"/>
              <w:numPr>
                <w:ilvl w:val="0"/>
                <w:numId w:val="21"/>
              </w:numPr>
              <w:rPr>
                <w:rFonts w:asciiTheme="minorHAnsi" w:hAnsiTheme="minorHAnsi" w:cstheme="minorBidi"/>
                <w:sz w:val="22"/>
                <w:szCs w:val="22"/>
              </w:rPr>
            </w:pPr>
            <w:r>
              <w:rPr>
                <w:rFonts w:asciiTheme="minorHAnsi" w:hAnsiTheme="minorHAnsi" w:cstheme="minorBidi"/>
                <w:sz w:val="22"/>
                <w:szCs w:val="22"/>
              </w:rPr>
              <w:t xml:space="preserve">Call </w:t>
            </w:r>
            <w:proofErr w:type="spellStart"/>
            <w:r>
              <w:rPr>
                <w:rFonts w:asciiTheme="minorHAnsi" w:hAnsiTheme="minorHAnsi" w:cstheme="minorBidi"/>
                <w:sz w:val="22"/>
                <w:szCs w:val="22"/>
              </w:rPr>
              <w:t>ocs</w:t>
            </w:r>
            <w:proofErr w:type="spellEnd"/>
            <w:r>
              <w:rPr>
                <w:rFonts w:asciiTheme="minorHAnsi" w:hAnsiTheme="minorHAnsi" w:cstheme="minorBidi"/>
                <w:sz w:val="22"/>
                <w:szCs w:val="22"/>
              </w:rPr>
              <w:t xml:space="preserve"> initialization sequence</w:t>
            </w:r>
          </w:p>
          <w:p w14:paraId="63796B10" w14:textId="32DD531A" w:rsidR="00791346" w:rsidRDefault="00791346" w:rsidP="00653545">
            <w:pPr>
              <w:pStyle w:val="ListParagraph"/>
              <w:numPr>
                <w:ilvl w:val="0"/>
                <w:numId w:val="21"/>
              </w:numPr>
              <w:rPr>
                <w:rFonts w:asciiTheme="minorHAnsi" w:hAnsiTheme="minorHAnsi" w:cstheme="minorBidi"/>
                <w:sz w:val="22"/>
                <w:szCs w:val="22"/>
              </w:rPr>
            </w:pPr>
            <w:r>
              <w:rPr>
                <w:rFonts w:asciiTheme="minorHAnsi" w:hAnsiTheme="minorHAnsi" w:cstheme="minorBidi"/>
                <w:sz w:val="22"/>
                <w:szCs w:val="22"/>
              </w:rPr>
              <w:t>Random delay, call global block entry sequence</w:t>
            </w:r>
            <w:r w:rsidR="00EF472A">
              <w:rPr>
                <w:rFonts w:asciiTheme="minorHAnsi" w:hAnsiTheme="minorHAnsi" w:cstheme="minorBidi"/>
                <w:sz w:val="22"/>
                <w:szCs w:val="22"/>
              </w:rPr>
              <w:t xml:space="preserve"> with </w:t>
            </w:r>
            <w:r w:rsidR="00146DFB">
              <w:rPr>
                <w:rFonts w:asciiTheme="minorHAnsi" w:hAnsiTheme="minorHAnsi" w:cstheme="minorBidi"/>
                <w:sz w:val="22"/>
                <w:szCs w:val="22"/>
              </w:rPr>
              <w:t>deny variable = 1 with 10% distribution</w:t>
            </w:r>
          </w:p>
          <w:p w14:paraId="109B3D1F" w14:textId="77777777" w:rsidR="00B2639E" w:rsidRDefault="006D40D7" w:rsidP="00653545">
            <w:pPr>
              <w:pStyle w:val="ListParagraph"/>
              <w:numPr>
                <w:ilvl w:val="1"/>
                <w:numId w:val="21"/>
              </w:numPr>
              <w:rPr>
                <w:rFonts w:asciiTheme="minorHAnsi" w:hAnsiTheme="minorHAnsi" w:cstheme="minorBidi"/>
                <w:sz w:val="22"/>
                <w:szCs w:val="22"/>
              </w:rPr>
            </w:pPr>
            <w:r>
              <w:rPr>
                <w:rFonts w:asciiTheme="minorHAnsi" w:hAnsiTheme="minorHAnsi" w:cstheme="minorBidi"/>
                <w:sz w:val="22"/>
                <w:szCs w:val="22"/>
              </w:rPr>
              <w:t xml:space="preserve">If deny ==1 </w:t>
            </w:r>
          </w:p>
          <w:p w14:paraId="747D8453" w14:textId="0FF367D5" w:rsidR="009D2466" w:rsidRDefault="005E59D8" w:rsidP="0033584E">
            <w:pPr>
              <w:pStyle w:val="ListParagraph"/>
              <w:ind w:left="1440"/>
              <w:rPr>
                <w:rFonts w:asciiTheme="minorHAnsi" w:hAnsiTheme="minorHAnsi" w:cstheme="minorBidi"/>
                <w:sz w:val="22"/>
                <w:szCs w:val="22"/>
              </w:rPr>
            </w:pPr>
            <w:r>
              <w:rPr>
                <w:rFonts w:asciiTheme="minorHAnsi" w:hAnsiTheme="minorHAnsi" w:cstheme="minorBidi"/>
                <w:sz w:val="22"/>
                <w:szCs w:val="22"/>
              </w:rPr>
              <w:t>Fork</w:t>
            </w:r>
          </w:p>
          <w:p w14:paraId="2E6ACC4C" w14:textId="4A7FFDE5" w:rsidR="005E59D8" w:rsidRDefault="005E59D8" w:rsidP="00653545">
            <w:pPr>
              <w:pStyle w:val="ListParagraph"/>
              <w:numPr>
                <w:ilvl w:val="3"/>
                <w:numId w:val="21"/>
              </w:numPr>
              <w:ind w:left="1980"/>
              <w:rPr>
                <w:rFonts w:asciiTheme="minorHAnsi" w:hAnsiTheme="minorHAnsi" w:cstheme="minorBidi"/>
                <w:sz w:val="22"/>
                <w:szCs w:val="22"/>
              </w:rPr>
            </w:pPr>
            <w:r w:rsidRPr="00BF3C01">
              <w:rPr>
                <w:rFonts w:asciiTheme="minorHAnsi" w:hAnsiTheme="minorHAnsi" w:cstheme="minorBidi"/>
                <w:b/>
                <w:bCs/>
                <w:sz w:val="22"/>
                <w:szCs w:val="22"/>
              </w:rPr>
              <w:t>Thread 1</w:t>
            </w:r>
            <w:r>
              <w:rPr>
                <w:rFonts w:asciiTheme="minorHAnsi" w:hAnsiTheme="minorHAnsi" w:cstheme="minorBidi"/>
                <w:sz w:val="22"/>
                <w:szCs w:val="22"/>
              </w:rPr>
              <w:t xml:space="preserve">: </w:t>
            </w:r>
            <w:r w:rsidR="00FD3809">
              <w:rPr>
                <w:rFonts w:asciiTheme="minorHAnsi" w:hAnsiTheme="minorHAnsi" w:cstheme="minorBidi"/>
                <w:sz w:val="22"/>
                <w:szCs w:val="22"/>
              </w:rPr>
              <w:t>Issue OCS traffic</w:t>
            </w:r>
          </w:p>
          <w:p w14:paraId="5AE0C102" w14:textId="0031C529" w:rsidR="00A42063" w:rsidRDefault="00A42063" w:rsidP="0033584E">
            <w:pPr>
              <w:pStyle w:val="ListParagraph"/>
              <w:ind w:left="2700"/>
              <w:rPr>
                <w:rFonts w:asciiTheme="minorHAnsi" w:hAnsiTheme="minorHAnsi" w:cstheme="minorBidi"/>
                <w:sz w:val="22"/>
                <w:szCs w:val="22"/>
              </w:rPr>
            </w:pPr>
            <w:r>
              <w:rPr>
                <w:rFonts w:asciiTheme="minorHAnsi" w:hAnsiTheme="minorHAnsi" w:cstheme="minorBidi"/>
                <w:sz w:val="22"/>
                <w:szCs w:val="22"/>
              </w:rPr>
              <w:t xml:space="preserve">    Wait for </w:t>
            </w:r>
            <w:proofErr w:type="spellStart"/>
            <w:r w:rsidR="00900BDE" w:rsidRPr="00900BDE">
              <w:rPr>
                <w:rFonts w:asciiTheme="minorHAnsi" w:hAnsiTheme="minorHAnsi" w:cstheme="minorBidi"/>
                <w:sz w:val="22"/>
                <w:szCs w:val="22"/>
              </w:rPr>
              <w:t>ocs_ess_</w:t>
            </w:r>
            <w:proofErr w:type="gramStart"/>
            <w:r w:rsidR="00900BDE" w:rsidRPr="00900BDE">
              <w:rPr>
                <w:rFonts w:asciiTheme="minorHAnsi" w:hAnsiTheme="minorHAnsi" w:cstheme="minorBidi"/>
                <w:sz w:val="22"/>
                <w:szCs w:val="22"/>
              </w:rPr>
              <w:t>pactive.pactive</w:t>
            </w:r>
            <w:proofErr w:type="gramEnd"/>
            <w:r w:rsidR="00900BDE" w:rsidRPr="00900BDE">
              <w:rPr>
                <w:rFonts w:asciiTheme="minorHAnsi" w:hAnsiTheme="minorHAnsi" w:cstheme="minorBidi"/>
                <w:sz w:val="22"/>
                <w:szCs w:val="22"/>
              </w:rPr>
              <w:t>_func</w:t>
            </w:r>
            <w:proofErr w:type="spellEnd"/>
            <w:r w:rsidR="00900BDE" w:rsidRPr="00900BDE">
              <w:rPr>
                <w:rFonts w:asciiTheme="minorHAnsi" w:hAnsiTheme="minorHAnsi" w:cstheme="minorBidi"/>
                <w:sz w:val="22"/>
                <w:szCs w:val="22"/>
              </w:rPr>
              <w:t xml:space="preserve"> = 1</w:t>
            </w:r>
          </w:p>
          <w:p w14:paraId="3DCD4691" w14:textId="29ADA772" w:rsidR="009B1825" w:rsidRDefault="009B1825" w:rsidP="00653545">
            <w:pPr>
              <w:pStyle w:val="ListParagraph"/>
              <w:numPr>
                <w:ilvl w:val="3"/>
                <w:numId w:val="21"/>
              </w:numPr>
              <w:ind w:left="1980"/>
              <w:rPr>
                <w:rFonts w:asciiTheme="minorHAnsi" w:hAnsiTheme="minorHAnsi" w:cstheme="minorBidi"/>
                <w:sz w:val="22"/>
                <w:szCs w:val="22"/>
              </w:rPr>
            </w:pPr>
            <w:r w:rsidRPr="00BF3C01">
              <w:rPr>
                <w:rFonts w:asciiTheme="minorHAnsi" w:hAnsiTheme="minorHAnsi" w:cstheme="minorBidi"/>
                <w:b/>
                <w:bCs/>
                <w:sz w:val="22"/>
                <w:szCs w:val="22"/>
              </w:rPr>
              <w:t>Thread 2</w:t>
            </w:r>
            <w:r>
              <w:rPr>
                <w:rFonts w:asciiTheme="minorHAnsi" w:hAnsiTheme="minorHAnsi" w:cstheme="minorBidi"/>
                <w:sz w:val="22"/>
                <w:szCs w:val="22"/>
              </w:rPr>
              <w:t>: Random delay</w:t>
            </w:r>
            <w:r w:rsidR="00351297">
              <w:rPr>
                <w:rFonts w:asciiTheme="minorHAnsi" w:hAnsiTheme="minorHAnsi" w:cstheme="minorBidi"/>
                <w:sz w:val="22"/>
                <w:szCs w:val="22"/>
              </w:rPr>
              <w:t xml:space="preserve"> enough</w:t>
            </w:r>
            <w:r w:rsidR="00900BDE">
              <w:rPr>
                <w:rFonts w:asciiTheme="minorHAnsi" w:hAnsiTheme="minorHAnsi" w:cstheme="minorBidi"/>
                <w:sz w:val="22"/>
                <w:szCs w:val="22"/>
              </w:rPr>
              <w:t xml:space="preserve"> that </w:t>
            </w:r>
            <w:proofErr w:type="spellStart"/>
            <w:r w:rsidR="00900BDE" w:rsidRPr="00900BDE">
              <w:rPr>
                <w:rFonts w:asciiTheme="minorHAnsi" w:hAnsiTheme="minorHAnsi" w:cstheme="minorBidi"/>
                <w:sz w:val="22"/>
                <w:szCs w:val="22"/>
              </w:rPr>
              <w:t>ocs_ess_</w:t>
            </w:r>
            <w:proofErr w:type="gramStart"/>
            <w:r w:rsidR="00900BDE" w:rsidRPr="00900BDE">
              <w:rPr>
                <w:rFonts w:asciiTheme="minorHAnsi" w:hAnsiTheme="minorHAnsi" w:cstheme="minorBidi"/>
                <w:sz w:val="22"/>
                <w:szCs w:val="22"/>
              </w:rPr>
              <w:t>pactive.pactive</w:t>
            </w:r>
            <w:proofErr w:type="gramEnd"/>
            <w:r w:rsidR="00900BDE" w:rsidRPr="00900BDE">
              <w:rPr>
                <w:rFonts w:asciiTheme="minorHAnsi" w:hAnsiTheme="minorHAnsi" w:cstheme="minorBidi"/>
                <w:sz w:val="22"/>
                <w:szCs w:val="22"/>
              </w:rPr>
              <w:t>_func</w:t>
            </w:r>
            <w:proofErr w:type="spellEnd"/>
            <w:r w:rsidR="00900BDE" w:rsidRPr="00900BDE">
              <w:rPr>
                <w:rFonts w:asciiTheme="minorHAnsi" w:hAnsiTheme="minorHAnsi" w:cstheme="minorBidi"/>
                <w:sz w:val="22"/>
                <w:szCs w:val="22"/>
              </w:rPr>
              <w:t xml:space="preserve"> = 1</w:t>
            </w:r>
            <w:r>
              <w:rPr>
                <w:rFonts w:asciiTheme="minorHAnsi" w:hAnsiTheme="minorHAnsi" w:cstheme="minorBidi"/>
                <w:sz w:val="22"/>
                <w:szCs w:val="22"/>
              </w:rPr>
              <w:t xml:space="preserve">,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GLBLK. </w:t>
            </w:r>
          </w:p>
          <w:p w14:paraId="25E480F6" w14:textId="77777777" w:rsidR="004F0E1A" w:rsidRDefault="00B66110" w:rsidP="0033584E">
            <w:pPr>
              <w:pStyle w:val="ListParagraph"/>
              <w:ind w:left="1980"/>
              <w:rPr>
                <w:rFonts w:asciiTheme="minorHAnsi" w:hAnsiTheme="minorHAnsi" w:cstheme="minorBidi"/>
                <w:sz w:val="22"/>
                <w:szCs w:val="22"/>
              </w:rPr>
            </w:pPr>
            <w:r>
              <w:rPr>
                <w:rFonts w:asciiTheme="minorHAnsi" w:hAnsiTheme="minorHAnsi" w:cstheme="minorBidi"/>
                <w:sz w:val="22"/>
                <w:szCs w:val="22"/>
              </w:rPr>
              <w:t xml:space="preserve">                  Wait for RTL to set </w:t>
            </w:r>
            <w:proofErr w:type="spellStart"/>
            <w:r>
              <w:rPr>
                <w:rFonts w:asciiTheme="minorHAnsi" w:hAnsiTheme="minorHAnsi" w:cstheme="minorBidi"/>
                <w:sz w:val="22"/>
                <w:szCs w:val="22"/>
              </w:rPr>
              <w:t>ocs_ess_pdeny</w:t>
            </w:r>
            <w:proofErr w:type="spellEnd"/>
            <w:r>
              <w:rPr>
                <w:rFonts w:asciiTheme="minorHAnsi" w:hAnsiTheme="minorHAnsi" w:cstheme="minorBidi"/>
                <w:sz w:val="22"/>
                <w:szCs w:val="22"/>
              </w:rPr>
              <w:t xml:space="preserve"> = 1</w:t>
            </w:r>
          </w:p>
          <w:p w14:paraId="155C7DC4" w14:textId="35763366" w:rsidR="004F0E1A" w:rsidRDefault="004F0E1A" w:rsidP="0033584E">
            <w:pPr>
              <w:pStyle w:val="ListParagraph"/>
              <w:ind w:left="1980"/>
              <w:rPr>
                <w:rFonts w:asciiTheme="minorHAnsi" w:hAnsiTheme="minorHAnsi" w:cstheme="minorBidi"/>
                <w:sz w:val="22"/>
                <w:szCs w:val="22"/>
              </w:rPr>
            </w:pPr>
            <w:r>
              <w:rPr>
                <w:rFonts w:asciiTheme="minorHAnsi" w:hAnsiTheme="minorHAnsi" w:cstheme="minorBidi"/>
                <w:sz w:val="22"/>
                <w:szCs w:val="22"/>
              </w:rPr>
              <w:t xml:space="preserve">                  </w:t>
            </w:r>
            <w:r w:rsidRPr="004F0E1A">
              <w:rPr>
                <w:rFonts w:asciiTheme="minorHAnsi" w:hAnsiTheme="minorHAnsi" w:cstheme="minorBidi"/>
                <w:sz w:val="22"/>
                <w:szCs w:val="22"/>
              </w:rPr>
              <w:t xml:space="preserve">Random delay, then set </w:t>
            </w:r>
            <w:proofErr w:type="spellStart"/>
            <w:r w:rsidRPr="004F0E1A">
              <w:rPr>
                <w:rFonts w:asciiTheme="minorHAnsi" w:hAnsiTheme="minorHAnsi" w:cstheme="minorBidi"/>
                <w:sz w:val="22"/>
                <w:szCs w:val="22"/>
              </w:rPr>
              <w:t>ess_ocs_preq</w:t>
            </w:r>
            <w:proofErr w:type="spellEnd"/>
            <w:r w:rsidRPr="004F0E1A">
              <w:rPr>
                <w:rFonts w:asciiTheme="minorHAnsi" w:hAnsiTheme="minorHAnsi" w:cstheme="minorBidi"/>
                <w:sz w:val="22"/>
                <w:szCs w:val="22"/>
              </w:rPr>
              <w:t xml:space="preserve"> = </w:t>
            </w:r>
            <w:r w:rsidR="001E3313">
              <w:rPr>
                <w:rFonts w:asciiTheme="minorHAnsi" w:hAnsiTheme="minorHAnsi" w:cstheme="minorBidi"/>
                <w:sz w:val="22"/>
                <w:szCs w:val="22"/>
              </w:rPr>
              <w:t xml:space="preserve">0 and set </w:t>
            </w:r>
            <w:proofErr w:type="spellStart"/>
            <w:r w:rsidR="001E3313">
              <w:rPr>
                <w:rFonts w:asciiTheme="minorHAnsi" w:hAnsiTheme="minorHAnsi" w:cstheme="minorBidi"/>
                <w:sz w:val="22"/>
                <w:szCs w:val="22"/>
              </w:rPr>
              <w:t>ess_ocs_pstate</w:t>
            </w:r>
            <w:proofErr w:type="spellEnd"/>
            <w:r w:rsidR="001E3313">
              <w:rPr>
                <w:rFonts w:asciiTheme="minorHAnsi" w:hAnsiTheme="minorHAnsi" w:cstheme="minorBidi"/>
                <w:sz w:val="22"/>
                <w:szCs w:val="22"/>
              </w:rPr>
              <w:t xml:space="preserve"> = </w:t>
            </w:r>
            <w:r w:rsidR="00CE63F8">
              <w:rPr>
                <w:rFonts w:asciiTheme="minorHAnsi" w:hAnsiTheme="minorHAnsi" w:cstheme="minorBidi"/>
                <w:sz w:val="22"/>
                <w:szCs w:val="22"/>
              </w:rPr>
              <w:t>ACTV</w:t>
            </w:r>
            <w:r w:rsidR="00BF3C01">
              <w:rPr>
                <w:rFonts w:asciiTheme="minorHAnsi" w:hAnsiTheme="minorHAnsi" w:cstheme="minorBidi"/>
                <w:sz w:val="22"/>
                <w:szCs w:val="22"/>
              </w:rPr>
              <w:t xml:space="preserve"> </w:t>
            </w:r>
          </w:p>
          <w:p w14:paraId="1655C11A" w14:textId="4CDE9079" w:rsidR="009D3CE3" w:rsidRPr="004F0E1A" w:rsidRDefault="009D3CE3" w:rsidP="0033584E">
            <w:pPr>
              <w:pStyle w:val="ListParagraph"/>
              <w:ind w:left="1980"/>
              <w:rPr>
                <w:rFonts w:asciiTheme="minorHAnsi" w:hAnsiTheme="minorHAnsi" w:cstheme="minorBidi"/>
                <w:sz w:val="22"/>
                <w:szCs w:val="22"/>
              </w:rPr>
            </w:pPr>
            <w:r>
              <w:rPr>
                <w:rFonts w:asciiTheme="minorHAnsi" w:hAnsiTheme="minorHAnsi" w:cstheme="minorBidi"/>
                <w:sz w:val="22"/>
                <w:szCs w:val="22"/>
              </w:rPr>
              <w:t xml:space="preserve">                   </w:t>
            </w:r>
            <w:r w:rsidR="00BF3C01">
              <w:rPr>
                <w:rFonts w:asciiTheme="minorHAnsi" w:hAnsiTheme="minorHAnsi" w:cstheme="minorBidi"/>
                <w:sz w:val="22"/>
                <w:szCs w:val="22"/>
              </w:rPr>
              <w:t xml:space="preserve">Skip Step 4 and test ends. </w:t>
            </w:r>
          </w:p>
          <w:p w14:paraId="5F929160" w14:textId="18518725" w:rsidR="005A2B22" w:rsidRPr="009B1825" w:rsidRDefault="005A2B22" w:rsidP="00B66110">
            <w:pPr>
              <w:pStyle w:val="ListParagraph"/>
              <w:ind w:left="2880"/>
              <w:rPr>
                <w:rFonts w:asciiTheme="minorHAnsi" w:hAnsiTheme="minorHAnsi" w:cstheme="minorBidi"/>
                <w:sz w:val="22"/>
                <w:szCs w:val="22"/>
              </w:rPr>
            </w:pPr>
          </w:p>
          <w:p w14:paraId="508A2628" w14:textId="0D750077" w:rsidR="00EB1E01" w:rsidRDefault="00EB1E01" w:rsidP="00653545">
            <w:pPr>
              <w:pStyle w:val="ListParagraph"/>
              <w:numPr>
                <w:ilvl w:val="1"/>
                <w:numId w:val="21"/>
              </w:numPr>
              <w:rPr>
                <w:rFonts w:asciiTheme="minorHAnsi" w:hAnsiTheme="minorHAnsi" w:cstheme="minorBidi"/>
                <w:sz w:val="22"/>
                <w:szCs w:val="22"/>
              </w:rPr>
            </w:pPr>
            <w:r>
              <w:rPr>
                <w:rFonts w:asciiTheme="minorHAnsi" w:hAnsiTheme="minorHAnsi" w:cstheme="minorBidi"/>
                <w:sz w:val="22"/>
                <w:szCs w:val="22"/>
              </w:rPr>
              <w:t>Else</w:t>
            </w:r>
            <w:r w:rsidR="009D2466">
              <w:rPr>
                <w:rFonts w:asciiTheme="minorHAnsi" w:hAnsiTheme="minorHAnsi" w:cstheme="minorBidi"/>
                <w:sz w:val="22"/>
                <w:szCs w:val="22"/>
              </w:rPr>
              <w:t xml:space="preserve"> </w:t>
            </w:r>
          </w:p>
          <w:p w14:paraId="0D1B8542" w14:textId="77777777" w:rsidR="009D2466" w:rsidRDefault="00791346" w:rsidP="00653545">
            <w:pPr>
              <w:pStyle w:val="ListParagraph"/>
              <w:numPr>
                <w:ilvl w:val="2"/>
                <w:numId w:val="21"/>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GLBLK</w:t>
            </w:r>
          </w:p>
          <w:p w14:paraId="2AF0E0D2" w14:textId="77777777" w:rsidR="009D2466" w:rsidRDefault="00791346" w:rsidP="00653545">
            <w:pPr>
              <w:pStyle w:val="ListParagraph"/>
              <w:numPr>
                <w:ilvl w:val="2"/>
                <w:numId w:val="21"/>
              </w:numPr>
              <w:rPr>
                <w:rFonts w:asciiTheme="minorHAnsi" w:hAnsiTheme="minorHAnsi" w:cstheme="minorBidi"/>
                <w:sz w:val="22"/>
                <w:szCs w:val="22"/>
              </w:rPr>
            </w:pPr>
            <w:r w:rsidRPr="009D2466">
              <w:rPr>
                <w:rFonts w:asciiTheme="minorHAnsi" w:hAnsiTheme="minorHAnsi" w:cstheme="minorBidi"/>
                <w:sz w:val="22"/>
                <w:szCs w:val="22"/>
              </w:rPr>
              <w:t xml:space="preserve">Wait for RTL to set </w:t>
            </w:r>
            <w:proofErr w:type="spellStart"/>
            <w:r w:rsidRPr="009D2466">
              <w:rPr>
                <w:rFonts w:asciiTheme="minorHAnsi" w:hAnsiTheme="minorHAnsi" w:cstheme="minorBidi"/>
                <w:sz w:val="22"/>
                <w:szCs w:val="22"/>
              </w:rPr>
              <w:t>ocs_ess_paccept</w:t>
            </w:r>
            <w:proofErr w:type="spellEnd"/>
            <w:r w:rsidRPr="009D2466">
              <w:rPr>
                <w:rFonts w:asciiTheme="minorHAnsi" w:hAnsiTheme="minorHAnsi" w:cstheme="minorBidi"/>
                <w:sz w:val="22"/>
                <w:szCs w:val="22"/>
              </w:rPr>
              <w:t xml:space="preserve"> = 1 </w:t>
            </w:r>
          </w:p>
          <w:p w14:paraId="297C48E2" w14:textId="77777777" w:rsidR="009D2466" w:rsidRDefault="00791346" w:rsidP="00653545">
            <w:pPr>
              <w:pStyle w:val="ListParagraph"/>
              <w:numPr>
                <w:ilvl w:val="2"/>
                <w:numId w:val="21"/>
              </w:numPr>
              <w:rPr>
                <w:rFonts w:asciiTheme="minorHAnsi" w:hAnsiTheme="minorHAnsi" w:cstheme="minorBidi"/>
                <w:sz w:val="22"/>
                <w:szCs w:val="22"/>
              </w:rPr>
            </w:pPr>
            <w:r w:rsidRPr="009D2466">
              <w:rPr>
                <w:rFonts w:asciiTheme="minorHAnsi" w:hAnsiTheme="minorHAnsi" w:cstheme="minorBidi"/>
                <w:sz w:val="22"/>
                <w:szCs w:val="22"/>
              </w:rPr>
              <w:t xml:space="preserve">Random delay, then set </w:t>
            </w:r>
            <w:proofErr w:type="spellStart"/>
            <w:r w:rsidRPr="009D2466">
              <w:rPr>
                <w:rFonts w:asciiTheme="minorHAnsi" w:hAnsiTheme="minorHAnsi" w:cstheme="minorBidi"/>
                <w:sz w:val="22"/>
                <w:szCs w:val="22"/>
              </w:rPr>
              <w:t>ess_ocs_preq</w:t>
            </w:r>
            <w:proofErr w:type="spellEnd"/>
            <w:r w:rsidRPr="009D2466">
              <w:rPr>
                <w:rFonts w:asciiTheme="minorHAnsi" w:hAnsiTheme="minorHAnsi" w:cstheme="minorBidi"/>
                <w:sz w:val="22"/>
                <w:szCs w:val="22"/>
              </w:rPr>
              <w:t xml:space="preserve"> =</w:t>
            </w:r>
            <w:r w:rsidR="00BE7EEA" w:rsidRPr="009D2466">
              <w:rPr>
                <w:rFonts w:asciiTheme="minorHAnsi" w:hAnsiTheme="minorHAnsi" w:cstheme="minorBidi"/>
                <w:sz w:val="22"/>
                <w:szCs w:val="22"/>
              </w:rPr>
              <w:t xml:space="preserve"> 0</w:t>
            </w:r>
          </w:p>
          <w:p w14:paraId="7DC3536C" w14:textId="6B189796" w:rsidR="00791346" w:rsidRPr="009D2466" w:rsidRDefault="00791346" w:rsidP="00653545">
            <w:pPr>
              <w:pStyle w:val="ListParagraph"/>
              <w:numPr>
                <w:ilvl w:val="2"/>
                <w:numId w:val="21"/>
              </w:numPr>
              <w:rPr>
                <w:rFonts w:asciiTheme="minorHAnsi" w:hAnsiTheme="minorHAnsi" w:cstheme="minorBidi"/>
                <w:sz w:val="22"/>
                <w:szCs w:val="22"/>
              </w:rPr>
            </w:pPr>
            <w:r w:rsidRPr="009D2466">
              <w:rPr>
                <w:rFonts w:asciiTheme="minorHAnsi" w:hAnsiTheme="minorHAnsi" w:cstheme="minorBidi"/>
                <w:sz w:val="22"/>
                <w:szCs w:val="22"/>
              </w:rPr>
              <w:t xml:space="preserve">Wait for RTL to set </w:t>
            </w:r>
            <w:proofErr w:type="spellStart"/>
            <w:r w:rsidRPr="009D2466">
              <w:rPr>
                <w:rFonts w:asciiTheme="minorHAnsi" w:hAnsiTheme="minorHAnsi" w:cstheme="minorBidi"/>
                <w:sz w:val="22"/>
                <w:szCs w:val="22"/>
              </w:rPr>
              <w:t>ocs_ess_paccept</w:t>
            </w:r>
            <w:proofErr w:type="spellEnd"/>
            <w:r w:rsidRPr="009D2466">
              <w:rPr>
                <w:rFonts w:asciiTheme="minorHAnsi" w:hAnsiTheme="minorHAnsi" w:cstheme="minorBidi"/>
                <w:sz w:val="22"/>
                <w:szCs w:val="22"/>
              </w:rPr>
              <w:t xml:space="preserve"> = 0</w:t>
            </w:r>
          </w:p>
          <w:p w14:paraId="471D12D5" w14:textId="3A31396E" w:rsidR="009D2466" w:rsidRPr="002F2541" w:rsidRDefault="009D2466" w:rsidP="00653545">
            <w:pPr>
              <w:pStyle w:val="ListParagraph"/>
              <w:numPr>
                <w:ilvl w:val="2"/>
                <w:numId w:val="21"/>
              </w:numPr>
              <w:rPr>
                <w:rFonts w:asciiTheme="minorHAnsi" w:hAnsiTheme="minorHAnsi" w:cstheme="minorBidi"/>
                <w:sz w:val="22"/>
                <w:szCs w:val="22"/>
              </w:rPr>
            </w:pPr>
            <w:r>
              <w:rPr>
                <w:rFonts w:asciiTheme="minorHAnsi" w:hAnsiTheme="minorHAnsi" w:cstheme="minorBidi"/>
                <w:sz w:val="22"/>
                <w:szCs w:val="22"/>
              </w:rPr>
              <w:t>Continue to Step 4</w:t>
            </w:r>
          </w:p>
          <w:p w14:paraId="6078A360" w14:textId="77777777" w:rsidR="00791346" w:rsidRDefault="00791346" w:rsidP="00653545">
            <w:pPr>
              <w:pStyle w:val="ListParagraph"/>
              <w:numPr>
                <w:ilvl w:val="0"/>
                <w:numId w:val="21"/>
              </w:numPr>
              <w:rPr>
                <w:rFonts w:asciiTheme="minorHAnsi" w:hAnsiTheme="minorHAnsi" w:cstheme="minorBidi"/>
                <w:sz w:val="22"/>
                <w:szCs w:val="22"/>
              </w:rPr>
            </w:pPr>
            <w:r>
              <w:rPr>
                <w:rFonts w:asciiTheme="minorHAnsi" w:hAnsiTheme="minorHAnsi" w:cstheme="minorBidi"/>
                <w:sz w:val="22"/>
                <w:szCs w:val="22"/>
              </w:rPr>
              <w:t xml:space="preserve">Random delay, call </w:t>
            </w:r>
            <w:proofErr w:type="spellStart"/>
            <w:r>
              <w:rPr>
                <w:rFonts w:asciiTheme="minorHAnsi" w:hAnsiTheme="minorHAnsi" w:cstheme="minorBidi"/>
                <w:sz w:val="22"/>
                <w:szCs w:val="22"/>
              </w:rPr>
              <w:t>tcg</w:t>
            </w:r>
            <w:proofErr w:type="spellEnd"/>
            <w:r>
              <w:rPr>
                <w:rFonts w:asciiTheme="minorHAnsi" w:hAnsiTheme="minorHAnsi" w:cstheme="minorBidi"/>
                <w:sz w:val="22"/>
                <w:szCs w:val="22"/>
              </w:rPr>
              <w:t xml:space="preserve"> exit sequence</w:t>
            </w:r>
          </w:p>
          <w:p w14:paraId="2BDBB664" w14:textId="77777777" w:rsidR="00791346" w:rsidRDefault="00791346" w:rsidP="00653545">
            <w:pPr>
              <w:pStyle w:val="ListParagraph"/>
              <w:numPr>
                <w:ilvl w:val="1"/>
                <w:numId w:val="21"/>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26F0EE79" w14:textId="77777777" w:rsidR="00791346" w:rsidRDefault="00791346" w:rsidP="00653545">
            <w:pPr>
              <w:pStyle w:val="ListParagraph"/>
              <w:numPr>
                <w:ilvl w:val="1"/>
                <w:numId w:val="21"/>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03F97120" w14:textId="490084F7" w:rsidR="00791346" w:rsidRPr="0039644A" w:rsidRDefault="00791346" w:rsidP="00653545">
            <w:pPr>
              <w:pStyle w:val="ListParagraph"/>
              <w:numPr>
                <w:ilvl w:val="1"/>
                <w:numId w:val="21"/>
              </w:numPr>
              <w:rPr>
                <w:rFonts w:asciiTheme="minorHAnsi" w:hAnsiTheme="minorHAnsi" w:cstheme="minorBidi"/>
                <w:sz w:val="22"/>
                <w:szCs w:val="22"/>
              </w:rPr>
            </w:pPr>
            <w:r w:rsidRPr="0039644A">
              <w:rPr>
                <w:rFonts w:asciiTheme="minorHAnsi" w:hAnsiTheme="minorHAnsi" w:cstheme="minorBidi"/>
                <w:sz w:val="22"/>
                <w:szCs w:val="22"/>
              </w:rPr>
              <w:t xml:space="preserve">Random delay, then set </w:t>
            </w:r>
            <w:proofErr w:type="spellStart"/>
            <w:r w:rsidRPr="0039644A">
              <w:rPr>
                <w:rFonts w:asciiTheme="minorHAnsi" w:hAnsiTheme="minorHAnsi" w:cstheme="minorBidi"/>
                <w:sz w:val="22"/>
                <w:szCs w:val="22"/>
              </w:rPr>
              <w:t>ess_ocs_preq</w:t>
            </w:r>
            <w:proofErr w:type="spellEnd"/>
            <w:r w:rsidRPr="0039644A">
              <w:rPr>
                <w:rFonts w:asciiTheme="minorHAnsi" w:hAnsiTheme="minorHAnsi" w:cstheme="minorBidi"/>
                <w:sz w:val="22"/>
                <w:szCs w:val="22"/>
              </w:rPr>
              <w:t xml:space="preserve"> =</w:t>
            </w:r>
            <w:r w:rsidR="00BE7EEA">
              <w:rPr>
                <w:rFonts w:asciiTheme="minorHAnsi" w:hAnsiTheme="minorHAnsi" w:cstheme="minorBidi"/>
                <w:sz w:val="22"/>
                <w:szCs w:val="22"/>
              </w:rPr>
              <w:t xml:space="preserve"> 0</w:t>
            </w:r>
          </w:p>
          <w:p w14:paraId="5F3F71D9" w14:textId="77777777" w:rsidR="00791346" w:rsidRDefault="00791346" w:rsidP="00653545">
            <w:pPr>
              <w:pStyle w:val="ListParagraph"/>
              <w:numPr>
                <w:ilvl w:val="1"/>
                <w:numId w:val="21"/>
              </w:numPr>
              <w:rPr>
                <w:rFonts w:asciiTheme="minorHAnsi" w:hAnsiTheme="minorHAnsi" w:cstheme="minorBidi"/>
                <w:sz w:val="22"/>
                <w:szCs w:val="22"/>
              </w:rPr>
            </w:pPr>
            <w:r w:rsidRPr="0039644A">
              <w:rPr>
                <w:rFonts w:asciiTheme="minorHAnsi" w:hAnsiTheme="minorHAnsi" w:cstheme="minorBidi"/>
                <w:sz w:val="22"/>
                <w:szCs w:val="22"/>
              </w:rPr>
              <w:t xml:space="preserve">Wait for RTL to set </w:t>
            </w:r>
            <w:proofErr w:type="spellStart"/>
            <w:r w:rsidRPr="0039644A">
              <w:rPr>
                <w:rFonts w:asciiTheme="minorHAnsi" w:hAnsiTheme="minorHAnsi" w:cstheme="minorBidi"/>
                <w:sz w:val="22"/>
                <w:szCs w:val="22"/>
              </w:rPr>
              <w:t>ocs_ess_paccept</w:t>
            </w:r>
            <w:proofErr w:type="spellEnd"/>
            <w:r w:rsidRPr="0039644A">
              <w:rPr>
                <w:rFonts w:asciiTheme="minorHAnsi" w:hAnsiTheme="minorHAnsi" w:cstheme="minorBidi"/>
                <w:sz w:val="22"/>
                <w:szCs w:val="22"/>
              </w:rPr>
              <w:t xml:space="preserve"> = 0</w:t>
            </w:r>
          </w:p>
          <w:p w14:paraId="137591F3" w14:textId="7E46BB49" w:rsidR="00822F78" w:rsidRPr="00822F78" w:rsidRDefault="00822F78" w:rsidP="00822F78">
            <w:pPr>
              <w:rPr>
                <w:rFonts w:asciiTheme="minorHAnsi" w:hAnsiTheme="minorHAnsi" w:cstheme="minorBidi"/>
                <w:sz w:val="22"/>
                <w:szCs w:val="22"/>
              </w:rPr>
            </w:pPr>
            <w:r w:rsidRPr="00822F78">
              <w:rPr>
                <w:rFonts w:asciiTheme="minorHAnsi" w:hAnsiTheme="minorHAnsi" w:cstheme="minorBidi"/>
                <w:noProof/>
                <w:sz w:val="22"/>
                <w:szCs w:val="22"/>
              </w:rPr>
              <w:drawing>
                <wp:inline distT="0" distB="0" distL="0" distR="0" wp14:anchorId="7A8BD29B" wp14:editId="611B8482">
                  <wp:extent cx="4362674" cy="4026107"/>
                  <wp:effectExtent l="0" t="0" r="0" b="0"/>
                  <wp:docPr id="43341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16393" name=""/>
                          <pic:cNvPicPr/>
                        </pic:nvPicPr>
                        <pic:blipFill>
                          <a:blip r:embed="rId38"/>
                          <a:stretch>
                            <a:fillRect/>
                          </a:stretch>
                        </pic:blipFill>
                        <pic:spPr>
                          <a:xfrm>
                            <a:off x="0" y="0"/>
                            <a:ext cx="4362674" cy="4026107"/>
                          </a:xfrm>
                          <a:prstGeom prst="rect">
                            <a:avLst/>
                          </a:prstGeom>
                        </pic:spPr>
                      </pic:pic>
                    </a:graphicData>
                  </a:graphic>
                </wp:inline>
              </w:drawing>
            </w:r>
          </w:p>
        </w:tc>
      </w:tr>
      <w:tr w:rsidR="00791346" w:rsidRPr="000A4A78" w14:paraId="53EBC4B5" w14:textId="77777777">
        <w:tc>
          <w:tcPr>
            <w:tcW w:w="0" w:type="auto"/>
          </w:tcPr>
          <w:p w14:paraId="086902C3" w14:textId="77777777" w:rsidR="00791346" w:rsidRPr="005D6BD4" w:rsidRDefault="00791346">
            <w:pPr>
              <w:rPr>
                <w:rFonts w:eastAsia="MS Mincho"/>
              </w:rPr>
            </w:pPr>
            <w:r>
              <w:t>Checking</w:t>
            </w:r>
          </w:p>
          <w:p w14:paraId="3F9BB7ED" w14:textId="6F9EAB52" w:rsidR="00791346" w:rsidRPr="009926EC" w:rsidRDefault="00245563">
            <w:pPr>
              <w:rPr>
                <w:rFonts w:asciiTheme="minorHAnsi" w:eastAsia="MS Mincho" w:hAnsiTheme="minorHAnsi" w:cstheme="minorBidi"/>
                <w:sz w:val="22"/>
                <w:szCs w:val="22"/>
              </w:rPr>
            </w:pPr>
            <w:r>
              <w:t>N/A</w:t>
            </w:r>
            <w:r w:rsidR="00BE7849">
              <w:t xml:space="preserve"> </w:t>
            </w:r>
          </w:p>
        </w:tc>
      </w:tr>
      <w:tr w:rsidR="00791346" w:rsidRPr="000A4A78" w14:paraId="2085D502" w14:textId="77777777">
        <w:tc>
          <w:tcPr>
            <w:tcW w:w="0" w:type="auto"/>
          </w:tcPr>
          <w:p w14:paraId="16E623C8" w14:textId="77777777" w:rsidR="00791346" w:rsidRPr="005D6BD4" w:rsidRDefault="00791346">
            <w:pPr>
              <w:rPr>
                <w:rFonts w:eastAsia="MS Mincho"/>
              </w:rPr>
            </w:pPr>
            <w:r>
              <w:t>Coverage</w:t>
            </w:r>
          </w:p>
          <w:p w14:paraId="601F6C21" w14:textId="4C776194" w:rsidR="00BE7EEA" w:rsidRDefault="00BE7EEA" w:rsidP="00BE7EEA">
            <w:r>
              <w:t>Cover following PSTATE: OFF, ACTV, GLBLK</w:t>
            </w:r>
          </w:p>
          <w:p w14:paraId="4E97618A" w14:textId="554A9F81" w:rsidR="00791346" w:rsidRPr="005D6BD4" w:rsidRDefault="00BE7EEA" w:rsidP="00BE7EEA">
            <w:pPr>
              <w:rPr>
                <w:rFonts w:asciiTheme="minorHAnsi" w:eastAsia="MS Mincho" w:hAnsiTheme="minorHAnsi" w:cstheme="minorBidi"/>
                <w:sz w:val="22"/>
                <w:szCs w:val="22"/>
              </w:rPr>
            </w:pPr>
            <w:r>
              <w:t xml:space="preserve">Cover </w:t>
            </w:r>
            <w:proofErr w:type="spellStart"/>
            <w:r>
              <w:t>preq</w:t>
            </w:r>
            <w:proofErr w:type="spellEnd"/>
            <w:r>
              <w:t xml:space="preserve">, </w:t>
            </w:r>
            <w:proofErr w:type="spellStart"/>
            <w:r>
              <w:t>paccept</w:t>
            </w:r>
            <w:proofErr w:type="spellEnd"/>
            <w:r w:rsidR="00134C7A">
              <w:t xml:space="preserve">, and </w:t>
            </w:r>
            <w:proofErr w:type="spellStart"/>
            <w:r w:rsidR="00134C7A">
              <w:t>pactive</w:t>
            </w:r>
            <w:proofErr w:type="spellEnd"/>
            <w:r w:rsidR="00134C7A">
              <w:t xml:space="preserve"> signals</w:t>
            </w:r>
          </w:p>
        </w:tc>
      </w:tr>
      <w:tr w:rsidR="00791346" w:rsidRPr="000A4A78" w14:paraId="41B2A7DB" w14:textId="77777777">
        <w:tc>
          <w:tcPr>
            <w:tcW w:w="0" w:type="auto"/>
          </w:tcPr>
          <w:p w14:paraId="49497A74" w14:textId="77777777" w:rsidR="00791346" w:rsidRDefault="00791346">
            <w:r>
              <w:t>Useful Resources</w:t>
            </w:r>
          </w:p>
          <w:p w14:paraId="22EB8DFB" w14:textId="77777777" w:rsidR="00791346" w:rsidRPr="006321E2" w:rsidRDefault="00791346">
            <w:pPr>
              <w:rPr>
                <w:i/>
                <w:iCs/>
              </w:rPr>
            </w:pPr>
            <w:r>
              <w:t>&lt;Example: Block diagrams, waves, snippets from PCR/HAS etc.&gt;</w:t>
            </w:r>
          </w:p>
        </w:tc>
      </w:tr>
    </w:tbl>
    <w:p w14:paraId="78EC0990" w14:textId="77777777" w:rsidR="00791346" w:rsidRPr="00791346" w:rsidRDefault="00791346" w:rsidP="00791346"/>
    <w:p w14:paraId="34624A4F" w14:textId="76B2C40F" w:rsidR="00984974" w:rsidRDefault="00532B7B">
      <w:pPr>
        <w:pStyle w:val="Heading3"/>
      </w:pPr>
      <w:proofErr w:type="spellStart"/>
      <w:r>
        <w:t>o</w:t>
      </w:r>
      <w:r w:rsidR="00984974">
        <w:t>cs_pchnl_</w:t>
      </w:r>
      <w:r>
        <w:t>timeout_</w:t>
      </w:r>
      <w:r w:rsidR="00F070C8">
        <w:t>with_cserst_</w:t>
      </w:r>
      <w:r>
        <w:t>test</w:t>
      </w:r>
      <w:proofErr w:type="spellEnd"/>
    </w:p>
    <w:tbl>
      <w:tblPr>
        <w:tblStyle w:val="TableGrid"/>
        <w:tblW w:w="9350" w:type="dxa"/>
        <w:tblInd w:w="607" w:type="dxa"/>
        <w:tblLook w:val="04A0" w:firstRow="1" w:lastRow="0" w:firstColumn="1" w:lastColumn="0" w:noHBand="0" w:noVBand="1"/>
      </w:tblPr>
      <w:tblGrid>
        <w:gridCol w:w="9350"/>
      </w:tblGrid>
      <w:tr w:rsidR="00532B7B" w:rsidRPr="000A4A78" w14:paraId="2E5672EB" w14:textId="77777777">
        <w:tc>
          <w:tcPr>
            <w:tcW w:w="0" w:type="auto"/>
          </w:tcPr>
          <w:p w14:paraId="46C14732" w14:textId="77777777" w:rsidR="00532B7B" w:rsidRDefault="00532B7B">
            <w:r>
              <w:t xml:space="preserve">Objective </w:t>
            </w:r>
          </w:p>
          <w:p w14:paraId="7FD520C0" w14:textId="4318779F" w:rsidR="00532B7B" w:rsidRPr="005D6BD4" w:rsidRDefault="00532B7B">
            <w:r>
              <w:t xml:space="preserve">Test will test out CSERST with timeout </w:t>
            </w:r>
            <w:r w:rsidR="004445E5">
              <w:t>asserted</w:t>
            </w:r>
          </w:p>
        </w:tc>
      </w:tr>
      <w:tr w:rsidR="00532B7B" w:rsidRPr="000A4A78" w14:paraId="3EA3E13E" w14:textId="77777777">
        <w:tc>
          <w:tcPr>
            <w:tcW w:w="0" w:type="auto"/>
          </w:tcPr>
          <w:p w14:paraId="45835CF0" w14:textId="77777777" w:rsidR="00532B7B" w:rsidRDefault="00532B7B">
            <w:r>
              <w:t>Description</w:t>
            </w:r>
          </w:p>
          <w:p w14:paraId="5B914C89" w14:textId="77777777" w:rsidR="00532B7B" w:rsidRDefault="00532B7B" w:rsidP="00653545">
            <w:pPr>
              <w:pStyle w:val="ListParagraph"/>
              <w:numPr>
                <w:ilvl w:val="0"/>
                <w:numId w:val="19"/>
              </w:numPr>
              <w:rPr>
                <w:rFonts w:asciiTheme="minorHAnsi" w:hAnsiTheme="minorHAnsi" w:cstheme="minorBidi"/>
                <w:sz w:val="22"/>
                <w:szCs w:val="22"/>
              </w:rPr>
            </w:pPr>
            <w:r>
              <w:rPr>
                <w:rFonts w:asciiTheme="minorHAnsi" w:hAnsiTheme="minorHAnsi" w:cstheme="minorBidi"/>
                <w:sz w:val="22"/>
                <w:szCs w:val="22"/>
              </w:rPr>
              <w:t>Boot up sequence (</w:t>
            </w:r>
            <w:proofErr w:type="spellStart"/>
            <w:r>
              <w:rPr>
                <w:rFonts w:asciiTheme="minorHAnsi" w:hAnsiTheme="minorHAnsi" w:cstheme="minorBidi"/>
                <w:sz w:val="22"/>
                <w:szCs w:val="22"/>
              </w:rPr>
              <w:t>ocs_hard_reset_sequence</w:t>
            </w:r>
            <w:proofErr w:type="spellEnd"/>
            <w:r>
              <w:rPr>
                <w:rFonts w:asciiTheme="minorHAnsi" w:hAnsiTheme="minorHAnsi" w:cstheme="minorBidi"/>
                <w:sz w:val="22"/>
                <w:szCs w:val="22"/>
              </w:rPr>
              <w:t>)</w:t>
            </w:r>
          </w:p>
          <w:p w14:paraId="70320C71" w14:textId="77777777" w:rsidR="00532B7B" w:rsidRDefault="00532B7B" w:rsidP="00653545">
            <w:pPr>
              <w:pStyle w:val="ListParagraph"/>
              <w:numPr>
                <w:ilvl w:val="1"/>
                <w:numId w:val="19"/>
              </w:numPr>
              <w:rPr>
                <w:rFonts w:asciiTheme="minorHAnsi" w:hAnsiTheme="minorHAnsi" w:cstheme="minorBidi"/>
                <w:sz w:val="22"/>
                <w:szCs w:val="22"/>
              </w:rPr>
            </w:pPr>
            <w:r>
              <w:rPr>
                <w:rFonts w:asciiTheme="minorHAnsi" w:hAnsiTheme="minorHAnsi" w:cstheme="minorBidi"/>
                <w:sz w:val="22"/>
                <w:szCs w:val="22"/>
              </w:rPr>
              <w:t xml:space="preserve">assert </w:t>
            </w:r>
            <w:proofErr w:type="spellStart"/>
            <w:r>
              <w:rPr>
                <w:rFonts w:asciiTheme="minorHAnsi" w:hAnsiTheme="minorHAnsi" w:cstheme="minorBidi"/>
                <w:sz w:val="22"/>
                <w:szCs w:val="22"/>
              </w:rPr>
              <w:t>cse_rst_vnnpgd_slow_b</w:t>
            </w:r>
            <w:proofErr w:type="spellEnd"/>
            <w:r>
              <w:rPr>
                <w:rFonts w:asciiTheme="minorHAnsi" w:hAnsiTheme="minorHAnsi" w:cstheme="minorBidi"/>
                <w:sz w:val="22"/>
                <w:szCs w:val="22"/>
              </w:rPr>
              <w:t xml:space="preserve"> and </w:t>
            </w:r>
            <w:proofErr w:type="spellStart"/>
            <w:r>
              <w:rPr>
                <w:rFonts w:asciiTheme="minorHAnsi" w:hAnsiTheme="minorHAnsi" w:cstheme="minorBidi"/>
                <w:sz w:val="22"/>
                <w:szCs w:val="22"/>
              </w:rPr>
              <w:t>cse_side_rst_b</w:t>
            </w:r>
            <w:proofErr w:type="spellEnd"/>
          </w:p>
          <w:p w14:paraId="4B1441BD" w14:textId="77777777" w:rsidR="00532B7B" w:rsidRDefault="00532B7B" w:rsidP="00653545">
            <w:pPr>
              <w:pStyle w:val="ListParagraph"/>
              <w:numPr>
                <w:ilvl w:val="1"/>
                <w:numId w:val="19"/>
              </w:numPr>
              <w:rPr>
                <w:rFonts w:asciiTheme="minorHAnsi" w:hAnsiTheme="minorHAnsi" w:cstheme="minorBidi"/>
                <w:sz w:val="22"/>
                <w:szCs w:val="22"/>
              </w:rPr>
            </w:pPr>
            <w:r>
              <w:rPr>
                <w:rFonts w:asciiTheme="minorHAnsi" w:hAnsiTheme="minorHAnsi" w:cstheme="minorBidi"/>
                <w:sz w:val="22"/>
                <w:szCs w:val="22"/>
              </w:rPr>
              <w:t xml:space="preserve">random </w:t>
            </w:r>
            <w:proofErr w:type="gramStart"/>
            <w:r>
              <w:rPr>
                <w:rFonts w:asciiTheme="minorHAnsi" w:hAnsiTheme="minorHAnsi" w:cstheme="minorBidi"/>
                <w:sz w:val="22"/>
                <w:szCs w:val="22"/>
              </w:rPr>
              <w:t>delay ,</w:t>
            </w:r>
            <w:proofErr w:type="gramEnd"/>
            <w:r>
              <w:rPr>
                <w:rFonts w:asciiTheme="minorHAnsi" w:hAnsiTheme="minorHAnsi" w:cstheme="minorBidi"/>
                <w:sz w:val="22"/>
                <w:szCs w:val="22"/>
              </w:rPr>
              <w:t xml:space="preserve">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632ABEB5" w14:textId="77777777" w:rsidR="00532B7B" w:rsidRPr="000241DD" w:rsidRDefault="00532B7B" w:rsidP="00653545">
            <w:pPr>
              <w:pStyle w:val="ListParagraph"/>
              <w:numPr>
                <w:ilvl w:val="1"/>
                <w:numId w:val="19"/>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79E317CB" w14:textId="77777777" w:rsidR="00532B7B" w:rsidRDefault="00532B7B" w:rsidP="00653545">
            <w:pPr>
              <w:pStyle w:val="ListParagraph"/>
              <w:numPr>
                <w:ilvl w:val="1"/>
                <w:numId w:val="19"/>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cse_rst_vnnpgd_slow_b</w:t>
            </w:r>
            <w:proofErr w:type="spellEnd"/>
          </w:p>
          <w:p w14:paraId="1814B21F" w14:textId="77777777" w:rsidR="00532B7B" w:rsidRDefault="00532B7B" w:rsidP="00653545">
            <w:pPr>
              <w:pStyle w:val="ListParagraph"/>
              <w:numPr>
                <w:ilvl w:val="1"/>
                <w:numId w:val="19"/>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6D020DF9" w14:textId="77777777" w:rsidR="00532B7B" w:rsidRPr="000241DD" w:rsidRDefault="00532B7B" w:rsidP="00653545">
            <w:pPr>
              <w:pStyle w:val="ListParagraph"/>
              <w:numPr>
                <w:ilvl w:val="1"/>
                <w:numId w:val="19"/>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0</w:t>
            </w:r>
          </w:p>
          <w:p w14:paraId="02DF0AF0" w14:textId="77777777" w:rsidR="00532B7B" w:rsidRDefault="00532B7B" w:rsidP="00653545">
            <w:pPr>
              <w:pStyle w:val="ListParagraph"/>
              <w:numPr>
                <w:ilvl w:val="1"/>
                <w:numId w:val="19"/>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0</w:t>
            </w:r>
          </w:p>
          <w:p w14:paraId="41B347DE" w14:textId="77777777" w:rsidR="00532B7B" w:rsidRPr="00115918" w:rsidRDefault="00532B7B" w:rsidP="00653545">
            <w:pPr>
              <w:pStyle w:val="ListParagraph"/>
              <w:numPr>
                <w:ilvl w:val="0"/>
                <w:numId w:val="19"/>
              </w:numPr>
              <w:rPr>
                <w:rFonts w:asciiTheme="minorHAnsi" w:hAnsiTheme="minorHAnsi" w:cstheme="minorBidi"/>
                <w:sz w:val="22"/>
                <w:szCs w:val="22"/>
              </w:rPr>
            </w:pPr>
            <w:r>
              <w:rPr>
                <w:rFonts w:asciiTheme="minorHAnsi" w:hAnsiTheme="minorHAnsi" w:cstheme="minorBidi"/>
                <w:sz w:val="22"/>
                <w:szCs w:val="22"/>
              </w:rPr>
              <w:t xml:space="preserve">Call </w:t>
            </w:r>
            <w:proofErr w:type="spellStart"/>
            <w:r>
              <w:rPr>
                <w:rFonts w:asciiTheme="minorHAnsi" w:hAnsiTheme="minorHAnsi" w:cstheme="minorBidi"/>
                <w:sz w:val="22"/>
                <w:szCs w:val="22"/>
              </w:rPr>
              <w:t>ocs</w:t>
            </w:r>
            <w:proofErr w:type="spellEnd"/>
            <w:r>
              <w:rPr>
                <w:rFonts w:asciiTheme="minorHAnsi" w:hAnsiTheme="minorHAnsi" w:cstheme="minorBidi"/>
                <w:sz w:val="22"/>
                <w:szCs w:val="22"/>
              </w:rPr>
              <w:t xml:space="preserve"> initialization sequence</w:t>
            </w:r>
          </w:p>
          <w:p w14:paraId="15D8EFB6" w14:textId="77777777" w:rsidR="00532B7B" w:rsidRDefault="00532B7B" w:rsidP="00653545">
            <w:pPr>
              <w:pStyle w:val="ListParagraph"/>
              <w:numPr>
                <w:ilvl w:val="0"/>
                <w:numId w:val="19"/>
              </w:numPr>
              <w:rPr>
                <w:rFonts w:asciiTheme="minorHAnsi" w:hAnsiTheme="minorHAnsi" w:cstheme="minorBidi"/>
                <w:sz w:val="22"/>
                <w:szCs w:val="22"/>
              </w:rPr>
            </w:pPr>
            <w:r>
              <w:rPr>
                <w:rFonts w:asciiTheme="minorHAnsi" w:hAnsiTheme="minorHAnsi" w:cstheme="minorBidi"/>
                <w:sz w:val="22"/>
                <w:szCs w:val="22"/>
              </w:rPr>
              <w:t xml:space="preserve">Fork </w:t>
            </w:r>
          </w:p>
          <w:p w14:paraId="3E70DE5A" w14:textId="7822F8A7" w:rsidR="00532B7B" w:rsidRDefault="00532B7B" w:rsidP="00653545">
            <w:pPr>
              <w:pStyle w:val="ListParagraph"/>
              <w:numPr>
                <w:ilvl w:val="1"/>
                <w:numId w:val="19"/>
              </w:numPr>
              <w:rPr>
                <w:rFonts w:asciiTheme="minorHAnsi" w:hAnsiTheme="minorHAnsi" w:cstheme="minorBidi"/>
                <w:sz w:val="22"/>
                <w:szCs w:val="22"/>
              </w:rPr>
            </w:pPr>
            <w:r>
              <w:rPr>
                <w:rFonts w:asciiTheme="minorHAnsi" w:hAnsiTheme="minorHAnsi" w:cstheme="minorBidi"/>
                <w:sz w:val="22"/>
                <w:szCs w:val="22"/>
              </w:rPr>
              <w:t xml:space="preserve">Thread 1: </w:t>
            </w:r>
            <w:r w:rsidR="003E318E">
              <w:rPr>
                <w:rFonts w:asciiTheme="minorHAnsi" w:hAnsiTheme="minorHAnsi" w:cstheme="minorBidi"/>
                <w:sz w:val="22"/>
                <w:szCs w:val="22"/>
              </w:rPr>
              <w:t xml:space="preserve">Random delay and assert the </w:t>
            </w:r>
            <w:proofErr w:type="spellStart"/>
            <w:r w:rsidR="000F36E5">
              <w:rPr>
                <w:rFonts w:asciiTheme="minorHAnsi" w:hAnsiTheme="minorHAnsi" w:cstheme="minorBidi"/>
                <w:sz w:val="22"/>
                <w:szCs w:val="22"/>
              </w:rPr>
              <w:t>pchnl_timeout</w:t>
            </w:r>
            <w:proofErr w:type="spellEnd"/>
            <w:r w:rsidR="000F36E5">
              <w:rPr>
                <w:rFonts w:asciiTheme="minorHAnsi" w:hAnsiTheme="minorHAnsi" w:cstheme="minorBidi"/>
                <w:sz w:val="22"/>
                <w:szCs w:val="22"/>
              </w:rPr>
              <w:t xml:space="preserve"> signal. The point </w:t>
            </w:r>
            <w:proofErr w:type="gramStart"/>
            <w:r w:rsidR="000F36E5">
              <w:rPr>
                <w:rFonts w:asciiTheme="minorHAnsi" w:hAnsiTheme="minorHAnsi" w:cstheme="minorBidi"/>
                <w:sz w:val="22"/>
                <w:szCs w:val="22"/>
              </w:rPr>
              <w:t>it</w:t>
            </w:r>
            <w:proofErr w:type="gramEnd"/>
            <w:r w:rsidR="000F36E5">
              <w:rPr>
                <w:rFonts w:asciiTheme="minorHAnsi" w:hAnsiTheme="minorHAnsi" w:cstheme="minorBidi"/>
                <w:sz w:val="22"/>
                <w:szCs w:val="22"/>
              </w:rPr>
              <w:t xml:space="preserve"> to catch the timeframe where the timeout signal is asserted before the PREQ and </w:t>
            </w:r>
            <w:r w:rsidR="0024601D">
              <w:rPr>
                <w:rFonts w:asciiTheme="minorHAnsi" w:hAnsiTheme="minorHAnsi" w:cstheme="minorBidi"/>
                <w:sz w:val="22"/>
                <w:szCs w:val="22"/>
              </w:rPr>
              <w:t>during</w:t>
            </w:r>
            <w:r w:rsidR="000F36E5">
              <w:rPr>
                <w:rFonts w:asciiTheme="minorHAnsi" w:hAnsiTheme="minorHAnsi" w:cstheme="minorBidi"/>
                <w:sz w:val="22"/>
                <w:szCs w:val="22"/>
              </w:rPr>
              <w:t xml:space="preserve"> PREQ</w:t>
            </w:r>
            <w:r w:rsidR="000C06C9">
              <w:rPr>
                <w:rFonts w:asciiTheme="minorHAnsi" w:hAnsiTheme="minorHAnsi" w:cstheme="minorBidi"/>
                <w:sz w:val="22"/>
                <w:szCs w:val="22"/>
              </w:rPr>
              <w:t xml:space="preserve">. </w:t>
            </w:r>
            <w:r w:rsidR="00B956AC">
              <w:rPr>
                <w:rFonts w:asciiTheme="minorHAnsi" w:hAnsiTheme="minorHAnsi" w:cstheme="minorBidi"/>
                <w:sz w:val="22"/>
                <w:szCs w:val="22"/>
              </w:rPr>
              <w:t xml:space="preserve">Only </w:t>
            </w:r>
            <w:proofErr w:type="spellStart"/>
            <w:r w:rsidR="00B956AC">
              <w:rPr>
                <w:rFonts w:asciiTheme="minorHAnsi" w:hAnsiTheme="minorHAnsi" w:cstheme="minorBidi"/>
                <w:sz w:val="22"/>
                <w:szCs w:val="22"/>
              </w:rPr>
              <w:t>deassert</w:t>
            </w:r>
            <w:proofErr w:type="spellEnd"/>
            <w:r w:rsidR="00B956AC">
              <w:rPr>
                <w:rFonts w:asciiTheme="minorHAnsi" w:hAnsiTheme="minorHAnsi" w:cstheme="minorBidi"/>
                <w:sz w:val="22"/>
                <w:szCs w:val="22"/>
              </w:rPr>
              <w:t xml:space="preserve"> the </w:t>
            </w:r>
            <w:proofErr w:type="spellStart"/>
            <w:r w:rsidR="00B956AC">
              <w:rPr>
                <w:rFonts w:asciiTheme="minorHAnsi" w:hAnsiTheme="minorHAnsi" w:cstheme="minorBidi"/>
                <w:sz w:val="22"/>
                <w:szCs w:val="22"/>
              </w:rPr>
              <w:t>pchnl_timeout</w:t>
            </w:r>
            <w:proofErr w:type="spellEnd"/>
            <w:r w:rsidR="00B956AC">
              <w:rPr>
                <w:rFonts w:asciiTheme="minorHAnsi" w:hAnsiTheme="minorHAnsi" w:cstheme="minorBidi"/>
                <w:sz w:val="22"/>
                <w:szCs w:val="22"/>
              </w:rPr>
              <w:t xml:space="preserve"> </w:t>
            </w:r>
            <w:r w:rsidR="00EC375B">
              <w:rPr>
                <w:rFonts w:asciiTheme="minorHAnsi" w:hAnsiTheme="minorHAnsi" w:cstheme="minorBidi"/>
                <w:sz w:val="22"/>
                <w:szCs w:val="22"/>
              </w:rPr>
              <w:t xml:space="preserve">once RTL </w:t>
            </w:r>
            <w:proofErr w:type="spellStart"/>
            <w:r w:rsidR="00FB5BDC">
              <w:rPr>
                <w:rFonts w:asciiTheme="minorHAnsi" w:hAnsiTheme="minorHAnsi" w:cstheme="minorBidi"/>
                <w:sz w:val="22"/>
                <w:szCs w:val="22"/>
              </w:rPr>
              <w:t>deassert</w:t>
            </w:r>
            <w:proofErr w:type="spellEnd"/>
            <w:r w:rsidR="00FB5BDC">
              <w:rPr>
                <w:rFonts w:asciiTheme="minorHAnsi" w:hAnsiTheme="minorHAnsi" w:cstheme="minorBidi"/>
                <w:sz w:val="22"/>
                <w:szCs w:val="22"/>
              </w:rPr>
              <w:t xml:space="preserve"> </w:t>
            </w:r>
            <w:proofErr w:type="spellStart"/>
            <w:r w:rsidR="00A30E3C">
              <w:rPr>
                <w:rFonts w:asciiTheme="minorHAnsi" w:hAnsiTheme="minorHAnsi" w:cstheme="minorBidi"/>
                <w:sz w:val="22"/>
                <w:szCs w:val="22"/>
              </w:rPr>
              <w:t>ocs_ess_paccept</w:t>
            </w:r>
            <w:proofErr w:type="spellEnd"/>
            <w:r w:rsidR="00A30E3C">
              <w:rPr>
                <w:rFonts w:asciiTheme="minorHAnsi" w:hAnsiTheme="minorHAnsi" w:cstheme="minorBidi"/>
                <w:sz w:val="22"/>
                <w:szCs w:val="22"/>
              </w:rPr>
              <w:t xml:space="preserve">. </w:t>
            </w:r>
            <w:proofErr w:type="spellStart"/>
            <w:r w:rsidR="00A30E3C">
              <w:rPr>
                <w:rFonts w:asciiTheme="minorHAnsi" w:hAnsiTheme="minorHAnsi" w:cstheme="minorBidi"/>
                <w:sz w:val="22"/>
                <w:szCs w:val="22"/>
              </w:rPr>
              <w:t>Deassert</w:t>
            </w:r>
            <w:r w:rsidR="00DC7455">
              <w:rPr>
                <w:rFonts w:asciiTheme="minorHAnsi" w:hAnsiTheme="minorHAnsi" w:cstheme="minorBidi"/>
                <w:sz w:val="22"/>
                <w:szCs w:val="22"/>
              </w:rPr>
              <w:t>ion</w:t>
            </w:r>
            <w:proofErr w:type="spellEnd"/>
            <w:r w:rsidR="00A30E3C">
              <w:rPr>
                <w:rFonts w:asciiTheme="minorHAnsi" w:hAnsiTheme="minorHAnsi" w:cstheme="minorBidi"/>
                <w:sz w:val="22"/>
                <w:szCs w:val="22"/>
              </w:rPr>
              <w:t xml:space="preserve"> of </w:t>
            </w:r>
            <w:proofErr w:type="spellStart"/>
            <w:r w:rsidR="00A30E3C">
              <w:rPr>
                <w:rFonts w:asciiTheme="minorHAnsi" w:hAnsiTheme="minorHAnsi" w:cstheme="minorBidi"/>
                <w:sz w:val="22"/>
                <w:szCs w:val="22"/>
              </w:rPr>
              <w:t>pchnl_timeout</w:t>
            </w:r>
            <w:proofErr w:type="spellEnd"/>
            <w:r w:rsidR="00A30E3C">
              <w:rPr>
                <w:rFonts w:asciiTheme="minorHAnsi" w:hAnsiTheme="minorHAnsi" w:cstheme="minorBidi"/>
                <w:sz w:val="22"/>
                <w:szCs w:val="22"/>
              </w:rPr>
              <w:t xml:space="preserve"> </w:t>
            </w:r>
            <w:r w:rsidR="00CB4DA6">
              <w:rPr>
                <w:rFonts w:asciiTheme="minorHAnsi" w:hAnsiTheme="minorHAnsi" w:cstheme="minorBidi"/>
                <w:sz w:val="22"/>
                <w:szCs w:val="22"/>
              </w:rPr>
              <w:t xml:space="preserve">can happen right after the first </w:t>
            </w:r>
            <w:proofErr w:type="spellStart"/>
            <w:r w:rsidR="00CB4DA6">
              <w:rPr>
                <w:rFonts w:asciiTheme="minorHAnsi" w:hAnsiTheme="minorHAnsi" w:cstheme="minorBidi"/>
                <w:sz w:val="22"/>
                <w:szCs w:val="22"/>
              </w:rPr>
              <w:t>ocs_ess_paccept</w:t>
            </w:r>
            <w:proofErr w:type="spellEnd"/>
            <w:r w:rsidR="00CB4DA6">
              <w:rPr>
                <w:rFonts w:asciiTheme="minorHAnsi" w:hAnsiTheme="minorHAnsi" w:cstheme="minorBidi"/>
                <w:sz w:val="22"/>
                <w:szCs w:val="22"/>
              </w:rPr>
              <w:t xml:space="preserve"> </w:t>
            </w:r>
            <w:proofErr w:type="spellStart"/>
            <w:r w:rsidR="00CB4DA6">
              <w:rPr>
                <w:rFonts w:asciiTheme="minorHAnsi" w:hAnsiTheme="minorHAnsi" w:cstheme="minorBidi"/>
                <w:sz w:val="22"/>
                <w:szCs w:val="22"/>
              </w:rPr>
              <w:t>deassertion</w:t>
            </w:r>
            <w:proofErr w:type="spellEnd"/>
            <w:r w:rsidR="00CB4DA6">
              <w:rPr>
                <w:rFonts w:asciiTheme="minorHAnsi" w:hAnsiTheme="minorHAnsi" w:cstheme="minorBidi"/>
                <w:sz w:val="22"/>
                <w:szCs w:val="22"/>
              </w:rPr>
              <w:t xml:space="preserve"> or </w:t>
            </w:r>
            <w:r w:rsidR="00DC7455">
              <w:rPr>
                <w:rFonts w:asciiTheme="minorHAnsi" w:hAnsiTheme="minorHAnsi" w:cstheme="minorBidi"/>
                <w:sz w:val="22"/>
                <w:szCs w:val="22"/>
              </w:rPr>
              <w:t xml:space="preserve">multiple </w:t>
            </w:r>
            <w:proofErr w:type="spellStart"/>
            <w:r w:rsidR="00DC7455">
              <w:rPr>
                <w:rFonts w:asciiTheme="minorHAnsi" w:hAnsiTheme="minorHAnsi" w:cstheme="minorBidi"/>
                <w:sz w:val="22"/>
                <w:szCs w:val="22"/>
              </w:rPr>
              <w:t>ocs_ess_paccept</w:t>
            </w:r>
            <w:proofErr w:type="spellEnd"/>
            <w:r w:rsidR="00DC7455">
              <w:rPr>
                <w:rFonts w:asciiTheme="minorHAnsi" w:hAnsiTheme="minorHAnsi" w:cstheme="minorBidi"/>
                <w:sz w:val="22"/>
                <w:szCs w:val="22"/>
              </w:rPr>
              <w:t xml:space="preserve"> </w:t>
            </w:r>
            <w:proofErr w:type="spellStart"/>
            <w:r w:rsidR="00DC7455">
              <w:rPr>
                <w:rFonts w:asciiTheme="minorHAnsi" w:hAnsiTheme="minorHAnsi" w:cstheme="minorBidi"/>
                <w:sz w:val="22"/>
                <w:szCs w:val="22"/>
              </w:rPr>
              <w:t>deassertion</w:t>
            </w:r>
            <w:proofErr w:type="spellEnd"/>
            <w:r w:rsidR="00DC7455">
              <w:rPr>
                <w:rFonts w:asciiTheme="minorHAnsi" w:hAnsiTheme="minorHAnsi" w:cstheme="minorBidi"/>
                <w:sz w:val="22"/>
                <w:szCs w:val="22"/>
              </w:rPr>
              <w:t xml:space="preserve">. </w:t>
            </w:r>
          </w:p>
          <w:p w14:paraId="7D263A9F" w14:textId="44DE919F" w:rsidR="00532B7B" w:rsidRPr="004445E5" w:rsidRDefault="00532B7B" w:rsidP="00653545">
            <w:pPr>
              <w:pStyle w:val="ListParagraph"/>
              <w:numPr>
                <w:ilvl w:val="1"/>
                <w:numId w:val="19"/>
              </w:numPr>
              <w:rPr>
                <w:rFonts w:asciiTheme="minorHAnsi" w:hAnsiTheme="minorHAnsi" w:cstheme="minorBidi"/>
                <w:sz w:val="22"/>
                <w:szCs w:val="22"/>
              </w:rPr>
            </w:pPr>
            <w:r>
              <w:rPr>
                <w:rFonts w:asciiTheme="minorHAnsi" w:hAnsiTheme="minorHAnsi" w:cstheme="minorBidi"/>
                <w:sz w:val="22"/>
                <w:szCs w:val="22"/>
              </w:rPr>
              <w:t xml:space="preserve">Thread 2: </w:t>
            </w:r>
            <w:r w:rsidR="004F563D">
              <w:rPr>
                <w:rFonts w:asciiTheme="minorHAnsi" w:hAnsiTheme="minorHAnsi" w:cstheme="minorBidi"/>
                <w:sz w:val="22"/>
                <w:szCs w:val="22"/>
              </w:rPr>
              <w:t>Within a loop of 5 rounds</w:t>
            </w:r>
            <w:r w:rsidR="003E318E">
              <w:rPr>
                <w:rFonts w:asciiTheme="minorHAnsi" w:hAnsiTheme="minorHAnsi" w:cstheme="minorBidi"/>
                <w:sz w:val="22"/>
                <w:szCs w:val="22"/>
              </w:rPr>
              <w:t xml:space="preserve"> and with random delay, </w:t>
            </w:r>
            <w:r w:rsidR="00524B29">
              <w:rPr>
                <w:rFonts w:asciiTheme="minorHAnsi" w:hAnsiTheme="minorHAnsi" w:cstheme="minorBidi"/>
                <w:sz w:val="22"/>
                <w:szCs w:val="22"/>
              </w:rPr>
              <w:t xml:space="preserve">call the reset </w:t>
            </w:r>
            <w:r w:rsidR="003E318E">
              <w:rPr>
                <w:rFonts w:asciiTheme="minorHAnsi" w:hAnsiTheme="minorHAnsi" w:cstheme="minorBidi"/>
                <w:sz w:val="22"/>
                <w:szCs w:val="22"/>
              </w:rPr>
              <w:t>isolation</w:t>
            </w:r>
            <w:r w:rsidR="00524B29">
              <w:rPr>
                <w:rFonts w:asciiTheme="minorHAnsi" w:hAnsiTheme="minorHAnsi" w:cstheme="minorBidi"/>
                <w:sz w:val="22"/>
                <w:szCs w:val="22"/>
              </w:rPr>
              <w:t xml:space="preserve"> entry and exit flow</w:t>
            </w:r>
            <w:r w:rsidR="004F563D">
              <w:rPr>
                <w:rFonts w:asciiTheme="minorHAnsi" w:hAnsiTheme="minorHAnsi" w:cstheme="minorBidi"/>
                <w:sz w:val="22"/>
                <w:szCs w:val="22"/>
              </w:rPr>
              <w:t xml:space="preserve">. </w:t>
            </w:r>
          </w:p>
        </w:tc>
      </w:tr>
      <w:tr w:rsidR="00532B7B" w:rsidRPr="000A4A78" w14:paraId="76746E1A" w14:textId="77777777">
        <w:tc>
          <w:tcPr>
            <w:tcW w:w="0" w:type="auto"/>
          </w:tcPr>
          <w:p w14:paraId="3004EE8D" w14:textId="77777777" w:rsidR="00532B7B" w:rsidRPr="005D6BD4" w:rsidRDefault="00532B7B">
            <w:pPr>
              <w:rPr>
                <w:rFonts w:eastAsia="MS Mincho"/>
              </w:rPr>
            </w:pPr>
            <w:r>
              <w:t>Checking</w:t>
            </w:r>
          </w:p>
          <w:p w14:paraId="69D6F4A6" w14:textId="6597003C" w:rsidR="00532B7B" w:rsidRPr="009926EC" w:rsidRDefault="004445E5">
            <w:pPr>
              <w:rPr>
                <w:rFonts w:asciiTheme="minorHAnsi" w:eastAsia="MS Mincho" w:hAnsiTheme="minorHAnsi" w:cstheme="minorBidi"/>
                <w:sz w:val="22"/>
                <w:szCs w:val="22"/>
              </w:rPr>
            </w:pPr>
            <w:r>
              <w:t xml:space="preserve">Assertions </w:t>
            </w:r>
            <w:r w:rsidR="00F329F2">
              <w:t xml:space="preserve">will make sure that the RTL response with PACCEPT within a reasonable timeframe. </w:t>
            </w:r>
            <w:r w:rsidR="00532B7B">
              <w:t xml:space="preserve"> </w:t>
            </w:r>
          </w:p>
        </w:tc>
      </w:tr>
      <w:tr w:rsidR="00532B7B" w:rsidRPr="000A4A78" w14:paraId="23009576" w14:textId="77777777">
        <w:tc>
          <w:tcPr>
            <w:tcW w:w="0" w:type="auto"/>
          </w:tcPr>
          <w:p w14:paraId="6BB0C791" w14:textId="77777777" w:rsidR="00532B7B" w:rsidRDefault="00532B7B">
            <w:r>
              <w:t>Coverage</w:t>
            </w:r>
          </w:p>
          <w:p w14:paraId="77E4E3B5" w14:textId="77777777" w:rsidR="00532B7B" w:rsidRPr="004B3E9E" w:rsidRDefault="00532B7B">
            <w:pPr>
              <w:rPr>
                <w:rFonts w:eastAsia="MS Mincho"/>
              </w:rPr>
            </w:pPr>
            <w:r>
              <w:t xml:space="preserve"> </w:t>
            </w:r>
          </w:p>
        </w:tc>
      </w:tr>
      <w:tr w:rsidR="00532B7B" w:rsidRPr="000A4A78" w14:paraId="0F5EBC39" w14:textId="77777777">
        <w:tc>
          <w:tcPr>
            <w:tcW w:w="0" w:type="auto"/>
          </w:tcPr>
          <w:p w14:paraId="68728956" w14:textId="77777777" w:rsidR="00532B7B" w:rsidRDefault="00532B7B">
            <w:r>
              <w:t>Useful Resources</w:t>
            </w:r>
          </w:p>
          <w:p w14:paraId="0D0B8E4C" w14:textId="77777777" w:rsidR="00532B7B" w:rsidRPr="006321E2" w:rsidRDefault="00532B7B">
            <w:pPr>
              <w:rPr>
                <w:i/>
                <w:iCs/>
              </w:rPr>
            </w:pPr>
            <w:r>
              <w:t>&lt;Example: Block diagrams, waves, snippets from PCR/HAS etc.&gt;</w:t>
            </w:r>
          </w:p>
        </w:tc>
      </w:tr>
    </w:tbl>
    <w:p w14:paraId="6AD69FE7" w14:textId="77777777" w:rsidR="00532B7B" w:rsidRPr="00532B7B" w:rsidRDefault="00532B7B" w:rsidP="00532B7B"/>
    <w:p w14:paraId="5FEA3AAF" w14:textId="25F4009D" w:rsidR="00B73EEA" w:rsidRDefault="00B73EEA">
      <w:pPr>
        <w:pStyle w:val="Heading3"/>
      </w:pPr>
      <w:proofErr w:type="spellStart"/>
      <w:r>
        <w:t>ocs_pchnl_timeout_with_acc</w:t>
      </w:r>
      <w:r w:rsidR="00A23855">
        <w:t>pg_test</w:t>
      </w:r>
      <w:proofErr w:type="spellEnd"/>
    </w:p>
    <w:tbl>
      <w:tblPr>
        <w:tblStyle w:val="TableGrid"/>
        <w:tblW w:w="9350" w:type="dxa"/>
        <w:tblInd w:w="607" w:type="dxa"/>
        <w:tblLook w:val="04A0" w:firstRow="1" w:lastRow="0" w:firstColumn="1" w:lastColumn="0" w:noHBand="0" w:noVBand="1"/>
      </w:tblPr>
      <w:tblGrid>
        <w:gridCol w:w="9350"/>
      </w:tblGrid>
      <w:tr w:rsidR="00A23855" w:rsidRPr="000A4A78" w14:paraId="5141E12D" w14:textId="77777777">
        <w:tc>
          <w:tcPr>
            <w:tcW w:w="0" w:type="auto"/>
          </w:tcPr>
          <w:p w14:paraId="3FA63AB3" w14:textId="77777777" w:rsidR="00A23855" w:rsidRDefault="00A23855">
            <w:r>
              <w:t xml:space="preserve">Objective </w:t>
            </w:r>
          </w:p>
          <w:p w14:paraId="6726A982" w14:textId="4639C0B1" w:rsidR="009D75D9" w:rsidRPr="005D6BD4" w:rsidRDefault="00A23855" w:rsidP="005E3409">
            <w:r>
              <w:t xml:space="preserve">Test will test out </w:t>
            </w:r>
            <w:proofErr w:type="spellStart"/>
            <w:r w:rsidR="00DF0002">
              <w:t>accessible_pg</w:t>
            </w:r>
            <w:proofErr w:type="spellEnd"/>
            <w:r>
              <w:t xml:space="preserve"> with timeout asserted</w:t>
            </w:r>
            <w:r w:rsidR="009D75D9">
              <w:t>. Timeout can be asserted only in ACCPG</w:t>
            </w:r>
            <w:r w:rsidR="005E3409">
              <w:t>.</w:t>
            </w:r>
          </w:p>
        </w:tc>
      </w:tr>
      <w:tr w:rsidR="00A23855" w:rsidRPr="000A4A78" w14:paraId="5FEAB2E2" w14:textId="77777777">
        <w:tc>
          <w:tcPr>
            <w:tcW w:w="0" w:type="auto"/>
          </w:tcPr>
          <w:p w14:paraId="67686C56" w14:textId="77777777" w:rsidR="00A23855" w:rsidRDefault="00A23855">
            <w:r>
              <w:t>Description</w:t>
            </w:r>
          </w:p>
          <w:p w14:paraId="2C111C26" w14:textId="77777777" w:rsidR="00A23855" w:rsidRDefault="00A23855" w:rsidP="00653545">
            <w:pPr>
              <w:pStyle w:val="ListParagraph"/>
              <w:numPr>
                <w:ilvl w:val="0"/>
                <w:numId w:val="33"/>
              </w:numPr>
              <w:rPr>
                <w:rFonts w:asciiTheme="minorHAnsi" w:hAnsiTheme="minorHAnsi" w:cstheme="minorBidi"/>
                <w:sz w:val="22"/>
                <w:szCs w:val="22"/>
              </w:rPr>
            </w:pPr>
            <w:r>
              <w:rPr>
                <w:rFonts w:asciiTheme="minorHAnsi" w:hAnsiTheme="minorHAnsi" w:cstheme="minorBidi"/>
                <w:sz w:val="22"/>
                <w:szCs w:val="22"/>
              </w:rPr>
              <w:t>Boot up sequence (</w:t>
            </w:r>
            <w:proofErr w:type="spellStart"/>
            <w:r>
              <w:rPr>
                <w:rFonts w:asciiTheme="minorHAnsi" w:hAnsiTheme="minorHAnsi" w:cstheme="minorBidi"/>
                <w:sz w:val="22"/>
                <w:szCs w:val="22"/>
              </w:rPr>
              <w:t>ocs_hard_reset_sequence</w:t>
            </w:r>
            <w:proofErr w:type="spellEnd"/>
            <w:r>
              <w:rPr>
                <w:rFonts w:asciiTheme="minorHAnsi" w:hAnsiTheme="minorHAnsi" w:cstheme="minorBidi"/>
                <w:sz w:val="22"/>
                <w:szCs w:val="22"/>
              </w:rPr>
              <w:t>)</w:t>
            </w:r>
          </w:p>
          <w:p w14:paraId="2771AFC7" w14:textId="77777777" w:rsidR="00A23855" w:rsidRDefault="00A23855" w:rsidP="00653545">
            <w:pPr>
              <w:pStyle w:val="ListParagraph"/>
              <w:numPr>
                <w:ilvl w:val="1"/>
                <w:numId w:val="33"/>
              </w:numPr>
              <w:rPr>
                <w:rFonts w:asciiTheme="minorHAnsi" w:hAnsiTheme="minorHAnsi" w:cstheme="minorBidi"/>
                <w:sz w:val="22"/>
                <w:szCs w:val="22"/>
              </w:rPr>
            </w:pPr>
            <w:r>
              <w:rPr>
                <w:rFonts w:asciiTheme="minorHAnsi" w:hAnsiTheme="minorHAnsi" w:cstheme="minorBidi"/>
                <w:sz w:val="22"/>
                <w:szCs w:val="22"/>
              </w:rPr>
              <w:t xml:space="preserve">assert </w:t>
            </w:r>
            <w:proofErr w:type="spellStart"/>
            <w:r>
              <w:rPr>
                <w:rFonts w:asciiTheme="minorHAnsi" w:hAnsiTheme="minorHAnsi" w:cstheme="minorBidi"/>
                <w:sz w:val="22"/>
                <w:szCs w:val="22"/>
              </w:rPr>
              <w:t>cse_rst_vnnpgd_slow_b</w:t>
            </w:r>
            <w:proofErr w:type="spellEnd"/>
            <w:r>
              <w:rPr>
                <w:rFonts w:asciiTheme="minorHAnsi" w:hAnsiTheme="minorHAnsi" w:cstheme="minorBidi"/>
                <w:sz w:val="22"/>
                <w:szCs w:val="22"/>
              </w:rPr>
              <w:t xml:space="preserve"> and </w:t>
            </w:r>
            <w:proofErr w:type="spellStart"/>
            <w:r>
              <w:rPr>
                <w:rFonts w:asciiTheme="minorHAnsi" w:hAnsiTheme="minorHAnsi" w:cstheme="minorBidi"/>
                <w:sz w:val="22"/>
                <w:szCs w:val="22"/>
              </w:rPr>
              <w:t>cse_side_rst_b</w:t>
            </w:r>
            <w:proofErr w:type="spellEnd"/>
          </w:p>
          <w:p w14:paraId="4F713431" w14:textId="77777777" w:rsidR="00A23855" w:rsidRDefault="00A23855" w:rsidP="00653545">
            <w:pPr>
              <w:pStyle w:val="ListParagraph"/>
              <w:numPr>
                <w:ilvl w:val="1"/>
                <w:numId w:val="33"/>
              </w:numPr>
              <w:rPr>
                <w:rFonts w:asciiTheme="minorHAnsi" w:hAnsiTheme="minorHAnsi" w:cstheme="minorBidi"/>
                <w:sz w:val="22"/>
                <w:szCs w:val="22"/>
              </w:rPr>
            </w:pPr>
            <w:r>
              <w:rPr>
                <w:rFonts w:asciiTheme="minorHAnsi" w:hAnsiTheme="minorHAnsi" w:cstheme="minorBidi"/>
                <w:sz w:val="22"/>
                <w:szCs w:val="22"/>
              </w:rPr>
              <w:t xml:space="preserve">random </w:t>
            </w:r>
            <w:proofErr w:type="gramStart"/>
            <w:r>
              <w:rPr>
                <w:rFonts w:asciiTheme="minorHAnsi" w:hAnsiTheme="minorHAnsi" w:cstheme="minorBidi"/>
                <w:sz w:val="22"/>
                <w:szCs w:val="22"/>
              </w:rPr>
              <w:t>delay ,</w:t>
            </w:r>
            <w:proofErr w:type="gramEnd"/>
            <w:r>
              <w:rPr>
                <w:rFonts w:asciiTheme="minorHAnsi" w:hAnsiTheme="minorHAnsi" w:cstheme="minorBidi"/>
                <w:sz w:val="22"/>
                <w:szCs w:val="22"/>
              </w:rPr>
              <w:t xml:space="preserve">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44EC1FE8" w14:textId="77777777" w:rsidR="00A23855" w:rsidRPr="000241DD" w:rsidRDefault="00A23855" w:rsidP="00653545">
            <w:pPr>
              <w:pStyle w:val="ListParagraph"/>
              <w:numPr>
                <w:ilvl w:val="1"/>
                <w:numId w:val="33"/>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3190D489" w14:textId="77777777" w:rsidR="00A23855" w:rsidRDefault="00A23855" w:rsidP="00653545">
            <w:pPr>
              <w:pStyle w:val="ListParagraph"/>
              <w:numPr>
                <w:ilvl w:val="1"/>
                <w:numId w:val="33"/>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cse_rst_vnnpgd_slow_b</w:t>
            </w:r>
            <w:proofErr w:type="spellEnd"/>
          </w:p>
          <w:p w14:paraId="1C3649AA" w14:textId="77777777" w:rsidR="00A23855" w:rsidRDefault="00A23855" w:rsidP="00653545">
            <w:pPr>
              <w:pStyle w:val="ListParagraph"/>
              <w:numPr>
                <w:ilvl w:val="1"/>
                <w:numId w:val="33"/>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69B4B394" w14:textId="77777777" w:rsidR="00A23855" w:rsidRPr="000241DD" w:rsidRDefault="00A23855" w:rsidP="00653545">
            <w:pPr>
              <w:pStyle w:val="ListParagraph"/>
              <w:numPr>
                <w:ilvl w:val="1"/>
                <w:numId w:val="33"/>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0</w:t>
            </w:r>
          </w:p>
          <w:p w14:paraId="545A3724" w14:textId="77777777" w:rsidR="00A23855" w:rsidRDefault="00A23855" w:rsidP="00653545">
            <w:pPr>
              <w:pStyle w:val="ListParagraph"/>
              <w:numPr>
                <w:ilvl w:val="1"/>
                <w:numId w:val="33"/>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0</w:t>
            </w:r>
          </w:p>
          <w:p w14:paraId="24023C04" w14:textId="77777777" w:rsidR="00A23855" w:rsidRPr="00115918" w:rsidRDefault="00A23855" w:rsidP="00653545">
            <w:pPr>
              <w:pStyle w:val="ListParagraph"/>
              <w:numPr>
                <w:ilvl w:val="0"/>
                <w:numId w:val="33"/>
              </w:numPr>
              <w:rPr>
                <w:rFonts w:asciiTheme="minorHAnsi" w:hAnsiTheme="minorHAnsi" w:cstheme="minorBidi"/>
                <w:sz w:val="22"/>
                <w:szCs w:val="22"/>
              </w:rPr>
            </w:pPr>
            <w:r>
              <w:rPr>
                <w:rFonts w:asciiTheme="minorHAnsi" w:hAnsiTheme="minorHAnsi" w:cstheme="minorBidi"/>
                <w:sz w:val="22"/>
                <w:szCs w:val="22"/>
              </w:rPr>
              <w:t xml:space="preserve">Call </w:t>
            </w:r>
            <w:proofErr w:type="spellStart"/>
            <w:r>
              <w:rPr>
                <w:rFonts w:asciiTheme="minorHAnsi" w:hAnsiTheme="minorHAnsi" w:cstheme="minorBidi"/>
                <w:sz w:val="22"/>
                <w:szCs w:val="22"/>
              </w:rPr>
              <w:t>ocs</w:t>
            </w:r>
            <w:proofErr w:type="spellEnd"/>
            <w:r>
              <w:rPr>
                <w:rFonts w:asciiTheme="minorHAnsi" w:hAnsiTheme="minorHAnsi" w:cstheme="minorBidi"/>
                <w:sz w:val="22"/>
                <w:szCs w:val="22"/>
              </w:rPr>
              <w:t xml:space="preserve"> initialization sequence</w:t>
            </w:r>
          </w:p>
          <w:p w14:paraId="04C53A6D" w14:textId="77777777" w:rsidR="00A23855" w:rsidRDefault="00A23855" w:rsidP="00653545">
            <w:pPr>
              <w:pStyle w:val="ListParagraph"/>
              <w:numPr>
                <w:ilvl w:val="0"/>
                <w:numId w:val="33"/>
              </w:numPr>
              <w:rPr>
                <w:rFonts w:asciiTheme="minorHAnsi" w:hAnsiTheme="minorHAnsi" w:cstheme="minorBidi"/>
                <w:sz w:val="22"/>
                <w:szCs w:val="22"/>
              </w:rPr>
            </w:pPr>
            <w:r>
              <w:rPr>
                <w:rFonts w:asciiTheme="minorHAnsi" w:hAnsiTheme="minorHAnsi" w:cstheme="minorBidi"/>
                <w:sz w:val="22"/>
                <w:szCs w:val="22"/>
              </w:rPr>
              <w:t xml:space="preserve">Fork </w:t>
            </w:r>
          </w:p>
          <w:p w14:paraId="1D5F1A54" w14:textId="10BF2029" w:rsidR="00A23855" w:rsidRDefault="00A23855" w:rsidP="00653545">
            <w:pPr>
              <w:pStyle w:val="ListParagraph"/>
              <w:numPr>
                <w:ilvl w:val="1"/>
                <w:numId w:val="33"/>
              </w:numPr>
              <w:rPr>
                <w:rFonts w:asciiTheme="minorHAnsi" w:hAnsiTheme="minorHAnsi" w:cstheme="minorBidi"/>
                <w:sz w:val="22"/>
                <w:szCs w:val="22"/>
              </w:rPr>
            </w:pPr>
            <w:r>
              <w:rPr>
                <w:rFonts w:asciiTheme="minorHAnsi" w:hAnsiTheme="minorHAnsi" w:cstheme="minorBidi"/>
                <w:sz w:val="22"/>
                <w:szCs w:val="22"/>
              </w:rPr>
              <w:t>Thread 1:</w:t>
            </w:r>
            <w:r w:rsidR="00695239">
              <w:rPr>
                <w:rFonts w:asciiTheme="minorHAnsi" w:hAnsiTheme="minorHAnsi" w:cstheme="minorBidi"/>
                <w:sz w:val="22"/>
                <w:szCs w:val="22"/>
              </w:rPr>
              <w:t xml:space="preserve"> Wait on </w:t>
            </w:r>
            <w:proofErr w:type="spellStart"/>
            <w:r w:rsidR="00695239">
              <w:rPr>
                <w:rFonts w:asciiTheme="minorHAnsi" w:hAnsiTheme="minorHAnsi" w:cstheme="minorBidi"/>
                <w:sz w:val="22"/>
                <w:szCs w:val="22"/>
              </w:rPr>
              <w:t>pstate</w:t>
            </w:r>
            <w:proofErr w:type="spellEnd"/>
            <w:r w:rsidR="00695239">
              <w:rPr>
                <w:rFonts w:asciiTheme="minorHAnsi" w:hAnsiTheme="minorHAnsi" w:cstheme="minorBidi"/>
                <w:sz w:val="22"/>
                <w:szCs w:val="22"/>
              </w:rPr>
              <w:t xml:space="preserve">=ACCBLK and PREQ=1 </w:t>
            </w:r>
            <w:r w:rsidR="008E613D">
              <w:rPr>
                <w:rFonts w:asciiTheme="minorHAnsi" w:hAnsiTheme="minorHAnsi" w:cstheme="minorBidi"/>
                <w:sz w:val="22"/>
                <w:szCs w:val="22"/>
              </w:rPr>
              <w:t xml:space="preserve">and then 0. Issue </w:t>
            </w:r>
            <w:r>
              <w:rPr>
                <w:rFonts w:asciiTheme="minorHAnsi" w:hAnsiTheme="minorHAnsi" w:cstheme="minorBidi"/>
                <w:sz w:val="22"/>
                <w:szCs w:val="22"/>
              </w:rPr>
              <w:t xml:space="preserve">Random delay and assert the </w:t>
            </w:r>
            <w:proofErr w:type="spellStart"/>
            <w:r>
              <w:rPr>
                <w:rFonts w:asciiTheme="minorHAnsi" w:hAnsiTheme="minorHAnsi" w:cstheme="minorBidi"/>
                <w:sz w:val="22"/>
                <w:szCs w:val="22"/>
              </w:rPr>
              <w:t>pchnl_timeout</w:t>
            </w:r>
            <w:proofErr w:type="spellEnd"/>
            <w:r>
              <w:rPr>
                <w:rFonts w:asciiTheme="minorHAnsi" w:hAnsiTheme="minorHAnsi" w:cstheme="minorBidi"/>
                <w:sz w:val="22"/>
                <w:szCs w:val="22"/>
              </w:rPr>
              <w:t xml:space="preserve"> signal. The point </w:t>
            </w:r>
            <w:proofErr w:type="gramStart"/>
            <w:r>
              <w:rPr>
                <w:rFonts w:asciiTheme="minorHAnsi" w:hAnsiTheme="minorHAnsi" w:cstheme="minorBidi"/>
                <w:sz w:val="22"/>
                <w:szCs w:val="22"/>
              </w:rPr>
              <w:t>it</w:t>
            </w:r>
            <w:proofErr w:type="gramEnd"/>
            <w:r>
              <w:rPr>
                <w:rFonts w:asciiTheme="minorHAnsi" w:hAnsiTheme="minorHAnsi" w:cstheme="minorBidi"/>
                <w:sz w:val="22"/>
                <w:szCs w:val="22"/>
              </w:rPr>
              <w:t xml:space="preserve"> to catch the timeframe where the timeout signal is asserted before the PREQ </w:t>
            </w:r>
            <w:r w:rsidR="00346BEC">
              <w:rPr>
                <w:rFonts w:asciiTheme="minorHAnsi" w:hAnsiTheme="minorHAnsi" w:cstheme="minorBidi"/>
                <w:sz w:val="22"/>
                <w:szCs w:val="22"/>
              </w:rPr>
              <w:t>with PSTATE=</w:t>
            </w:r>
            <w:r w:rsidR="002D7F48">
              <w:rPr>
                <w:rFonts w:asciiTheme="minorHAnsi" w:hAnsiTheme="minorHAnsi" w:cstheme="minorBidi"/>
                <w:sz w:val="22"/>
                <w:szCs w:val="22"/>
              </w:rPr>
              <w:t xml:space="preserve"> </w:t>
            </w:r>
            <w:proofErr w:type="gramStart"/>
            <w:r w:rsidR="002D7F48">
              <w:rPr>
                <w:rFonts w:asciiTheme="minorHAnsi" w:hAnsiTheme="minorHAnsi" w:cstheme="minorBidi"/>
                <w:sz w:val="22"/>
                <w:szCs w:val="22"/>
              </w:rPr>
              <w:t xml:space="preserve">ACCPG  </w:t>
            </w:r>
            <w:r>
              <w:rPr>
                <w:rFonts w:asciiTheme="minorHAnsi" w:hAnsiTheme="minorHAnsi" w:cstheme="minorBidi"/>
                <w:sz w:val="22"/>
                <w:szCs w:val="22"/>
              </w:rPr>
              <w:t>and</w:t>
            </w:r>
            <w:proofErr w:type="gramEnd"/>
            <w:r>
              <w:rPr>
                <w:rFonts w:asciiTheme="minorHAnsi" w:hAnsiTheme="minorHAnsi" w:cstheme="minorBidi"/>
                <w:sz w:val="22"/>
                <w:szCs w:val="22"/>
              </w:rPr>
              <w:t xml:space="preserve"> during PREQ</w:t>
            </w:r>
            <w:r w:rsidR="002D7F48">
              <w:rPr>
                <w:rFonts w:asciiTheme="minorHAnsi" w:hAnsiTheme="minorHAnsi" w:cstheme="minorBidi"/>
                <w:sz w:val="22"/>
                <w:szCs w:val="22"/>
              </w:rPr>
              <w:t xml:space="preserve"> with PSTATE= ACCPG</w:t>
            </w:r>
            <w:r>
              <w:rPr>
                <w:rFonts w:asciiTheme="minorHAnsi" w:hAnsiTheme="minorHAnsi" w:cstheme="minorBidi"/>
                <w:sz w:val="22"/>
                <w:szCs w:val="22"/>
              </w:rPr>
              <w:t>.</w:t>
            </w:r>
            <w:r w:rsidR="002D7F48">
              <w:rPr>
                <w:rFonts w:asciiTheme="minorHAnsi" w:hAnsiTheme="minorHAnsi" w:cstheme="minorBidi"/>
                <w:sz w:val="22"/>
                <w:szCs w:val="22"/>
              </w:rPr>
              <w:t xml:space="preserve"> </w:t>
            </w:r>
            <w:proofErr w:type="spellStart"/>
            <w:r w:rsidR="002D7F48">
              <w:rPr>
                <w:rFonts w:asciiTheme="minorHAnsi" w:hAnsiTheme="minorHAnsi" w:cstheme="minorBidi"/>
                <w:sz w:val="22"/>
                <w:szCs w:val="22"/>
              </w:rPr>
              <w:t>D</w:t>
            </w:r>
            <w:r>
              <w:rPr>
                <w:rFonts w:asciiTheme="minorHAnsi" w:hAnsiTheme="minorHAnsi" w:cstheme="minorBidi"/>
                <w:sz w:val="22"/>
                <w:szCs w:val="22"/>
              </w:rPr>
              <w:t>eassert</w:t>
            </w:r>
            <w:proofErr w:type="spellEnd"/>
            <w:r>
              <w:rPr>
                <w:rFonts w:asciiTheme="minorHAnsi" w:hAnsiTheme="minorHAnsi" w:cstheme="minorBidi"/>
                <w:sz w:val="22"/>
                <w:szCs w:val="22"/>
              </w:rPr>
              <w:t xml:space="preserve"> the </w:t>
            </w:r>
            <w:proofErr w:type="spellStart"/>
            <w:r>
              <w:rPr>
                <w:rFonts w:asciiTheme="minorHAnsi" w:hAnsiTheme="minorHAnsi" w:cstheme="minorBidi"/>
                <w:sz w:val="22"/>
                <w:szCs w:val="22"/>
              </w:rPr>
              <w:t>pchnl_timeout</w:t>
            </w:r>
            <w:proofErr w:type="spellEnd"/>
            <w:r>
              <w:rPr>
                <w:rFonts w:asciiTheme="minorHAnsi" w:hAnsiTheme="minorHAnsi" w:cstheme="minorBidi"/>
                <w:sz w:val="22"/>
                <w:szCs w:val="22"/>
              </w:rPr>
              <w:t xml:space="preserve"> once RTL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Deassertion</w:t>
            </w:r>
            <w:proofErr w:type="spellEnd"/>
            <w:r>
              <w:rPr>
                <w:rFonts w:asciiTheme="minorHAnsi" w:hAnsiTheme="minorHAnsi" w:cstheme="minorBidi"/>
                <w:sz w:val="22"/>
                <w:szCs w:val="22"/>
              </w:rPr>
              <w:t xml:space="preserve"> of </w:t>
            </w:r>
            <w:proofErr w:type="spellStart"/>
            <w:r>
              <w:rPr>
                <w:rFonts w:asciiTheme="minorHAnsi" w:hAnsiTheme="minorHAnsi" w:cstheme="minorBidi"/>
                <w:sz w:val="22"/>
                <w:szCs w:val="22"/>
              </w:rPr>
              <w:t>pchnl_timeout</w:t>
            </w:r>
            <w:proofErr w:type="spellEnd"/>
            <w:r>
              <w:rPr>
                <w:rFonts w:asciiTheme="minorHAnsi" w:hAnsiTheme="minorHAnsi" w:cstheme="minorBidi"/>
                <w:sz w:val="22"/>
                <w:szCs w:val="22"/>
              </w:rPr>
              <w:t xml:space="preserve"> can happen right after the first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deassertion</w:t>
            </w:r>
            <w:proofErr w:type="spellEnd"/>
            <w:r>
              <w:rPr>
                <w:rFonts w:asciiTheme="minorHAnsi" w:hAnsiTheme="minorHAnsi" w:cstheme="minorBidi"/>
                <w:sz w:val="22"/>
                <w:szCs w:val="22"/>
              </w:rPr>
              <w:t xml:space="preserve"> or multiple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deassertion</w:t>
            </w:r>
            <w:proofErr w:type="spellEnd"/>
            <w:r>
              <w:rPr>
                <w:rFonts w:asciiTheme="minorHAnsi" w:hAnsiTheme="minorHAnsi" w:cstheme="minorBidi"/>
                <w:sz w:val="22"/>
                <w:szCs w:val="22"/>
              </w:rPr>
              <w:t>.</w:t>
            </w:r>
          </w:p>
          <w:p w14:paraId="6481BADE" w14:textId="16BA0368" w:rsidR="00A23855" w:rsidRPr="004445E5" w:rsidRDefault="00A23855" w:rsidP="00653545">
            <w:pPr>
              <w:pStyle w:val="ListParagraph"/>
              <w:numPr>
                <w:ilvl w:val="1"/>
                <w:numId w:val="33"/>
              </w:numPr>
              <w:rPr>
                <w:rFonts w:asciiTheme="minorHAnsi" w:hAnsiTheme="minorHAnsi" w:cstheme="minorBidi"/>
                <w:sz w:val="22"/>
                <w:szCs w:val="22"/>
              </w:rPr>
            </w:pPr>
            <w:r>
              <w:rPr>
                <w:rFonts w:asciiTheme="minorHAnsi" w:hAnsiTheme="minorHAnsi" w:cstheme="minorBidi"/>
                <w:sz w:val="22"/>
                <w:szCs w:val="22"/>
              </w:rPr>
              <w:t xml:space="preserve">Thread 2: Within a loop of 5 rounds and with random delay, call the </w:t>
            </w:r>
            <w:proofErr w:type="spellStart"/>
            <w:r w:rsidR="008E613D">
              <w:rPr>
                <w:rFonts w:asciiTheme="minorHAnsi" w:hAnsiTheme="minorHAnsi" w:cstheme="minorBidi"/>
                <w:sz w:val="22"/>
                <w:szCs w:val="22"/>
              </w:rPr>
              <w:t>accessible_pg</w:t>
            </w:r>
            <w:proofErr w:type="spellEnd"/>
            <w:r w:rsidR="008E613D">
              <w:rPr>
                <w:rFonts w:asciiTheme="minorHAnsi" w:hAnsiTheme="minorHAnsi" w:cstheme="minorBidi"/>
                <w:sz w:val="22"/>
                <w:szCs w:val="22"/>
              </w:rPr>
              <w:t xml:space="preserve"> entry and </w:t>
            </w:r>
            <w:r w:rsidR="00586D4A">
              <w:rPr>
                <w:rFonts w:asciiTheme="minorHAnsi" w:hAnsiTheme="minorHAnsi" w:cstheme="minorBidi"/>
                <w:sz w:val="22"/>
                <w:szCs w:val="22"/>
              </w:rPr>
              <w:t>exit sequence</w:t>
            </w:r>
            <w:r>
              <w:rPr>
                <w:rFonts w:asciiTheme="minorHAnsi" w:hAnsiTheme="minorHAnsi" w:cstheme="minorBidi"/>
                <w:sz w:val="22"/>
                <w:szCs w:val="22"/>
              </w:rPr>
              <w:t xml:space="preserve"> </w:t>
            </w:r>
          </w:p>
        </w:tc>
      </w:tr>
      <w:tr w:rsidR="00A23855" w:rsidRPr="000A4A78" w14:paraId="4C355C88" w14:textId="77777777">
        <w:tc>
          <w:tcPr>
            <w:tcW w:w="0" w:type="auto"/>
          </w:tcPr>
          <w:p w14:paraId="49DD78F1" w14:textId="77777777" w:rsidR="00A23855" w:rsidRPr="005D6BD4" w:rsidRDefault="00A23855">
            <w:pPr>
              <w:rPr>
                <w:rFonts w:eastAsia="MS Mincho"/>
              </w:rPr>
            </w:pPr>
            <w:r>
              <w:t>Checking</w:t>
            </w:r>
          </w:p>
          <w:p w14:paraId="5075A485" w14:textId="77777777" w:rsidR="00A23855" w:rsidRPr="009926EC" w:rsidRDefault="00A23855">
            <w:pPr>
              <w:rPr>
                <w:rFonts w:asciiTheme="minorHAnsi" w:eastAsia="MS Mincho" w:hAnsiTheme="minorHAnsi" w:cstheme="minorBidi"/>
                <w:sz w:val="22"/>
                <w:szCs w:val="22"/>
              </w:rPr>
            </w:pPr>
            <w:r>
              <w:t xml:space="preserve">Assertions will make sure that the RTL response with PACCEPT within a reasonable timeframe.  </w:t>
            </w:r>
          </w:p>
        </w:tc>
      </w:tr>
      <w:tr w:rsidR="00A23855" w:rsidRPr="000A4A78" w14:paraId="68ACD965" w14:textId="77777777">
        <w:tc>
          <w:tcPr>
            <w:tcW w:w="0" w:type="auto"/>
          </w:tcPr>
          <w:p w14:paraId="362B9B8F" w14:textId="77777777" w:rsidR="00A23855" w:rsidRDefault="00A23855">
            <w:r>
              <w:t>Coverage</w:t>
            </w:r>
          </w:p>
          <w:p w14:paraId="41FB81BC" w14:textId="77777777" w:rsidR="00A23855" w:rsidRPr="004B3E9E" w:rsidRDefault="00A23855">
            <w:pPr>
              <w:rPr>
                <w:rFonts w:eastAsia="MS Mincho"/>
              </w:rPr>
            </w:pPr>
            <w:r>
              <w:t xml:space="preserve"> </w:t>
            </w:r>
          </w:p>
        </w:tc>
      </w:tr>
      <w:tr w:rsidR="00A23855" w:rsidRPr="000A4A78" w14:paraId="201948ED" w14:textId="77777777">
        <w:tc>
          <w:tcPr>
            <w:tcW w:w="0" w:type="auto"/>
          </w:tcPr>
          <w:p w14:paraId="4A1CD833" w14:textId="77777777" w:rsidR="00A23855" w:rsidRDefault="00A23855">
            <w:r>
              <w:t>Useful Resources</w:t>
            </w:r>
          </w:p>
          <w:p w14:paraId="4F9EF491" w14:textId="77777777" w:rsidR="00A23855" w:rsidRPr="006321E2" w:rsidRDefault="00A23855">
            <w:pPr>
              <w:rPr>
                <w:i/>
                <w:iCs/>
              </w:rPr>
            </w:pPr>
            <w:r>
              <w:t>&lt;Example: Block diagrams, waves, snippets from PCR/HAS etc.&gt;</w:t>
            </w:r>
          </w:p>
        </w:tc>
      </w:tr>
    </w:tbl>
    <w:p w14:paraId="37EDFA40" w14:textId="77777777" w:rsidR="00A23855" w:rsidRPr="00A23855" w:rsidRDefault="00A23855" w:rsidP="00A23855"/>
    <w:p w14:paraId="37DA421D" w14:textId="578A9721" w:rsidR="00B73EEA" w:rsidRDefault="00A23855">
      <w:pPr>
        <w:pStyle w:val="Heading3"/>
      </w:pPr>
      <w:proofErr w:type="spellStart"/>
      <w:r>
        <w:t>ocs_pchnl_timeout_with_inaccpg_test</w:t>
      </w:r>
      <w:proofErr w:type="spellEnd"/>
    </w:p>
    <w:tbl>
      <w:tblPr>
        <w:tblStyle w:val="TableGrid"/>
        <w:tblW w:w="9350" w:type="dxa"/>
        <w:tblInd w:w="607" w:type="dxa"/>
        <w:tblLook w:val="04A0" w:firstRow="1" w:lastRow="0" w:firstColumn="1" w:lastColumn="0" w:noHBand="0" w:noVBand="1"/>
      </w:tblPr>
      <w:tblGrid>
        <w:gridCol w:w="9350"/>
      </w:tblGrid>
      <w:tr w:rsidR="00586D4A" w:rsidRPr="000A4A78" w14:paraId="6E0BEBA0" w14:textId="77777777">
        <w:tc>
          <w:tcPr>
            <w:tcW w:w="0" w:type="auto"/>
          </w:tcPr>
          <w:p w14:paraId="732F3FEA" w14:textId="77777777" w:rsidR="00586D4A" w:rsidRDefault="00586D4A">
            <w:r>
              <w:t xml:space="preserve">Objective </w:t>
            </w:r>
          </w:p>
          <w:p w14:paraId="76B3E2AD" w14:textId="24AF2CB0" w:rsidR="00586D4A" w:rsidRPr="005D6BD4" w:rsidRDefault="00586D4A">
            <w:r>
              <w:t xml:space="preserve">Test will test out </w:t>
            </w:r>
            <w:proofErr w:type="spellStart"/>
            <w:r>
              <w:t>inaccessible_pg</w:t>
            </w:r>
            <w:proofErr w:type="spellEnd"/>
            <w:r>
              <w:t xml:space="preserve"> with timeout asserted. Timeout can be asserted only during </w:t>
            </w:r>
            <w:r w:rsidR="00DF0A2B">
              <w:t xml:space="preserve">OFF, </w:t>
            </w:r>
            <w:r w:rsidR="009143E5">
              <w:t>WRMRSTSRAMOFF, WRMRSTSRAMON states</w:t>
            </w:r>
          </w:p>
        </w:tc>
      </w:tr>
      <w:tr w:rsidR="00586D4A" w:rsidRPr="000A4A78" w14:paraId="7D471F79" w14:textId="77777777">
        <w:tc>
          <w:tcPr>
            <w:tcW w:w="0" w:type="auto"/>
          </w:tcPr>
          <w:p w14:paraId="5A5B3ECD" w14:textId="77777777" w:rsidR="00586D4A" w:rsidRDefault="00586D4A">
            <w:r>
              <w:t>Description</w:t>
            </w:r>
          </w:p>
          <w:p w14:paraId="79852B0A" w14:textId="77777777" w:rsidR="00586D4A" w:rsidRDefault="00586D4A" w:rsidP="00653545">
            <w:pPr>
              <w:pStyle w:val="ListParagraph"/>
              <w:numPr>
                <w:ilvl w:val="0"/>
                <w:numId w:val="34"/>
              </w:numPr>
              <w:rPr>
                <w:rFonts w:asciiTheme="minorHAnsi" w:hAnsiTheme="minorHAnsi" w:cstheme="minorBidi"/>
                <w:sz w:val="22"/>
                <w:szCs w:val="22"/>
              </w:rPr>
            </w:pPr>
            <w:r>
              <w:rPr>
                <w:rFonts w:asciiTheme="minorHAnsi" w:hAnsiTheme="minorHAnsi" w:cstheme="minorBidi"/>
                <w:sz w:val="22"/>
                <w:szCs w:val="22"/>
              </w:rPr>
              <w:t>Boot up sequence (</w:t>
            </w:r>
            <w:proofErr w:type="spellStart"/>
            <w:r>
              <w:rPr>
                <w:rFonts w:asciiTheme="minorHAnsi" w:hAnsiTheme="minorHAnsi" w:cstheme="minorBidi"/>
                <w:sz w:val="22"/>
                <w:szCs w:val="22"/>
              </w:rPr>
              <w:t>ocs_hard_reset_sequence</w:t>
            </w:r>
            <w:proofErr w:type="spellEnd"/>
            <w:r>
              <w:rPr>
                <w:rFonts w:asciiTheme="minorHAnsi" w:hAnsiTheme="minorHAnsi" w:cstheme="minorBidi"/>
                <w:sz w:val="22"/>
                <w:szCs w:val="22"/>
              </w:rPr>
              <w:t>)</w:t>
            </w:r>
          </w:p>
          <w:p w14:paraId="04D12668" w14:textId="77777777" w:rsidR="00586D4A" w:rsidRDefault="00586D4A" w:rsidP="00653545">
            <w:pPr>
              <w:pStyle w:val="ListParagraph"/>
              <w:numPr>
                <w:ilvl w:val="1"/>
                <w:numId w:val="34"/>
              </w:numPr>
              <w:rPr>
                <w:rFonts w:asciiTheme="minorHAnsi" w:hAnsiTheme="minorHAnsi" w:cstheme="minorBidi"/>
                <w:sz w:val="22"/>
                <w:szCs w:val="22"/>
              </w:rPr>
            </w:pPr>
            <w:r>
              <w:rPr>
                <w:rFonts w:asciiTheme="minorHAnsi" w:hAnsiTheme="minorHAnsi" w:cstheme="minorBidi"/>
                <w:sz w:val="22"/>
                <w:szCs w:val="22"/>
              </w:rPr>
              <w:t xml:space="preserve">assert </w:t>
            </w:r>
            <w:proofErr w:type="spellStart"/>
            <w:r>
              <w:rPr>
                <w:rFonts w:asciiTheme="minorHAnsi" w:hAnsiTheme="minorHAnsi" w:cstheme="minorBidi"/>
                <w:sz w:val="22"/>
                <w:szCs w:val="22"/>
              </w:rPr>
              <w:t>cse_rst_vnnpgd_slow_b</w:t>
            </w:r>
            <w:proofErr w:type="spellEnd"/>
            <w:r>
              <w:rPr>
                <w:rFonts w:asciiTheme="minorHAnsi" w:hAnsiTheme="minorHAnsi" w:cstheme="minorBidi"/>
                <w:sz w:val="22"/>
                <w:szCs w:val="22"/>
              </w:rPr>
              <w:t xml:space="preserve"> and </w:t>
            </w:r>
            <w:proofErr w:type="spellStart"/>
            <w:r>
              <w:rPr>
                <w:rFonts w:asciiTheme="minorHAnsi" w:hAnsiTheme="minorHAnsi" w:cstheme="minorBidi"/>
                <w:sz w:val="22"/>
                <w:szCs w:val="22"/>
              </w:rPr>
              <w:t>cse_side_rst_b</w:t>
            </w:r>
            <w:proofErr w:type="spellEnd"/>
          </w:p>
          <w:p w14:paraId="66BB1C5A" w14:textId="77777777" w:rsidR="00586D4A" w:rsidRDefault="00586D4A" w:rsidP="00653545">
            <w:pPr>
              <w:pStyle w:val="ListParagraph"/>
              <w:numPr>
                <w:ilvl w:val="1"/>
                <w:numId w:val="34"/>
              </w:numPr>
              <w:rPr>
                <w:rFonts w:asciiTheme="minorHAnsi" w:hAnsiTheme="minorHAnsi" w:cstheme="minorBidi"/>
                <w:sz w:val="22"/>
                <w:szCs w:val="22"/>
              </w:rPr>
            </w:pPr>
            <w:r>
              <w:rPr>
                <w:rFonts w:asciiTheme="minorHAnsi" w:hAnsiTheme="minorHAnsi" w:cstheme="minorBidi"/>
                <w:sz w:val="22"/>
                <w:szCs w:val="22"/>
              </w:rPr>
              <w:t xml:space="preserve">random </w:t>
            </w:r>
            <w:proofErr w:type="gramStart"/>
            <w:r>
              <w:rPr>
                <w:rFonts w:asciiTheme="minorHAnsi" w:hAnsiTheme="minorHAnsi" w:cstheme="minorBidi"/>
                <w:sz w:val="22"/>
                <w:szCs w:val="22"/>
              </w:rPr>
              <w:t>delay ,</w:t>
            </w:r>
            <w:proofErr w:type="gramEnd"/>
            <w:r>
              <w:rPr>
                <w:rFonts w:asciiTheme="minorHAnsi" w:hAnsiTheme="minorHAnsi" w:cstheme="minorBidi"/>
                <w:sz w:val="22"/>
                <w:szCs w:val="22"/>
              </w:rPr>
              <w:t xml:space="preserve">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333B87DB" w14:textId="77777777" w:rsidR="00586D4A" w:rsidRPr="000241DD" w:rsidRDefault="00586D4A" w:rsidP="00653545">
            <w:pPr>
              <w:pStyle w:val="ListParagraph"/>
              <w:numPr>
                <w:ilvl w:val="1"/>
                <w:numId w:val="34"/>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0DD7AA43" w14:textId="77777777" w:rsidR="00586D4A" w:rsidRDefault="00586D4A" w:rsidP="00653545">
            <w:pPr>
              <w:pStyle w:val="ListParagraph"/>
              <w:numPr>
                <w:ilvl w:val="1"/>
                <w:numId w:val="34"/>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cse_rst_vnnpgd_slow_b</w:t>
            </w:r>
            <w:proofErr w:type="spellEnd"/>
          </w:p>
          <w:p w14:paraId="25AB8DAE" w14:textId="77777777" w:rsidR="00586D4A" w:rsidRDefault="00586D4A" w:rsidP="00653545">
            <w:pPr>
              <w:pStyle w:val="ListParagraph"/>
              <w:numPr>
                <w:ilvl w:val="1"/>
                <w:numId w:val="34"/>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41670EAC" w14:textId="77777777" w:rsidR="00586D4A" w:rsidRPr="000241DD" w:rsidRDefault="00586D4A" w:rsidP="00653545">
            <w:pPr>
              <w:pStyle w:val="ListParagraph"/>
              <w:numPr>
                <w:ilvl w:val="1"/>
                <w:numId w:val="34"/>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0</w:t>
            </w:r>
          </w:p>
          <w:p w14:paraId="29AABABF" w14:textId="77777777" w:rsidR="00586D4A" w:rsidRDefault="00586D4A" w:rsidP="00653545">
            <w:pPr>
              <w:pStyle w:val="ListParagraph"/>
              <w:numPr>
                <w:ilvl w:val="1"/>
                <w:numId w:val="34"/>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0</w:t>
            </w:r>
          </w:p>
          <w:p w14:paraId="15CAF832" w14:textId="77777777" w:rsidR="00586D4A" w:rsidRPr="00115918" w:rsidRDefault="00586D4A" w:rsidP="00653545">
            <w:pPr>
              <w:pStyle w:val="ListParagraph"/>
              <w:numPr>
                <w:ilvl w:val="0"/>
                <w:numId w:val="34"/>
              </w:numPr>
              <w:rPr>
                <w:rFonts w:asciiTheme="minorHAnsi" w:hAnsiTheme="minorHAnsi" w:cstheme="minorBidi"/>
                <w:sz w:val="22"/>
                <w:szCs w:val="22"/>
              </w:rPr>
            </w:pPr>
            <w:r>
              <w:rPr>
                <w:rFonts w:asciiTheme="minorHAnsi" w:hAnsiTheme="minorHAnsi" w:cstheme="minorBidi"/>
                <w:sz w:val="22"/>
                <w:szCs w:val="22"/>
              </w:rPr>
              <w:t xml:space="preserve">Call </w:t>
            </w:r>
            <w:proofErr w:type="spellStart"/>
            <w:r>
              <w:rPr>
                <w:rFonts w:asciiTheme="minorHAnsi" w:hAnsiTheme="minorHAnsi" w:cstheme="minorBidi"/>
                <w:sz w:val="22"/>
                <w:szCs w:val="22"/>
              </w:rPr>
              <w:t>ocs</w:t>
            </w:r>
            <w:proofErr w:type="spellEnd"/>
            <w:r>
              <w:rPr>
                <w:rFonts w:asciiTheme="minorHAnsi" w:hAnsiTheme="minorHAnsi" w:cstheme="minorBidi"/>
                <w:sz w:val="22"/>
                <w:szCs w:val="22"/>
              </w:rPr>
              <w:t xml:space="preserve"> initialization sequence</w:t>
            </w:r>
          </w:p>
          <w:p w14:paraId="26A06298" w14:textId="77777777" w:rsidR="00586D4A" w:rsidRDefault="00586D4A" w:rsidP="00653545">
            <w:pPr>
              <w:pStyle w:val="ListParagraph"/>
              <w:numPr>
                <w:ilvl w:val="0"/>
                <w:numId w:val="34"/>
              </w:numPr>
              <w:rPr>
                <w:rFonts w:asciiTheme="minorHAnsi" w:hAnsiTheme="minorHAnsi" w:cstheme="minorBidi"/>
                <w:sz w:val="22"/>
                <w:szCs w:val="22"/>
              </w:rPr>
            </w:pPr>
            <w:r>
              <w:rPr>
                <w:rFonts w:asciiTheme="minorHAnsi" w:hAnsiTheme="minorHAnsi" w:cstheme="minorBidi"/>
                <w:sz w:val="22"/>
                <w:szCs w:val="22"/>
              </w:rPr>
              <w:t xml:space="preserve">Fork </w:t>
            </w:r>
          </w:p>
          <w:p w14:paraId="71F31F2F" w14:textId="67455FE0" w:rsidR="00586D4A" w:rsidRDefault="00586D4A" w:rsidP="00653545">
            <w:pPr>
              <w:pStyle w:val="ListParagraph"/>
              <w:numPr>
                <w:ilvl w:val="1"/>
                <w:numId w:val="34"/>
              </w:numPr>
              <w:rPr>
                <w:rFonts w:asciiTheme="minorHAnsi" w:hAnsiTheme="minorHAnsi" w:cstheme="minorBidi"/>
                <w:sz w:val="22"/>
                <w:szCs w:val="22"/>
              </w:rPr>
            </w:pPr>
            <w:r>
              <w:rPr>
                <w:rFonts w:asciiTheme="minorHAnsi" w:hAnsiTheme="minorHAnsi" w:cstheme="minorBidi"/>
                <w:sz w:val="22"/>
                <w:szCs w:val="22"/>
              </w:rPr>
              <w:t xml:space="preserve">Thread 1: Wait on </w:t>
            </w:r>
            <w:proofErr w:type="spellStart"/>
            <w:r>
              <w:rPr>
                <w:rFonts w:asciiTheme="minorHAnsi" w:hAnsiTheme="minorHAnsi" w:cstheme="minorBidi"/>
                <w:sz w:val="22"/>
                <w:szCs w:val="22"/>
              </w:rPr>
              <w:t>pstate</w:t>
            </w:r>
            <w:proofErr w:type="spellEnd"/>
            <w:r>
              <w:rPr>
                <w:rFonts w:asciiTheme="minorHAnsi" w:hAnsiTheme="minorHAnsi" w:cstheme="minorBidi"/>
                <w:sz w:val="22"/>
                <w:szCs w:val="22"/>
              </w:rPr>
              <w:t>=</w:t>
            </w:r>
            <w:r w:rsidR="00DF0A2B">
              <w:rPr>
                <w:rFonts w:asciiTheme="minorHAnsi" w:hAnsiTheme="minorHAnsi" w:cstheme="minorBidi"/>
                <w:sz w:val="22"/>
                <w:szCs w:val="22"/>
              </w:rPr>
              <w:t>IN</w:t>
            </w:r>
            <w:r>
              <w:rPr>
                <w:rFonts w:asciiTheme="minorHAnsi" w:hAnsiTheme="minorHAnsi" w:cstheme="minorBidi"/>
                <w:sz w:val="22"/>
                <w:szCs w:val="22"/>
              </w:rPr>
              <w:t xml:space="preserve">ACCBLK and PREQ=1 and then 0. Issue Random delay and assert the </w:t>
            </w:r>
            <w:proofErr w:type="spellStart"/>
            <w:r>
              <w:rPr>
                <w:rFonts w:asciiTheme="minorHAnsi" w:hAnsiTheme="minorHAnsi" w:cstheme="minorBidi"/>
                <w:sz w:val="22"/>
                <w:szCs w:val="22"/>
              </w:rPr>
              <w:t>pchnl_timeout</w:t>
            </w:r>
            <w:proofErr w:type="spellEnd"/>
            <w:r>
              <w:rPr>
                <w:rFonts w:asciiTheme="minorHAnsi" w:hAnsiTheme="minorHAnsi" w:cstheme="minorBidi"/>
                <w:sz w:val="22"/>
                <w:szCs w:val="22"/>
              </w:rPr>
              <w:t xml:space="preserve"> signal. The point </w:t>
            </w:r>
            <w:proofErr w:type="gramStart"/>
            <w:r>
              <w:rPr>
                <w:rFonts w:asciiTheme="minorHAnsi" w:hAnsiTheme="minorHAnsi" w:cstheme="minorBidi"/>
                <w:sz w:val="22"/>
                <w:szCs w:val="22"/>
              </w:rPr>
              <w:t>it</w:t>
            </w:r>
            <w:proofErr w:type="gramEnd"/>
            <w:r>
              <w:rPr>
                <w:rFonts w:asciiTheme="minorHAnsi" w:hAnsiTheme="minorHAnsi" w:cstheme="minorBidi"/>
                <w:sz w:val="22"/>
                <w:szCs w:val="22"/>
              </w:rPr>
              <w:t xml:space="preserve"> to catch the timeframe where the timeout signal is asserted before the PREQ with PSTATE= </w:t>
            </w:r>
            <w:r w:rsidR="00DF0A2B">
              <w:rPr>
                <w:rFonts w:asciiTheme="minorHAnsi" w:hAnsiTheme="minorHAnsi" w:cstheme="minorBidi"/>
                <w:sz w:val="22"/>
                <w:szCs w:val="22"/>
              </w:rPr>
              <w:t>OFF, WRMRST</w:t>
            </w:r>
            <w:r w:rsidR="00653545">
              <w:rPr>
                <w:rFonts w:asciiTheme="minorHAnsi" w:hAnsiTheme="minorHAnsi" w:cstheme="minorBidi"/>
                <w:sz w:val="22"/>
                <w:szCs w:val="22"/>
              </w:rPr>
              <w:t xml:space="preserve">SRAMOFF, or </w:t>
            </w:r>
            <w:proofErr w:type="gramStart"/>
            <w:r w:rsidR="00653545">
              <w:rPr>
                <w:rFonts w:asciiTheme="minorHAnsi" w:hAnsiTheme="minorHAnsi" w:cstheme="minorBidi"/>
                <w:sz w:val="22"/>
                <w:szCs w:val="22"/>
              </w:rPr>
              <w:t>WRMRSTSRAMON</w:t>
            </w:r>
            <w:r>
              <w:rPr>
                <w:rFonts w:asciiTheme="minorHAnsi" w:hAnsiTheme="minorHAnsi" w:cstheme="minorBidi"/>
                <w:sz w:val="22"/>
                <w:szCs w:val="22"/>
              </w:rPr>
              <w:t xml:space="preserve">  and</w:t>
            </w:r>
            <w:proofErr w:type="gramEnd"/>
            <w:r>
              <w:rPr>
                <w:rFonts w:asciiTheme="minorHAnsi" w:hAnsiTheme="minorHAnsi" w:cstheme="minorBidi"/>
                <w:sz w:val="22"/>
                <w:szCs w:val="22"/>
              </w:rPr>
              <w:t xml:space="preserve"> during PREQ with PSTATE= </w:t>
            </w:r>
            <w:r w:rsidR="00653545">
              <w:rPr>
                <w:rFonts w:asciiTheme="minorHAnsi" w:hAnsiTheme="minorHAnsi" w:cstheme="minorBidi"/>
                <w:sz w:val="22"/>
                <w:szCs w:val="22"/>
              </w:rPr>
              <w:t>OFF, WRMRSTSRAMOFF, or WRMRSTSRAMON</w:t>
            </w:r>
            <w:r>
              <w:rPr>
                <w:rFonts w:asciiTheme="minorHAnsi" w:hAnsiTheme="minorHAnsi" w:cstheme="minorBidi"/>
                <w:sz w:val="22"/>
                <w:szCs w:val="22"/>
              </w:rPr>
              <w:t xml:space="preserve">.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the </w:t>
            </w:r>
            <w:proofErr w:type="spellStart"/>
            <w:r>
              <w:rPr>
                <w:rFonts w:asciiTheme="minorHAnsi" w:hAnsiTheme="minorHAnsi" w:cstheme="minorBidi"/>
                <w:sz w:val="22"/>
                <w:szCs w:val="22"/>
              </w:rPr>
              <w:t>pchnl_timeout</w:t>
            </w:r>
            <w:proofErr w:type="spellEnd"/>
            <w:r>
              <w:rPr>
                <w:rFonts w:asciiTheme="minorHAnsi" w:hAnsiTheme="minorHAnsi" w:cstheme="minorBidi"/>
                <w:sz w:val="22"/>
                <w:szCs w:val="22"/>
              </w:rPr>
              <w:t xml:space="preserve"> once RTL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Deassertion</w:t>
            </w:r>
            <w:proofErr w:type="spellEnd"/>
            <w:r>
              <w:rPr>
                <w:rFonts w:asciiTheme="minorHAnsi" w:hAnsiTheme="minorHAnsi" w:cstheme="minorBidi"/>
                <w:sz w:val="22"/>
                <w:szCs w:val="22"/>
              </w:rPr>
              <w:t xml:space="preserve"> of </w:t>
            </w:r>
            <w:proofErr w:type="spellStart"/>
            <w:r>
              <w:rPr>
                <w:rFonts w:asciiTheme="minorHAnsi" w:hAnsiTheme="minorHAnsi" w:cstheme="minorBidi"/>
                <w:sz w:val="22"/>
                <w:szCs w:val="22"/>
              </w:rPr>
              <w:t>pchnl_timeout</w:t>
            </w:r>
            <w:proofErr w:type="spellEnd"/>
            <w:r>
              <w:rPr>
                <w:rFonts w:asciiTheme="minorHAnsi" w:hAnsiTheme="minorHAnsi" w:cstheme="minorBidi"/>
                <w:sz w:val="22"/>
                <w:szCs w:val="22"/>
              </w:rPr>
              <w:t xml:space="preserve"> can happen right after the first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deassertion</w:t>
            </w:r>
            <w:proofErr w:type="spellEnd"/>
            <w:r>
              <w:rPr>
                <w:rFonts w:asciiTheme="minorHAnsi" w:hAnsiTheme="minorHAnsi" w:cstheme="minorBidi"/>
                <w:sz w:val="22"/>
                <w:szCs w:val="22"/>
              </w:rPr>
              <w:t xml:space="preserve"> or multiple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deassertion</w:t>
            </w:r>
            <w:proofErr w:type="spellEnd"/>
            <w:r>
              <w:rPr>
                <w:rFonts w:asciiTheme="minorHAnsi" w:hAnsiTheme="minorHAnsi" w:cstheme="minorBidi"/>
                <w:sz w:val="22"/>
                <w:szCs w:val="22"/>
              </w:rPr>
              <w:t xml:space="preserve">. </w:t>
            </w:r>
          </w:p>
          <w:p w14:paraId="1700303C" w14:textId="0DD2F59F" w:rsidR="00586D4A" w:rsidRPr="004445E5" w:rsidRDefault="00586D4A" w:rsidP="00653545">
            <w:pPr>
              <w:pStyle w:val="ListParagraph"/>
              <w:numPr>
                <w:ilvl w:val="1"/>
                <w:numId w:val="34"/>
              </w:numPr>
              <w:rPr>
                <w:rFonts w:asciiTheme="minorHAnsi" w:hAnsiTheme="minorHAnsi" w:cstheme="minorBidi"/>
                <w:sz w:val="22"/>
                <w:szCs w:val="22"/>
              </w:rPr>
            </w:pPr>
            <w:r>
              <w:rPr>
                <w:rFonts w:asciiTheme="minorHAnsi" w:hAnsiTheme="minorHAnsi" w:cstheme="minorBidi"/>
                <w:sz w:val="22"/>
                <w:szCs w:val="22"/>
              </w:rPr>
              <w:t xml:space="preserve">Thread 2: Within a loop of 5 rounds and with random delay, call the </w:t>
            </w:r>
            <w:proofErr w:type="spellStart"/>
            <w:r w:rsidR="00653545">
              <w:rPr>
                <w:rFonts w:asciiTheme="minorHAnsi" w:hAnsiTheme="minorHAnsi" w:cstheme="minorBidi"/>
                <w:sz w:val="22"/>
                <w:szCs w:val="22"/>
              </w:rPr>
              <w:t>in</w:t>
            </w:r>
            <w:r>
              <w:rPr>
                <w:rFonts w:asciiTheme="minorHAnsi" w:hAnsiTheme="minorHAnsi" w:cstheme="minorBidi"/>
                <w:sz w:val="22"/>
                <w:szCs w:val="22"/>
              </w:rPr>
              <w:t>accessible_pg</w:t>
            </w:r>
            <w:proofErr w:type="spellEnd"/>
            <w:r>
              <w:rPr>
                <w:rFonts w:asciiTheme="minorHAnsi" w:hAnsiTheme="minorHAnsi" w:cstheme="minorBidi"/>
                <w:sz w:val="22"/>
                <w:szCs w:val="22"/>
              </w:rPr>
              <w:t xml:space="preserve"> entry and exit sequence </w:t>
            </w:r>
          </w:p>
        </w:tc>
      </w:tr>
      <w:tr w:rsidR="00586D4A" w:rsidRPr="000A4A78" w14:paraId="401FCCD8" w14:textId="77777777">
        <w:tc>
          <w:tcPr>
            <w:tcW w:w="0" w:type="auto"/>
          </w:tcPr>
          <w:p w14:paraId="2C8F4F35" w14:textId="77777777" w:rsidR="00586D4A" w:rsidRPr="005D6BD4" w:rsidRDefault="00586D4A">
            <w:pPr>
              <w:rPr>
                <w:rFonts w:eastAsia="MS Mincho"/>
              </w:rPr>
            </w:pPr>
            <w:r>
              <w:t>Checking</w:t>
            </w:r>
          </w:p>
          <w:p w14:paraId="10DE6D9D" w14:textId="77777777" w:rsidR="00586D4A" w:rsidRPr="009926EC" w:rsidRDefault="00586D4A">
            <w:pPr>
              <w:rPr>
                <w:rFonts w:asciiTheme="minorHAnsi" w:eastAsia="MS Mincho" w:hAnsiTheme="minorHAnsi" w:cstheme="minorBidi"/>
                <w:sz w:val="22"/>
                <w:szCs w:val="22"/>
              </w:rPr>
            </w:pPr>
            <w:r>
              <w:t xml:space="preserve">Assertions will make sure that the RTL response with PACCEPT within a reasonable timeframe.  </w:t>
            </w:r>
          </w:p>
        </w:tc>
      </w:tr>
      <w:tr w:rsidR="00586D4A" w:rsidRPr="000A4A78" w14:paraId="477BD31D" w14:textId="77777777">
        <w:tc>
          <w:tcPr>
            <w:tcW w:w="0" w:type="auto"/>
          </w:tcPr>
          <w:p w14:paraId="1F0245C6" w14:textId="77777777" w:rsidR="00586D4A" w:rsidRDefault="00586D4A">
            <w:r>
              <w:t>Coverage</w:t>
            </w:r>
          </w:p>
          <w:p w14:paraId="353B8576" w14:textId="77777777" w:rsidR="00586D4A" w:rsidRPr="004B3E9E" w:rsidRDefault="00586D4A">
            <w:pPr>
              <w:rPr>
                <w:rFonts w:eastAsia="MS Mincho"/>
              </w:rPr>
            </w:pPr>
            <w:r>
              <w:t xml:space="preserve"> </w:t>
            </w:r>
          </w:p>
        </w:tc>
      </w:tr>
      <w:tr w:rsidR="00586D4A" w:rsidRPr="000A4A78" w14:paraId="47A1525E" w14:textId="77777777">
        <w:tc>
          <w:tcPr>
            <w:tcW w:w="0" w:type="auto"/>
          </w:tcPr>
          <w:p w14:paraId="745ED1CE" w14:textId="77777777" w:rsidR="00586D4A" w:rsidRDefault="00586D4A">
            <w:r>
              <w:t>Useful Resources</w:t>
            </w:r>
          </w:p>
          <w:p w14:paraId="74A3B69B" w14:textId="77777777" w:rsidR="00586D4A" w:rsidRPr="006321E2" w:rsidRDefault="00586D4A">
            <w:pPr>
              <w:rPr>
                <w:i/>
                <w:iCs/>
              </w:rPr>
            </w:pPr>
            <w:r>
              <w:t>&lt;Example: Block diagrams, waves, snippets from PCR/HAS etc.&gt;</w:t>
            </w:r>
          </w:p>
        </w:tc>
      </w:tr>
    </w:tbl>
    <w:p w14:paraId="13245074" w14:textId="77777777" w:rsidR="00586D4A" w:rsidRPr="00586D4A" w:rsidRDefault="00586D4A" w:rsidP="00586D4A"/>
    <w:p w14:paraId="2D8B92FB" w14:textId="77116F06" w:rsidR="006E22A1" w:rsidRDefault="006E22A1">
      <w:pPr>
        <w:pStyle w:val="Heading3"/>
      </w:pPr>
      <w:proofErr w:type="spellStart"/>
      <w:r>
        <w:t>ocs_ecc_power_flow_test</w:t>
      </w:r>
      <w:proofErr w:type="spellEnd"/>
    </w:p>
    <w:tbl>
      <w:tblPr>
        <w:tblStyle w:val="TableGrid"/>
        <w:tblW w:w="9350" w:type="dxa"/>
        <w:tblInd w:w="607" w:type="dxa"/>
        <w:tblLook w:val="04A0" w:firstRow="1" w:lastRow="0" w:firstColumn="1" w:lastColumn="0" w:noHBand="0" w:noVBand="1"/>
      </w:tblPr>
      <w:tblGrid>
        <w:gridCol w:w="9350"/>
      </w:tblGrid>
      <w:tr w:rsidR="00DF0F1D" w:rsidRPr="000A4A78" w14:paraId="477F6663" w14:textId="77777777">
        <w:tc>
          <w:tcPr>
            <w:tcW w:w="0" w:type="auto"/>
          </w:tcPr>
          <w:p w14:paraId="1493778C" w14:textId="77777777" w:rsidR="00DF0F1D" w:rsidRDefault="00DF0F1D">
            <w:r>
              <w:t xml:space="preserve">Objective </w:t>
            </w:r>
          </w:p>
          <w:p w14:paraId="785DF4A5" w14:textId="50C3A692" w:rsidR="00DF0F1D" w:rsidRPr="005D6BD4" w:rsidRDefault="00DF0F1D">
            <w:r>
              <w:t>Test wil</w:t>
            </w:r>
            <w:r w:rsidR="00366D50">
              <w:t xml:space="preserve">l test out all power flows with ECC traffic </w:t>
            </w:r>
          </w:p>
        </w:tc>
      </w:tr>
      <w:tr w:rsidR="00DF0F1D" w:rsidRPr="000A4A78" w14:paraId="500C25CC" w14:textId="77777777">
        <w:tc>
          <w:tcPr>
            <w:tcW w:w="0" w:type="auto"/>
          </w:tcPr>
          <w:p w14:paraId="7D87B4F5" w14:textId="77777777" w:rsidR="00DF0F1D" w:rsidRDefault="00DF0F1D">
            <w:r>
              <w:t>Description</w:t>
            </w:r>
          </w:p>
          <w:p w14:paraId="5A3628C4" w14:textId="77777777" w:rsidR="00DF0F1D" w:rsidRDefault="00DF0F1D" w:rsidP="00653545">
            <w:pPr>
              <w:pStyle w:val="ListParagraph"/>
              <w:numPr>
                <w:ilvl w:val="0"/>
                <w:numId w:val="34"/>
              </w:numPr>
              <w:rPr>
                <w:rFonts w:asciiTheme="minorHAnsi" w:hAnsiTheme="minorHAnsi" w:cstheme="minorBidi"/>
                <w:sz w:val="22"/>
                <w:szCs w:val="22"/>
              </w:rPr>
            </w:pPr>
            <w:r>
              <w:rPr>
                <w:rFonts w:asciiTheme="minorHAnsi" w:hAnsiTheme="minorHAnsi" w:cstheme="minorBidi"/>
                <w:sz w:val="22"/>
                <w:szCs w:val="22"/>
              </w:rPr>
              <w:t>Boot up sequence (</w:t>
            </w:r>
            <w:proofErr w:type="spellStart"/>
            <w:r>
              <w:rPr>
                <w:rFonts w:asciiTheme="minorHAnsi" w:hAnsiTheme="minorHAnsi" w:cstheme="minorBidi"/>
                <w:sz w:val="22"/>
                <w:szCs w:val="22"/>
              </w:rPr>
              <w:t>ocs_hard_reset_sequence</w:t>
            </w:r>
            <w:proofErr w:type="spellEnd"/>
            <w:r>
              <w:rPr>
                <w:rFonts w:asciiTheme="minorHAnsi" w:hAnsiTheme="minorHAnsi" w:cstheme="minorBidi"/>
                <w:sz w:val="22"/>
                <w:szCs w:val="22"/>
              </w:rPr>
              <w:t>)</w:t>
            </w:r>
          </w:p>
          <w:p w14:paraId="662B48B7" w14:textId="77777777" w:rsidR="00821AF8" w:rsidRDefault="00821AF8" w:rsidP="00653545">
            <w:pPr>
              <w:pStyle w:val="ListParagraph"/>
              <w:numPr>
                <w:ilvl w:val="1"/>
                <w:numId w:val="34"/>
              </w:numPr>
              <w:rPr>
                <w:rFonts w:asciiTheme="minorHAnsi" w:hAnsiTheme="minorHAnsi" w:cstheme="minorBidi"/>
                <w:sz w:val="22"/>
                <w:szCs w:val="22"/>
              </w:rPr>
            </w:pPr>
            <w:r>
              <w:rPr>
                <w:rFonts w:asciiTheme="minorHAnsi" w:hAnsiTheme="minorHAnsi" w:cstheme="minorBidi"/>
                <w:sz w:val="22"/>
                <w:szCs w:val="22"/>
              </w:rPr>
              <w:t xml:space="preserve">assert </w:t>
            </w:r>
            <w:proofErr w:type="spellStart"/>
            <w:r>
              <w:rPr>
                <w:rFonts w:asciiTheme="minorHAnsi" w:hAnsiTheme="minorHAnsi" w:cstheme="minorBidi"/>
                <w:sz w:val="22"/>
                <w:szCs w:val="22"/>
              </w:rPr>
              <w:t>cse_rst_vnnpgd_slow_b</w:t>
            </w:r>
            <w:proofErr w:type="spellEnd"/>
            <w:r>
              <w:rPr>
                <w:rFonts w:asciiTheme="minorHAnsi" w:hAnsiTheme="minorHAnsi" w:cstheme="minorBidi"/>
                <w:sz w:val="22"/>
                <w:szCs w:val="22"/>
              </w:rPr>
              <w:t xml:space="preserve"> and </w:t>
            </w:r>
            <w:proofErr w:type="spellStart"/>
            <w:r>
              <w:rPr>
                <w:rFonts w:asciiTheme="minorHAnsi" w:hAnsiTheme="minorHAnsi" w:cstheme="minorBidi"/>
                <w:sz w:val="22"/>
                <w:szCs w:val="22"/>
              </w:rPr>
              <w:t>cse_side_rst_b</w:t>
            </w:r>
            <w:proofErr w:type="spellEnd"/>
          </w:p>
          <w:p w14:paraId="25917152" w14:textId="77777777" w:rsidR="00821AF8" w:rsidRDefault="00821AF8" w:rsidP="00653545">
            <w:pPr>
              <w:pStyle w:val="ListParagraph"/>
              <w:numPr>
                <w:ilvl w:val="1"/>
                <w:numId w:val="34"/>
              </w:numPr>
              <w:rPr>
                <w:rFonts w:asciiTheme="minorHAnsi" w:hAnsiTheme="minorHAnsi" w:cstheme="minorBidi"/>
                <w:sz w:val="22"/>
                <w:szCs w:val="22"/>
              </w:rPr>
            </w:pPr>
            <w:r>
              <w:rPr>
                <w:rFonts w:asciiTheme="minorHAnsi" w:hAnsiTheme="minorHAnsi" w:cstheme="minorBidi"/>
                <w:sz w:val="22"/>
                <w:szCs w:val="22"/>
              </w:rPr>
              <w:t xml:space="preserve">random </w:t>
            </w:r>
            <w:proofErr w:type="gramStart"/>
            <w:r>
              <w:rPr>
                <w:rFonts w:asciiTheme="minorHAnsi" w:hAnsiTheme="minorHAnsi" w:cstheme="minorBidi"/>
                <w:sz w:val="22"/>
                <w:szCs w:val="22"/>
              </w:rPr>
              <w:t>delay ,</w:t>
            </w:r>
            <w:proofErr w:type="gramEnd"/>
            <w:r>
              <w:rPr>
                <w:rFonts w:asciiTheme="minorHAnsi" w:hAnsiTheme="minorHAnsi" w:cstheme="minorBidi"/>
                <w:sz w:val="22"/>
                <w:szCs w:val="22"/>
              </w:rPr>
              <w:t xml:space="preserve">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57B50C49" w14:textId="77777777" w:rsidR="00821AF8" w:rsidRPr="000241DD" w:rsidRDefault="00821AF8" w:rsidP="00653545">
            <w:pPr>
              <w:pStyle w:val="ListParagraph"/>
              <w:numPr>
                <w:ilvl w:val="1"/>
                <w:numId w:val="34"/>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57A540E2" w14:textId="77777777" w:rsidR="00821AF8" w:rsidRDefault="00821AF8" w:rsidP="00653545">
            <w:pPr>
              <w:pStyle w:val="ListParagraph"/>
              <w:numPr>
                <w:ilvl w:val="1"/>
                <w:numId w:val="34"/>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cse_rst_vnnpgd_slow_b</w:t>
            </w:r>
            <w:proofErr w:type="spellEnd"/>
          </w:p>
          <w:p w14:paraId="79B6FB4F" w14:textId="77777777" w:rsidR="00821AF8" w:rsidRDefault="00821AF8" w:rsidP="00653545">
            <w:pPr>
              <w:pStyle w:val="ListParagraph"/>
              <w:numPr>
                <w:ilvl w:val="1"/>
                <w:numId w:val="34"/>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7BD40466" w14:textId="77777777" w:rsidR="00821AF8" w:rsidRPr="000241DD" w:rsidRDefault="00821AF8" w:rsidP="00653545">
            <w:pPr>
              <w:pStyle w:val="ListParagraph"/>
              <w:numPr>
                <w:ilvl w:val="1"/>
                <w:numId w:val="34"/>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0</w:t>
            </w:r>
          </w:p>
          <w:p w14:paraId="0FB9C341" w14:textId="77777777" w:rsidR="00821AF8" w:rsidRDefault="00821AF8" w:rsidP="00653545">
            <w:pPr>
              <w:pStyle w:val="ListParagraph"/>
              <w:numPr>
                <w:ilvl w:val="1"/>
                <w:numId w:val="34"/>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0</w:t>
            </w:r>
          </w:p>
          <w:p w14:paraId="731EE4C2" w14:textId="033ACC62" w:rsidR="00D116FE" w:rsidRPr="00115918" w:rsidRDefault="00D116FE" w:rsidP="00653545">
            <w:pPr>
              <w:pStyle w:val="ListParagraph"/>
              <w:numPr>
                <w:ilvl w:val="0"/>
                <w:numId w:val="34"/>
              </w:numPr>
              <w:rPr>
                <w:rFonts w:asciiTheme="minorHAnsi" w:hAnsiTheme="minorHAnsi" w:cstheme="minorBidi"/>
                <w:sz w:val="22"/>
                <w:szCs w:val="22"/>
              </w:rPr>
            </w:pPr>
            <w:r>
              <w:rPr>
                <w:rFonts w:asciiTheme="minorHAnsi" w:hAnsiTheme="minorHAnsi" w:cstheme="minorBidi"/>
                <w:sz w:val="22"/>
                <w:szCs w:val="22"/>
              </w:rPr>
              <w:t xml:space="preserve">Call </w:t>
            </w:r>
            <w:proofErr w:type="spellStart"/>
            <w:r>
              <w:rPr>
                <w:rFonts w:asciiTheme="minorHAnsi" w:hAnsiTheme="minorHAnsi" w:cstheme="minorBidi"/>
                <w:sz w:val="22"/>
                <w:szCs w:val="22"/>
              </w:rPr>
              <w:t>ocs</w:t>
            </w:r>
            <w:proofErr w:type="spellEnd"/>
            <w:r>
              <w:rPr>
                <w:rFonts w:asciiTheme="minorHAnsi" w:hAnsiTheme="minorHAnsi" w:cstheme="minorBidi"/>
                <w:sz w:val="22"/>
                <w:szCs w:val="22"/>
              </w:rPr>
              <w:t xml:space="preserve"> initialization sequence</w:t>
            </w:r>
          </w:p>
          <w:p w14:paraId="7A1F96DB" w14:textId="77777777" w:rsidR="00DF0F1D" w:rsidRDefault="001F45F2" w:rsidP="00653545">
            <w:pPr>
              <w:pStyle w:val="ListParagraph"/>
              <w:numPr>
                <w:ilvl w:val="0"/>
                <w:numId w:val="34"/>
              </w:numPr>
              <w:rPr>
                <w:rFonts w:asciiTheme="minorHAnsi" w:hAnsiTheme="minorHAnsi" w:cstheme="minorBidi"/>
                <w:sz w:val="22"/>
                <w:szCs w:val="22"/>
              </w:rPr>
            </w:pPr>
            <w:r>
              <w:rPr>
                <w:rFonts w:asciiTheme="minorHAnsi" w:hAnsiTheme="minorHAnsi" w:cstheme="minorBidi"/>
                <w:sz w:val="22"/>
                <w:szCs w:val="22"/>
              </w:rPr>
              <w:t xml:space="preserve">Fork </w:t>
            </w:r>
          </w:p>
          <w:p w14:paraId="3C8D2DAF" w14:textId="14D5ED98" w:rsidR="001F45F2" w:rsidRDefault="001F45F2" w:rsidP="00653545">
            <w:pPr>
              <w:pStyle w:val="ListParagraph"/>
              <w:numPr>
                <w:ilvl w:val="1"/>
                <w:numId w:val="34"/>
              </w:numPr>
              <w:rPr>
                <w:rFonts w:asciiTheme="minorHAnsi" w:hAnsiTheme="minorHAnsi" w:cstheme="minorBidi"/>
                <w:sz w:val="22"/>
                <w:szCs w:val="22"/>
              </w:rPr>
            </w:pPr>
            <w:r>
              <w:rPr>
                <w:rFonts w:asciiTheme="minorHAnsi" w:hAnsiTheme="minorHAnsi" w:cstheme="minorBidi"/>
                <w:sz w:val="22"/>
                <w:szCs w:val="22"/>
              </w:rPr>
              <w:t>Thread 1: Issue ECC traffic</w:t>
            </w:r>
          </w:p>
          <w:p w14:paraId="3D8F166A" w14:textId="7292565F" w:rsidR="001F45F2" w:rsidRDefault="001F45F2" w:rsidP="00653545">
            <w:pPr>
              <w:pStyle w:val="ListParagraph"/>
              <w:numPr>
                <w:ilvl w:val="1"/>
                <w:numId w:val="34"/>
              </w:numPr>
              <w:rPr>
                <w:rFonts w:asciiTheme="minorHAnsi" w:hAnsiTheme="minorHAnsi" w:cstheme="minorBidi"/>
                <w:sz w:val="22"/>
                <w:szCs w:val="22"/>
              </w:rPr>
            </w:pPr>
            <w:r>
              <w:rPr>
                <w:rFonts w:asciiTheme="minorHAnsi" w:hAnsiTheme="minorHAnsi" w:cstheme="minorBidi"/>
                <w:sz w:val="22"/>
                <w:szCs w:val="22"/>
              </w:rPr>
              <w:t xml:space="preserve">Thread 2: </w:t>
            </w:r>
            <w:r w:rsidR="00F764A7">
              <w:rPr>
                <w:rFonts w:asciiTheme="minorHAnsi" w:hAnsiTheme="minorHAnsi" w:cstheme="minorBidi"/>
                <w:sz w:val="22"/>
                <w:szCs w:val="22"/>
              </w:rPr>
              <w:t>Random delay, then r</w:t>
            </w:r>
            <w:r>
              <w:rPr>
                <w:rFonts w:asciiTheme="minorHAnsi" w:hAnsiTheme="minorHAnsi" w:cstheme="minorBidi"/>
                <w:sz w:val="22"/>
                <w:szCs w:val="22"/>
              </w:rPr>
              <w:t xml:space="preserve">andomly pick one of the power flow </w:t>
            </w:r>
            <w:proofErr w:type="gramStart"/>
            <w:r w:rsidR="004C783A">
              <w:rPr>
                <w:rFonts w:asciiTheme="minorHAnsi" w:hAnsiTheme="minorHAnsi" w:cstheme="minorBidi"/>
                <w:sz w:val="22"/>
                <w:szCs w:val="22"/>
              </w:rPr>
              <w:t>entry</w:t>
            </w:r>
            <w:proofErr w:type="gramEnd"/>
            <w:r w:rsidR="004C783A">
              <w:rPr>
                <w:rFonts w:asciiTheme="minorHAnsi" w:hAnsiTheme="minorHAnsi" w:cstheme="minorBidi"/>
                <w:sz w:val="22"/>
                <w:szCs w:val="22"/>
              </w:rPr>
              <w:t xml:space="preserve"> and exit to get back to ACTV state </w:t>
            </w:r>
            <w:r>
              <w:rPr>
                <w:rFonts w:asciiTheme="minorHAnsi" w:hAnsiTheme="minorHAnsi" w:cstheme="minorBidi"/>
                <w:sz w:val="22"/>
                <w:szCs w:val="22"/>
              </w:rPr>
              <w:t xml:space="preserve">(accessible </w:t>
            </w:r>
            <w:proofErr w:type="spellStart"/>
            <w:r>
              <w:rPr>
                <w:rFonts w:asciiTheme="minorHAnsi" w:hAnsiTheme="minorHAnsi" w:cstheme="minorBidi"/>
                <w:sz w:val="22"/>
                <w:szCs w:val="22"/>
              </w:rPr>
              <w:t>pg</w:t>
            </w:r>
            <w:proofErr w:type="spellEnd"/>
            <w:r>
              <w:rPr>
                <w:rFonts w:asciiTheme="minorHAnsi" w:hAnsiTheme="minorHAnsi" w:cstheme="minorBidi"/>
                <w:sz w:val="22"/>
                <w:szCs w:val="22"/>
              </w:rPr>
              <w:t xml:space="preserve">, inaccessible </w:t>
            </w:r>
            <w:proofErr w:type="spellStart"/>
            <w:r>
              <w:rPr>
                <w:rFonts w:asciiTheme="minorHAnsi" w:hAnsiTheme="minorHAnsi" w:cstheme="minorBidi"/>
                <w:sz w:val="22"/>
                <w:szCs w:val="22"/>
              </w:rPr>
              <w:t>pg</w:t>
            </w:r>
            <w:proofErr w:type="spellEnd"/>
            <w:r>
              <w:rPr>
                <w:rFonts w:asciiTheme="minorHAnsi" w:hAnsiTheme="minorHAnsi" w:cstheme="minorBidi"/>
                <w:sz w:val="22"/>
                <w:szCs w:val="22"/>
              </w:rPr>
              <w:t xml:space="preserve">, save and restore, </w:t>
            </w:r>
            <w:r w:rsidR="00366D50">
              <w:rPr>
                <w:rFonts w:asciiTheme="minorHAnsi" w:hAnsiTheme="minorHAnsi" w:cstheme="minorBidi"/>
                <w:sz w:val="22"/>
                <w:szCs w:val="22"/>
              </w:rPr>
              <w:t>TGC</w:t>
            </w:r>
            <w:r w:rsidR="000E650D">
              <w:rPr>
                <w:rFonts w:asciiTheme="minorHAnsi" w:hAnsiTheme="minorHAnsi" w:cstheme="minorBidi"/>
                <w:sz w:val="22"/>
                <w:szCs w:val="22"/>
              </w:rPr>
              <w:t>,</w:t>
            </w:r>
            <w:r w:rsidR="00860313">
              <w:rPr>
                <w:rFonts w:asciiTheme="minorHAnsi" w:hAnsiTheme="minorHAnsi" w:cstheme="minorBidi"/>
                <w:sz w:val="22"/>
                <w:szCs w:val="22"/>
              </w:rPr>
              <w:t xml:space="preserve"> </w:t>
            </w:r>
            <w:r>
              <w:rPr>
                <w:rFonts w:asciiTheme="minorHAnsi" w:hAnsiTheme="minorHAnsi" w:cstheme="minorBidi"/>
                <w:sz w:val="22"/>
                <w:szCs w:val="22"/>
              </w:rPr>
              <w:t>or reset isolation)</w:t>
            </w:r>
          </w:p>
          <w:p w14:paraId="259D3B78" w14:textId="34C09F99" w:rsidR="00246B81" w:rsidRDefault="00E43146" w:rsidP="00653545">
            <w:pPr>
              <w:pStyle w:val="ListParagraph"/>
              <w:numPr>
                <w:ilvl w:val="0"/>
                <w:numId w:val="34"/>
              </w:numPr>
              <w:rPr>
                <w:rFonts w:asciiTheme="minorHAnsi" w:hAnsiTheme="minorHAnsi" w:cstheme="minorBidi"/>
                <w:sz w:val="22"/>
                <w:szCs w:val="22"/>
              </w:rPr>
            </w:pPr>
            <w:r>
              <w:rPr>
                <w:rFonts w:asciiTheme="minorHAnsi" w:hAnsiTheme="minorHAnsi" w:cstheme="minorBidi"/>
                <w:sz w:val="22"/>
                <w:szCs w:val="22"/>
              </w:rPr>
              <w:t>Check to make sure</w:t>
            </w:r>
            <w:r w:rsidR="00246B81">
              <w:rPr>
                <w:rFonts w:asciiTheme="minorHAnsi" w:hAnsiTheme="minorHAnsi" w:cstheme="minorBidi"/>
                <w:sz w:val="22"/>
                <w:szCs w:val="22"/>
              </w:rPr>
              <w:t xml:space="preserve"> all ECC registers are back to default values</w:t>
            </w:r>
            <w:r w:rsidR="001811F1">
              <w:rPr>
                <w:rFonts w:asciiTheme="minorHAnsi" w:hAnsiTheme="minorHAnsi" w:cstheme="minorBidi"/>
                <w:sz w:val="22"/>
                <w:szCs w:val="22"/>
              </w:rPr>
              <w:t xml:space="preserve"> for accessible/inaccessible </w:t>
            </w:r>
            <w:proofErr w:type="spellStart"/>
            <w:r w:rsidR="001811F1">
              <w:rPr>
                <w:rFonts w:asciiTheme="minorHAnsi" w:hAnsiTheme="minorHAnsi" w:cstheme="minorBidi"/>
                <w:sz w:val="22"/>
                <w:szCs w:val="22"/>
              </w:rPr>
              <w:t>pg</w:t>
            </w:r>
            <w:proofErr w:type="spellEnd"/>
            <w:r w:rsidR="002C524B">
              <w:rPr>
                <w:rFonts w:asciiTheme="minorHAnsi" w:hAnsiTheme="minorHAnsi" w:cstheme="minorBidi"/>
                <w:sz w:val="22"/>
                <w:szCs w:val="22"/>
              </w:rPr>
              <w:t xml:space="preserve">/ reset isolation. </w:t>
            </w:r>
            <w:r w:rsidR="001811F1">
              <w:rPr>
                <w:rFonts w:asciiTheme="minorHAnsi" w:hAnsiTheme="minorHAnsi" w:cstheme="minorBidi"/>
                <w:sz w:val="22"/>
                <w:szCs w:val="22"/>
              </w:rPr>
              <w:t xml:space="preserve"> </w:t>
            </w:r>
          </w:p>
          <w:p w14:paraId="521D7B33" w14:textId="4AA48C0A" w:rsidR="00F764A7" w:rsidRPr="000225C5" w:rsidRDefault="00F764A7" w:rsidP="00653545">
            <w:pPr>
              <w:pStyle w:val="ListParagraph"/>
              <w:numPr>
                <w:ilvl w:val="0"/>
                <w:numId w:val="34"/>
              </w:numPr>
              <w:rPr>
                <w:rFonts w:asciiTheme="minorHAnsi" w:hAnsiTheme="minorHAnsi" w:cstheme="minorBidi"/>
                <w:sz w:val="22"/>
                <w:szCs w:val="22"/>
              </w:rPr>
            </w:pPr>
            <w:r>
              <w:rPr>
                <w:rFonts w:asciiTheme="minorHAnsi" w:hAnsiTheme="minorHAnsi" w:cstheme="minorBidi"/>
                <w:sz w:val="22"/>
                <w:szCs w:val="22"/>
              </w:rPr>
              <w:t xml:space="preserve">Issue ECC traffic again because after the fork/join, </w:t>
            </w:r>
            <w:r w:rsidR="00DD0DC1">
              <w:rPr>
                <w:rFonts w:asciiTheme="minorHAnsi" w:hAnsiTheme="minorHAnsi" w:cstheme="minorBidi"/>
                <w:sz w:val="22"/>
                <w:szCs w:val="22"/>
              </w:rPr>
              <w:t>test will be in ACTV power state</w:t>
            </w:r>
          </w:p>
        </w:tc>
      </w:tr>
      <w:tr w:rsidR="00DF0F1D" w:rsidRPr="000A4A78" w14:paraId="6939E9F4" w14:textId="77777777">
        <w:tc>
          <w:tcPr>
            <w:tcW w:w="0" w:type="auto"/>
          </w:tcPr>
          <w:p w14:paraId="7D12EDE1" w14:textId="77777777" w:rsidR="00DF0F1D" w:rsidRPr="005D6BD4" w:rsidRDefault="00DF0F1D">
            <w:pPr>
              <w:rPr>
                <w:rFonts w:eastAsia="MS Mincho"/>
              </w:rPr>
            </w:pPr>
            <w:r>
              <w:t>Checking</w:t>
            </w:r>
          </w:p>
          <w:p w14:paraId="208FB18F" w14:textId="77777777" w:rsidR="00DF0F1D" w:rsidRDefault="00BE7849">
            <w:r>
              <w:t xml:space="preserve">Scoreboard will check if the </w:t>
            </w:r>
            <w:proofErr w:type="spellStart"/>
            <w:r>
              <w:t>pactive</w:t>
            </w:r>
            <w:proofErr w:type="spellEnd"/>
            <w:r>
              <w:t xml:space="preserve"> is set correctly.</w:t>
            </w:r>
            <w:r w:rsidR="00B72B45">
              <w:t xml:space="preserve"> </w:t>
            </w:r>
          </w:p>
          <w:p w14:paraId="5A3CCAB8" w14:textId="4498E9EC" w:rsidR="00B72B45" w:rsidRPr="009926EC" w:rsidRDefault="00B72B45">
            <w:pPr>
              <w:rPr>
                <w:rFonts w:asciiTheme="minorHAnsi" w:eastAsia="MS Mincho" w:hAnsiTheme="minorHAnsi" w:cstheme="minorBidi"/>
                <w:sz w:val="22"/>
                <w:szCs w:val="22"/>
              </w:rPr>
            </w:pPr>
            <w:r>
              <w:t xml:space="preserve">Test will check if the ECC registers are </w:t>
            </w:r>
            <w:r w:rsidR="00781E6C">
              <w:t xml:space="preserve">reset back to default values for all power transition. </w:t>
            </w:r>
          </w:p>
        </w:tc>
      </w:tr>
      <w:tr w:rsidR="00DF0F1D" w:rsidRPr="000A4A78" w14:paraId="4CC38EC1" w14:textId="77777777">
        <w:tc>
          <w:tcPr>
            <w:tcW w:w="0" w:type="auto"/>
          </w:tcPr>
          <w:p w14:paraId="710CE989" w14:textId="77777777" w:rsidR="004B3E9E" w:rsidRDefault="00DF0F1D">
            <w:r>
              <w:t>Coverage</w:t>
            </w:r>
          </w:p>
          <w:p w14:paraId="4C8606E6" w14:textId="28702374" w:rsidR="00DF0F1D" w:rsidRPr="004B3E9E" w:rsidRDefault="004B3E9E">
            <w:pPr>
              <w:rPr>
                <w:rFonts w:eastAsia="MS Mincho"/>
              </w:rPr>
            </w:pPr>
            <w:r>
              <w:t xml:space="preserve"> </w:t>
            </w:r>
          </w:p>
        </w:tc>
      </w:tr>
      <w:tr w:rsidR="00DF0F1D" w:rsidRPr="000A4A78" w14:paraId="71E0DA23" w14:textId="77777777">
        <w:tc>
          <w:tcPr>
            <w:tcW w:w="0" w:type="auto"/>
          </w:tcPr>
          <w:p w14:paraId="05485CDB" w14:textId="77777777" w:rsidR="00DF0F1D" w:rsidRDefault="00DF0F1D">
            <w:r>
              <w:t>Useful Resources</w:t>
            </w:r>
          </w:p>
          <w:p w14:paraId="441EEFC3" w14:textId="77777777" w:rsidR="00DF0F1D" w:rsidRPr="006321E2" w:rsidRDefault="00DF0F1D">
            <w:pPr>
              <w:rPr>
                <w:i/>
                <w:iCs/>
              </w:rPr>
            </w:pPr>
            <w:r>
              <w:t>&lt;Example: Block diagrams, waves, snippets from PCR/HAS etc.&gt;</w:t>
            </w:r>
          </w:p>
        </w:tc>
      </w:tr>
    </w:tbl>
    <w:p w14:paraId="31C603FB" w14:textId="77777777" w:rsidR="00DF0F1D" w:rsidRPr="00DF0F1D" w:rsidRDefault="00DF0F1D" w:rsidP="00DF0F1D"/>
    <w:p w14:paraId="72DD302A" w14:textId="6A4EF2E4" w:rsidR="006E22A1" w:rsidRDefault="006E22A1">
      <w:pPr>
        <w:pStyle w:val="Heading3"/>
      </w:pPr>
      <w:proofErr w:type="spellStart"/>
      <w:r>
        <w:t>ocs_eau_power_flow_test</w:t>
      </w:r>
      <w:proofErr w:type="spellEnd"/>
    </w:p>
    <w:tbl>
      <w:tblPr>
        <w:tblStyle w:val="TableGrid"/>
        <w:tblW w:w="9350" w:type="dxa"/>
        <w:tblInd w:w="607" w:type="dxa"/>
        <w:tblLook w:val="04A0" w:firstRow="1" w:lastRow="0" w:firstColumn="1" w:lastColumn="0" w:noHBand="0" w:noVBand="1"/>
      </w:tblPr>
      <w:tblGrid>
        <w:gridCol w:w="9350"/>
      </w:tblGrid>
      <w:tr w:rsidR="00770071" w:rsidRPr="000A4A78" w14:paraId="0BED97B7" w14:textId="77777777">
        <w:tc>
          <w:tcPr>
            <w:tcW w:w="0" w:type="auto"/>
          </w:tcPr>
          <w:p w14:paraId="2F0EF2D0" w14:textId="77777777" w:rsidR="00770071" w:rsidRDefault="00770071">
            <w:r>
              <w:t xml:space="preserve">Objective </w:t>
            </w:r>
          </w:p>
          <w:p w14:paraId="6B85ED4D" w14:textId="5306A50F" w:rsidR="00770071" w:rsidRPr="005D6BD4" w:rsidRDefault="00770071">
            <w:r>
              <w:t xml:space="preserve">Test will test out all power flows with EAU traffic </w:t>
            </w:r>
          </w:p>
        </w:tc>
      </w:tr>
      <w:tr w:rsidR="00770071" w:rsidRPr="000A4A78" w14:paraId="666EF7C2" w14:textId="77777777">
        <w:tc>
          <w:tcPr>
            <w:tcW w:w="0" w:type="auto"/>
          </w:tcPr>
          <w:p w14:paraId="34E1FAF5" w14:textId="77777777" w:rsidR="00770071" w:rsidRDefault="00770071">
            <w:r>
              <w:t>Description</w:t>
            </w:r>
          </w:p>
          <w:p w14:paraId="5C655AAD" w14:textId="77777777" w:rsidR="00770071" w:rsidRDefault="00770071" w:rsidP="00653545">
            <w:pPr>
              <w:pStyle w:val="ListParagraph"/>
              <w:numPr>
                <w:ilvl w:val="0"/>
                <w:numId w:val="22"/>
              </w:numPr>
              <w:rPr>
                <w:rFonts w:asciiTheme="minorHAnsi" w:hAnsiTheme="minorHAnsi" w:cstheme="minorBidi"/>
                <w:sz w:val="22"/>
                <w:szCs w:val="22"/>
              </w:rPr>
            </w:pPr>
            <w:r>
              <w:rPr>
                <w:rFonts w:asciiTheme="minorHAnsi" w:hAnsiTheme="minorHAnsi" w:cstheme="minorBidi"/>
                <w:sz w:val="22"/>
                <w:szCs w:val="22"/>
              </w:rPr>
              <w:t>Boot up sequence (</w:t>
            </w:r>
            <w:proofErr w:type="spellStart"/>
            <w:r>
              <w:rPr>
                <w:rFonts w:asciiTheme="minorHAnsi" w:hAnsiTheme="minorHAnsi" w:cstheme="minorBidi"/>
                <w:sz w:val="22"/>
                <w:szCs w:val="22"/>
              </w:rPr>
              <w:t>ocs_hard_reset_sequence</w:t>
            </w:r>
            <w:proofErr w:type="spellEnd"/>
            <w:r>
              <w:rPr>
                <w:rFonts w:asciiTheme="minorHAnsi" w:hAnsiTheme="minorHAnsi" w:cstheme="minorBidi"/>
                <w:sz w:val="22"/>
                <w:szCs w:val="22"/>
              </w:rPr>
              <w:t>)</w:t>
            </w:r>
          </w:p>
          <w:p w14:paraId="56785FE3" w14:textId="77777777" w:rsidR="00821AF8" w:rsidRDefault="00821AF8" w:rsidP="00653545">
            <w:pPr>
              <w:pStyle w:val="ListParagraph"/>
              <w:numPr>
                <w:ilvl w:val="1"/>
                <w:numId w:val="22"/>
              </w:numPr>
              <w:rPr>
                <w:rFonts w:asciiTheme="minorHAnsi" w:hAnsiTheme="minorHAnsi" w:cstheme="minorBidi"/>
                <w:sz w:val="22"/>
                <w:szCs w:val="22"/>
              </w:rPr>
            </w:pPr>
            <w:r>
              <w:rPr>
                <w:rFonts w:asciiTheme="minorHAnsi" w:hAnsiTheme="minorHAnsi" w:cstheme="minorBidi"/>
                <w:sz w:val="22"/>
                <w:szCs w:val="22"/>
              </w:rPr>
              <w:t xml:space="preserve">assert </w:t>
            </w:r>
            <w:proofErr w:type="spellStart"/>
            <w:r>
              <w:rPr>
                <w:rFonts w:asciiTheme="minorHAnsi" w:hAnsiTheme="minorHAnsi" w:cstheme="minorBidi"/>
                <w:sz w:val="22"/>
                <w:szCs w:val="22"/>
              </w:rPr>
              <w:t>cse_rst_vnnpgd_slow_b</w:t>
            </w:r>
            <w:proofErr w:type="spellEnd"/>
            <w:r>
              <w:rPr>
                <w:rFonts w:asciiTheme="minorHAnsi" w:hAnsiTheme="minorHAnsi" w:cstheme="minorBidi"/>
                <w:sz w:val="22"/>
                <w:szCs w:val="22"/>
              </w:rPr>
              <w:t xml:space="preserve"> and </w:t>
            </w:r>
            <w:proofErr w:type="spellStart"/>
            <w:r>
              <w:rPr>
                <w:rFonts w:asciiTheme="minorHAnsi" w:hAnsiTheme="minorHAnsi" w:cstheme="minorBidi"/>
                <w:sz w:val="22"/>
                <w:szCs w:val="22"/>
              </w:rPr>
              <w:t>cse_side_rst_b</w:t>
            </w:r>
            <w:proofErr w:type="spellEnd"/>
          </w:p>
          <w:p w14:paraId="63037947" w14:textId="77777777" w:rsidR="00821AF8" w:rsidRDefault="00821AF8" w:rsidP="00653545">
            <w:pPr>
              <w:pStyle w:val="ListParagraph"/>
              <w:numPr>
                <w:ilvl w:val="1"/>
                <w:numId w:val="22"/>
              </w:numPr>
              <w:rPr>
                <w:rFonts w:asciiTheme="minorHAnsi" w:hAnsiTheme="minorHAnsi" w:cstheme="minorBidi"/>
                <w:sz w:val="22"/>
                <w:szCs w:val="22"/>
              </w:rPr>
            </w:pPr>
            <w:r>
              <w:rPr>
                <w:rFonts w:asciiTheme="minorHAnsi" w:hAnsiTheme="minorHAnsi" w:cstheme="minorBidi"/>
                <w:sz w:val="22"/>
                <w:szCs w:val="22"/>
              </w:rPr>
              <w:t xml:space="preserve">random </w:t>
            </w:r>
            <w:proofErr w:type="gramStart"/>
            <w:r>
              <w:rPr>
                <w:rFonts w:asciiTheme="minorHAnsi" w:hAnsiTheme="minorHAnsi" w:cstheme="minorBidi"/>
                <w:sz w:val="22"/>
                <w:szCs w:val="22"/>
              </w:rPr>
              <w:t>delay ,</w:t>
            </w:r>
            <w:proofErr w:type="gramEnd"/>
            <w:r>
              <w:rPr>
                <w:rFonts w:asciiTheme="minorHAnsi" w:hAnsiTheme="minorHAnsi" w:cstheme="minorBidi"/>
                <w:sz w:val="22"/>
                <w:szCs w:val="22"/>
              </w:rPr>
              <w:t xml:space="preserve">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175095A0" w14:textId="77777777" w:rsidR="00821AF8" w:rsidRPr="000241DD" w:rsidRDefault="00821AF8" w:rsidP="00653545">
            <w:pPr>
              <w:pStyle w:val="ListParagraph"/>
              <w:numPr>
                <w:ilvl w:val="1"/>
                <w:numId w:val="22"/>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0988E622" w14:textId="77777777" w:rsidR="00821AF8" w:rsidRDefault="00821AF8" w:rsidP="00653545">
            <w:pPr>
              <w:pStyle w:val="ListParagraph"/>
              <w:numPr>
                <w:ilvl w:val="1"/>
                <w:numId w:val="22"/>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cse_rst_vnnpgd_slow_b</w:t>
            </w:r>
            <w:proofErr w:type="spellEnd"/>
          </w:p>
          <w:p w14:paraId="63F15302" w14:textId="77777777" w:rsidR="00821AF8" w:rsidRDefault="00821AF8" w:rsidP="00653545">
            <w:pPr>
              <w:pStyle w:val="ListParagraph"/>
              <w:numPr>
                <w:ilvl w:val="1"/>
                <w:numId w:val="22"/>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3C0A5775" w14:textId="77777777" w:rsidR="00821AF8" w:rsidRPr="000241DD" w:rsidRDefault="00821AF8" w:rsidP="00653545">
            <w:pPr>
              <w:pStyle w:val="ListParagraph"/>
              <w:numPr>
                <w:ilvl w:val="1"/>
                <w:numId w:val="22"/>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0</w:t>
            </w:r>
          </w:p>
          <w:p w14:paraId="73C9F446" w14:textId="77777777" w:rsidR="00821AF8" w:rsidRDefault="00821AF8" w:rsidP="00653545">
            <w:pPr>
              <w:pStyle w:val="ListParagraph"/>
              <w:numPr>
                <w:ilvl w:val="1"/>
                <w:numId w:val="22"/>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0</w:t>
            </w:r>
          </w:p>
          <w:p w14:paraId="2AA8F1DF" w14:textId="2E53CCD4" w:rsidR="00D116FE" w:rsidRPr="00115918" w:rsidRDefault="00D116FE" w:rsidP="00653545">
            <w:pPr>
              <w:pStyle w:val="ListParagraph"/>
              <w:numPr>
                <w:ilvl w:val="0"/>
                <w:numId w:val="22"/>
              </w:numPr>
              <w:rPr>
                <w:rFonts w:asciiTheme="minorHAnsi" w:hAnsiTheme="minorHAnsi" w:cstheme="minorBidi"/>
                <w:sz w:val="22"/>
                <w:szCs w:val="22"/>
              </w:rPr>
            </w:pPr>
            <w:r>
              <w:rPr>
                <w:rFonts w:asciiTheme="minorHAnsi" w:hAnsiTheme="minorHAnsi" w:cstheme="minorBidi"/>
                <w:sz w:val="22"/>
                <w:szCs w:val="22"/>
              </w:rPr>
              <w:t xml:space="preserve">Call </w:t>
            </w:r>
            <w:proofErr w:type="spellStart"/>
            <w:r>
              <w:rPr>
                <w:rFonts w:asciiTheme="minorHAnsi" w:hAnsiTheme="minorHAnsi" w:cstheme="minorBidi"/>
                <w:sz w:val="22"/>
                <w:szCs w:val="22"/>
              </w:rPr>
              <w:t>ocs</w:t>
            </w:r>
            <w:proofErr w:type="spellEnd"/>
            <w:r>
              <w:rPr>
                <w:rFonts w:asciiTheme="minorHAnsi" w:hAnsiTheme="minorHAnsi" w:cstheme="minorBidi"/>
                <w:sz w:val="22"/>
                <w:szCs w:val="22"/>
              </w:rPr>
              <w:t xml:space="preserve"> initialization sequence</w:t>
            </w:r>
          </w:p>
          <w:p w14:paraId="0F149A2D" w14:textId="77777777" w:rsidR="00770071" w:rsidRDefault="00770071" w:rsidP="00653545">
            <w:pPr>
              <w:pStyle w:val="ListParagraph"/>
              <w:numPr>
                <w:ilvl w:val="0"/>
                <w:numId w:val="22"/>
              </w:numPr>
              <w:rPr>
                <w:rFonts w:asciiTheme="minorHAnsi" w:hAnsiTheme="minorHAnsi" w:cstheme="minorBidi"/>
                <w:sz w:val="22"/>
                <w:szCs w:val="22"/>
              </w:rPr>
            </w:pPr>
            <w:r>
              <w:rPr>
                <w:rFonts w:asciiTheme="minorHAnsi" w:hAnsiTheme="minorHAnsi" w:cstheme="minorBidi"/>
                <w:sz w:val="22"/>
                <w:szCs w:val="22"/>
              </w:rPr>
              <w:t xml:space="preserve">Fork </w:t>
            </w:r>
          </w:p>
          <w:p w14:paraId="246B5E81" w14:textId="741ABCAA" w:rsidR="00770071" w:rsidRDefault="00770071" w:rsidP="00653545">
            <w:pPr>
              <w:pStyle w:val="ListParagraph"/>
              <w:numPr>
                <w:ilvl w:val="1"/>
                <w:numId w:val="22"/>
              </w:numPr>
              <w:rPr>
                <w:rFonts w:asciiTheme="minorHAnsi" w:hAnsiTheme="minorHAnsi" w:cstheme="minorBidi"/>
                <w:sz w:val="22"/>
                <w:szCs w:val="22"/>
              </w:rPr>
            </w:pPr>
            <w:r>
              <w:rPr>
                <w:rFonts w:asciiTheme="minorHAnsi" w:hAnsiTheme="minorHAnsi" w:cstheme="minorBidi"/>
                <w:sz w:val="22"/>
                <w:szCs w:val="22"/>
              </w:rPr>
              <w:t>Thread 1: Issue EAU traffic</w:t>
            </w:r>
          </w:p>
          <w:p w14:paraId="46155082" w14:textId="77777777" w:rsidR="00770071" w:rsidRDefault="00770071" w:rsidP="00653545">
            <w:pPr>
              <w:pStyle w:val="ListParagraph"/>
              <w:numPr>
                <w:ilvl w:val="1"/>
                <w:numId w:val="22"/>
              </w:numPr>
              <w:rPr>
                <w:rFonts w:asciiTheme="minorHAnsi" w:hAnsiTheme="minorHAnsi" w:cstheme="minorBidi"/>
                <w:sz w:val="22"/>
                <w:szCs w:val="22"/>
              </w:rPr>
            </w:pPr>
            <w:r>
              <w:rPr>
                <w:rFonts w:asciiTheme="minorHAnsi" w:hAnsiTheme="minorHAnsi" w:cstheme="minorBidi"/>
                <w:sz w:val="22"/>
                <w:szCs w:val="22"/>
              </w:rPr>
              <w:t xml:space="preserve">Thread 2: Random delay, then randomly pick one of the power flow </w:t>
            </w:r>
            <w:proofErr w:type="gramStart"/>
            <w:r>
              <w:rPr>
                <w:rFonts w:asciiTheme="minorHAnsi" w:hAnsiTheme="minorHAnsi" w:cstheme="minorBidi"/>
                <w:sz w:val="22"/>
                <w:szCs w:val="22"/>
              </w:rPr>
              <w:t>entry</w:t>
            </w:r>
            <w:proofErr w:type="gramEnd"/>
            <w:r>
              <w:rPr>
                <w:rFonts w:asciiTheme="minorHAnsi" w:hAnsiTheme="minorHAnsi" w:cstheme="minorBidi"/>
                <w:sz w:val="22"/>
                <w:szCs w:val="22"/>
              </w:rPr>
              <w:t xml:space="preserve"> and exit to get back to ACTV state (accessible </w:t>
            </w:r>
            <w:proofErr w:type="spellStart"/>
            <w:r>
              <w:rPr>
                <w:rFonts w:asciiTheme="minorHAnsi" w:hAnsiTheme="minorHAnsi" w:cstheme="minorBidi"/>
                <w:sz w:val="22"/>
                <w:szCs w:val="22"/>
              </w:rPr>
              <w:t>pg</w:t>
            </w:r>
            <w:proofErr w:type="spellEnd"/>
            <w:r>
              <w:rPr>
                <w:rFonts w:asciiTheme="minorHAnsi" w:hAnsiTheme="minorHAnsi" w:cstheme="minorBidi"/>
                <w:sz w:val="22"/>
                <w:szCs w:val="22"/>
              </w:rPr>
              <w:t xml:space="preserve">, inaccessible </w:t>
            </w:r>
            <w:proofErr w:type="spellStart"/>
            <w:r>
              <w:rPr>
                <w:rFonts w:asciiTheme="minorHAnsi" w:hAnsiTheme="minorHAnsi" w:cstheme="minorBidi"/>
                <w:sz w:val="22"/>
                <w:szCs w:val="22"/>
              </w:rPr>
              <w:t>pg</w:t>
            </w:r>
            <w:proofErr w:type="spellEnd"/>
            <w:r>
              <w:rPr>
                <w:rFonts w:asciiTheme="minorHAnsi" w:hAnsiTheme="minorHAnsi" w:cstheme="minorBidi"/>
                <w:sz w:val="22"/>
                <w:szCs w:val="22"/>
              </w:rPr>
              <w:t>, save and restore, TGC or reset isolation)</w:t>
            </w:r>
          </w:p>
          <w:p w14:paraId="3ABE564E" w14:textId="6AE31699" w:rsidR="00770071" w:rsidRDefault="00770071" w:rsidP="00653545">
            <w:pPr>
              <w:pStyle w:val="ListParagraph"/>
              <w:numPr>
                <w:ilvl w:val="0"/>
                <w:numId w:val="22"/>
              </w:numPr>
              <w:rPr>
                <w:rFonts w:asciiTheme="minorHAnsi" w:hAnsiTheme="minorHAnsi" w:cstheme="minorBidi"/>
                <w:sz w:val="22"/>
                <w:szCs w:val="22"/>
              </w:rPr>
            </w:pPr>
            <w:r>
              <w:rPr>
                <w:rFonts w:asciiTheme="minorHAnsi" w:hAnsiTheme="minorHAnsi" w:cstheme="minorBidi"/>
                <w:sz w:val="22"/>
                <w:szCs w:val="22"/>
              </w:rPr>
              <w:t>Check to make sure all EAU registers are back to default values</w:t>
            </w:r>
            <w:r w:rsidR="001360C4">
              <w:rPr>
                <w:rFonts w:asciiTheme="minorHAnsi" w:hAnsiTheme="minorHAnsi" w:cstheme="minorBidi"/>
                <w:sz w:val="22"/>
                <w:szCs w:val="22"/>
              </w:rPr>
              <w:t xml:space="preserve"> for accessible/inaccessible </w:t>
            </w:r>
            <w:proofErr w:type="spellStart"/>
            <w:r w:rsidR="001360C4">
              <w:rPr>
                <w:rFonts w:asciiTheme="minorHAnsi" w:hAnsiTheme="minorHAnsi" w:cstheme="minorBidi"/>
                <w:sz w:val="22"/>
                <w:szCs w:val="22"/>
              </w:rPr>
              <w:t>pg</w:t>
            </w:r>
            <w:proofErr w:type="spellEnd"/>
            <w:r w:rsidR="001360C4">
              <w:rPr>
                <w:rFonts w:asciiTheme="minorHAnsi" w:hAnsiTheme="minorHAnsi" w:cstheme="minorBidi"/>
                <w:sz w:val="22"/>
                <w:szCs w:val="22"/>
              </w:rPr>
              <w:t xml:space="preserve">/ reset isolation.  </w:t>
            </w:r>
          </w:p>
          <w:p w14:paraId="3301C853" w14:textId="0A7EE66F" w:rsidR="00770071" w:rsidRPr="000225C5" w:rsidRDefault="00770071" w:rsidP="00653545">
            <w:pPr>
              <w:pStyle w:val="ListParagraph"/>
              <w:numPr>
                <w:ilvl w:val="0"/>
                <w:numId w:val="22"/>
              </w:numPr>
              <w:rPr>
                <w:rFonts w:asciiTheme="minorHAnsi" w:hAnsiTheme="minorHAnsi" w:cstheme="minorBidi"/>
                <w:sz w:val="22"/>
                <w:szCs w:val="22"/>
              </w:rPr>
            </w:pPr>
            <w:r>
              <w:rPr>
                <w:rFonts w:asciiTheme="minorHAnsi" w:hAnsiTheme="minorHAnsi" w:cstheme="minorBidi"/>
                <w:sz w:val="22"/>
                <w:szCs w:val="22"/>
              </w:rPr>
              <w:t>Issue EAU traffic again because after the fork/join, test will be in ACTV power state</w:t>
            </w:r>
          </w:p>
        </w:tc>
      </w:tr>
      <w:tr w:rsidR="00770071" w:rsidRPr="000A4A78" w14:paraId="5DB4852C" w14:textId="77777777">
        <w:tc>
          <w:tcPr>
            <w:tcW w:w="0" w:type="auto"/>
          </w:tcPr>
          <w:p w14:paraId="4A23C4FD" w14:textId="77777777" w:rsidR="00770071" w:rsidRPr="005D6BD4" w:rsidRDefault="00770071">
            <w:pPr>
              <w:rPr>
                <w:rFonts w:eastAsia="MS Mincho"/>
              </w:rPr>
            </w:pPr>
            <w:r>
              <w:t>Checking</w:t>
            </w:r>
          </w:p>
          <w:p w14:paraId="6B6CB94E" w14:textId="77777777" w:rsidR="00781E6C" w:rsidRDefault="00781E6C" w:rsidP="00781E6C">
            <w:r>
              <w:t xml:space="preserve">Scoreboard will check if the </w:t>
            </w:r>
            <w:proofErr w:type="spellStart"/>
            <w:r>
              <w:t>pactive</w:t>
            </w:r>
            <w:proofErr w:type="spellEnd"/>
            <w:r>
              <w:t xml:space="preserve"> is set correctly. </w:t>
            </w:r>
          </w:p>
          <w:p w14:paraId="5948ECE2" w14:textId="3E009915" w:rsidR="00770071" w:rsidRPr="009926EC" w:rsidRDefault="00781E6C" w:rsidP="00781E6C">
            <w:pPr>
              <w:rPr>
                <w:rFonts w:asciiTheme="minorHAnsi" w:eastAsia="MS Mincho" w:hAnsiTheme="minorHAnsi" w:cstheme="minorBidi"/>
                <w:sz w:val="22"/>
                <w:szCs w:val="22"/>
              </w:rPr>
            </w:pPr>
            <w:r>
              <w:t>Test will check if the EAU registers are reset back to default values for all power transition.</w:t>
            </w:r>
          </w:p>
        </w:tc>
      </w:tr>
      <w:tr w:rsidR="00770071" w:rsidRPr="000A4A78" w14:paraId="3E714C44" w14:textId="77777777">
        <w:tc>
          <w:tcPr>
            <w:tcW w:w="0" w:type="auto"/>
          </w:tcPr>
          <w:p w14:paraId="7165D87A" w14:textId="77777777" w:rsidR="00770071" w:rsidRPr="005D6BD4" w:rsidRDefault="00770071">
            <w:pPr>
              <w:rPr>
                <w:rFonts w:eastAsia="MS Mincho"/>
              </w:rPr>
            </w:pPr>
            <w:r>
              <w:t>Coverage</w:t>
            </w:r>
          </w:p>
          <w:p w14:paraId="6B2EA4F2" w14:textId="77777777" w:rsidR="00770071" w:rsidRPr="009926EC" w:rsidRDefault="00770071">
            <w:pPr>
              <w:rPr>
                <w:rFonts w:asciiTheme="minorHAnsi" w:hAnsiTheme="minorHAnsi" w:cstheme="minorBidi"/>
                <w:i/>
                <w:iCs/>
                <w:color w:val="FF0000"/>
                <w:sz w:val="22"/>
                <w:szCs w:val="22"/>
              </w:rPr>
            </w:pPr>
            <w:r>
              <w:t>&lt;Define CP’s that are when hit considered intent met&gt;</w:t>
            </w:r>
          </w:p>
          <w:p w14:paraId="777AD604" w14:textId="77777777" w:rsidR="00770071" w:rsidRPr="005D6BD4" w:rsidRDefault="00770071">
            <w:pPr>
              <w:rPr>
                <w:rFonts w:asciiTheme="minorHAnsi" w:eastAsia="MS Mincho" w:hAnsiTheme="minorHAnsi" w:cstheme="minorBidi"/>
                <w:sz w:val="22"/>
                <w:szCs w:val="22"/>
              </w:rPr>
            </w:pPr>
            <w:r>
              <w:t>&lt;mention seeds required to hit the CP&gt;</w:t>
            </w:r>
          </w:p>
        </w:tc>
      </w:tr>
      <w:tr w:rsidR="00770071" w:rsidRPr="000A4A78" w14:paraId="334DFCF4" w14:textId="77777777">
        <w:tc>
          <w:tcPr>
            <w:tcW w:w="0" w:type="auto"/>
          </w:tcPr>
          <w:p w14:paraId="1B87AD70" w14:textId="77777777" w:rsidR="00770071" w:rsidRDefault="00770071">
            <w:r>
              <w:t>Useful Resources</w:t>
            </w:r>
          </w:p>
          <w:p w14:paraId="3F156845" w14:textId="77777777" w:rsidR="00770071" w:rsidRPr="006321E2" w:rsidRDefault="00770071">
            <w:pPr>
              <w:rPr>
                <w:i/>
                <w:iCs/>
              </w:rPr>
            </w:pPr>
            <w:r>
              <w:t>&lt;Example: Block diagrams, waves, snippets from PCR/HAS etc.&gt;</w:t>
            </w:r>
          </w:p>
        </w:tc>
      </w:tr>
    </w:tbl>
    <w:p w14:paraId="7D5B350B" w14:textId="77777777" w:rsidR="00770071" w:rsidRPr="00770071" w:rsidRDefault="00770071" w:rsidP="00770071"/>
    <w:p w14:paraId="71C9172F" w14:textId="689EB641" w:rsidR="006E22A1" w:rsidRDefault="006E22A1">
      <w:pPr>
        <w:pStyle w:val="Heading3"/>
      </w:pPr>
      <w:proofErr w:type="spellStart"/>
      <w:r>
        <w:t>ocs_sks_power_flow_test</w:t>
      </w:r>
      <w:proofErr w:type="spellEnd"/>
    </w:p>
    <w:tbl>
      <w:tblPr>
        <w:tblStyle w:val="TableGrid"/>
        <w:tblW w:w="9350" w:type="dxa"/>
        <w:tblInd w:w="607" w:type="dxa"/>
        <w:tblLook w:val="04A0" w:firstRow="1" w:lastRow="0" w:firstColumn="1" w:lastColumn="0" w:noHBand="0" w:noVBand="1"/>
      </w:tblPr>
      <w:tblGrid>
        <w:gridCol w:w="9350"/>
      </w:tblGrid>
      <w:tr w:rsidR="001A0BB9" w:rsidRPr="000A4A78" w14:paraId="34974FBE" w14:textId="77777777">
        <w:tc>
          <w:tcPr>
            <w:tcW w:w="0" w:type="auto"/>
          </w:tcPr>
          <w:p w14:paraId="55E9C447" w14:textId="77777777" w:rsidR="001A0BB9" w:rsidRDefault="001A0BB9">
            <w:r>
              <w:t xml:space="preserve">Objective </w:t>
            </w:r>
          </w:p>
          <w:p w14:paraId="041BABB7" w14:textId="01A84BA2" w:rsidR="001A0BB9" w:rsidRPr="005D6BD4" w:rsidRDefault="001A0BB9">
            <w:r>
              <w:t xml:space="preserve">Test will test out all power flows with SKS traffic </w:t>
            </w:r>
          </w:p>
        </w:tc>
      </w:tr>
      <w:tr w:rsidR="001A0BB9" w:rsidRPr="000A4A78" w14:paraId="2ABC1D9E" w14:textId="77777777">
        <w:tc>
          <w:tcPr>
            <w:tcW w:w="0" w:type="auto"/>
          </w:tcPr>
          <w:p w14:paraId="2BDAF1B5" w14:textId="77777777" w:rsidR="001A0BB9" w:rsidRDefault="001A0BB9">
            <w:r>
              <w:t>Description</w:t>
            </w:r>
          </w:p>
          <w:p w14:paraId="097783C0" w14:textId="77777777" w:rsidR="001A0BB9" w:rsidRDefault="001A0BB9" w:rsidP="00653545">
            <w:pPr>
              <w:pStyle w:val="ListParagraph"/>
              <w:numPr>
                <w:ilvl w:val="0"/>
                <w:numId w:val="23"/>
              </w:numPr>
              <w:rPr>
                <w:rFonts w:asciiTheme="minorHAnsi" w:hAnsiTheme="minorHAnsi" w:cstheme="minorBidi"/>
                <w:sz w:val="22"/>
                <w:szCs w:val="22"/>
              </w:rPr>
            </w:pPr>
            <w:r>
              <w:rPr>
                <w:rFonts w:asciiTheme="minorHAnsi" w:hAnsiTheme="minorHAnsi" w:cstheme="minorBidi"/>
                <w:sz w:val="22"/>
                <w:szCs w:val="22"/>
              </w:rPr>
              <w:t>Boot up sequence (</w:t>
            </w:r>
            <w:proofErr w:type="spellStart"/>
            <w:r>
              <w:rPr>
                <w:rFonts w:asciiTheme="minorHAnsi" w:hAnsiTheme="minorHAnsi" w:cstheme="minorBidi"/>
                <w:sz w:val="22"/>
                <w:szCs w:val="22"/>
              </w:rPr>
              <w:t>ocs_hard_reset_sequence</w:t>
            </w:r>
            <w:proofErr w:type="spellEnd"/>
            <w:r>
              <w:rPr>
                <w:rFonts w:asciiTheme="minorHAnsi" w:hAnsiTheme="minorHAnsi" w:cstheme="minorBidi"/>
                <w:sz w:val="22"/>
                <w:szCs w:val="22"/>
              </w:rPr>
              <w:t>)</w:t>
            </w:r>
          </w:p>
          <w:p w14:paraId="05BF7A37" w14:textId="77777777" w:rsidR="00821AF8" w:rsidRDefault="00821AF8" w:rsidP="00653545">
            <w:pPr>
              <w:pStyle w:val="ListParagraph"/>
              <w:numPr>
                <w:ilvl w:val="1"/>
                <w:numId w:val="23"/>
              </w:numPr>
              <w:rPr>
                <w:rFonts w:asciiTheme="minorHAnsi" w:hAnsiTheme="minorHAnsi" w:cstheme="minorBidi"/>
                <w:sz w:val="22"/>
                <w:szCs w:val="22"/>
              </w:rPr>
            </w:pPr>
            <w:r>
              <w:rPr>
                <w:rFonts w:asciiTheme="minorHAnsi" w:hAnsiTheme="minorHAnsi" w:cstheme="minorBidi"/>
                <w:sz w:val="22"/>
                <w:szCs w:val="22"/>
              </w:rPr>
              <w:t xml:space="preserve">assert </w:t>
            </w:r>
            <w:proofErr w:type="spellStart"/>
            <w:r>
              <w:rPr>
                <w:rFonts w:asciiTheme="minorHAnsi" w:hAnsiTheme="minorHAnsi" w:cstheme="minorBidi"/>
                <w:sz w:val="22"/>
                <w:szCs w:val="22"/>
              </w:rPr>
              <w:t>cse_rst_vnnpgd_slow_b</w:t>
            </w:r>
            <w:proofErr w:type="spellEnd"/>
            <w:r>
              <w:rPr>
                <w:rFonts w:asciiTheme="minorHAnsi" w:hAnsiTheme="minorHAnsi" w:cstheme="minorBidi"/>
                <w:sz w:val="22"/>
                <w:szCs w:val="22"/>
              </w:rPr>
              <w:t xml:space="preserve"> and </w:t>
            </w:r>
            <w:proofErr w:type="spellStart"/>
            <w:r>
              <w:rPr>
                <w:rFonts w:asciiTheme="minorHAnsi" w:hAnsiTheme="minorHAnsi" w:cstheme="minorBidi"/>
                <w:sz w:val="22"/>
                <w:szCs w:val="22"/>
              </w:rPr>
              <w:t>cse_side_rst_b</w:t>
            </w:r>
            <w:proofErr w:type="spellEnd"/>
          </w:p>
          <w:p w14:paraId="1DC04029" w14:textId="77777777" w:rsidR="00821AF8" w:rsidRDefault="00821AF8" w:rsidP="00653545">
            <w:pPr>
              <w:pStyle w:val="ListParagraph"/>
              <w:numPr>
                <w:ilvl w:val="1"/>
                <w:numId w:val="23"/>
              </w:numPr>
              <w:rPr>
                <w:rFonts w:asciiTheme="minorHAnsi" w:hAnsiTheme="minorHAnsi" w:cstheme="minorBidi"/>
                <w:sz w:val="22"/>
                <w:szCs w:val="22"/>
              </w:rPr>
            </w:pPr>
            <w:r>
              <w:rPr>
                <w:rFonts w:asciiTheme="minorHAnsi" w:hAnsiTheme="minorHAnsi" w:cstheme="minorBidi"/>
                <w:sz w:val="22"/>
                <w:szCs w:val="22"/>
              </w:rPr>
              <w:t xml:space="preserve">random </w:t>
            </w:r>
            <w:proofErr w:type="gramStart"/>
            <w:r>
              <w:rPr>
                <w:rFonts w:asciiTheme="minorHAnsi" w:hAnsiTheme="minorHAnsi" w:cstheme="minorBidi"/>
                <w:sz w:val="22"/>
                <w:szCs w:val="22"/>
              </w:rPr>
              <w:t>delay ,</w:t>
            </w:r>
            <w:proofErr w:type="gramEnd"/>
            <w:r>
              <w:rPr>
                <w:rFonts w:asciiTheme="minorHAnsi" w:hAnsiTheme="minorHAnsi" w:cstheme="minorBidi"/>
                <w:sz w:val="22"/>
                <w:szCs w:val="22"/>
              </w:rPr>
              <w:t xml:space="preserve">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736A36DD" w14:textId="77777777" w:rsidR="00821AF8" w:rsidRPr="000241DD" w:rsidRDefault="00821AF8" w:rsidP="00653545">
            <w:pPr>
              <w:pStyle w:val="ListParagraph"/>
              <w:numPr>
                <w:ilvl w:val="1"/>
                <w:numId w:val="23"/>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4CC7B18C" w14:textId="77777777" w:rsidR="00821AF8" w:rsidRDefault="00821AF8" w:rsidP="00653545">
            <w:pPr>
              <w:pStyle w:val="ListParagraph"/>
              <w:numPr>
                <w:ilvl w:val="1"/>
                <w:numId w:val="23"/>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cse_rst_vnnpgd_slow_b</w:t>
            </w:r>
            <w:proofErr w:type="spellEnd"/>
          </w:p>
          <w:p w14:paraId="23F32C0A" w14:textId="77777777" w:rsidR="00821AF8" w:rsidRDefault="00821AF8" w:rsidP="00653545">
            <w:pPr>
              <w:pStyle w:val="ListParagraph"/>
              <w:numPr>
                <w:ilvl w:val="1"/>
                <w:numId w:val="23"/>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42ED4FDA" w14:textId="77777777" w:rsidR="00821AF8" w:rsidRPr="000241DD" w:rsidRDefault="00821AF8" w:rsidP="00653545">
            <w:pPr>
              <w:pStyle w:val="ListParagraph"/>
              <w:numPr>
                <w:ilvl w:val="1"/>
                <w:numId w:val="23"/>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0</w:t>
            </w:r>
          </w:p>
          <w:p w14:paraId="251D3E55" w14:textId="77777777" w:rsidR="00821AF8" w:rsidRDefault="00821AF8" w:rsidP="00653545">
            <w:pPr>
              <w:pStyle w:val="ListParagraph"/>
              <w:numPr>
                <w:ilvl w:val="1"/>
                <w:numId w:val="23"/>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0</w:t>
            </w:r>
          </w:p>
          <w:p w14:paraId="07E59BC6" w14:textId="0E95AE69" w:rsidR="00D116FE" w:rsidRPr="00115918" w:rsidRDefault="00D116FE" w:rsidP="00653545">
            <w:pPr>
              <w:pStyle w:val="ListParagraph"/>
              <w:numPr>
                <w:ilvl w:val="0"/>
                <w:numId w:val="23"/>
              </w:numPr>
              <w:rPr>
                <w:rFonts w:asciiTheme="minorHAnsi" w:hAnsiTheme="minorHAnsi" w:cstheme="minorBidi"/>
                <w:sz w:val="22"/>
                <w:szCs w:val="22"/>
              </w:rPr>
            </w:pPr>
            <w:r>
              <w:rPr>
                <w:rFonts w:asciiTheme="minorHAnsi" w:hAnsiTheme="minorHAnsi" w:cstheme="minorBidi"/>
                <w:sz w:val="22"/>
                <w:szCs w:val="22"/>
              </w:rPr>
              <w:t xml:space="preserve">Call </w:t>
            </w:r>
            <w:proofErr w:type="spellStart"/>
            <w:r>
              <w:rPr>
                <w:rFonts w:asciiTheme="minorHAnsi" w:hAnsiTheme="minorHAnsi" w:cstheme="minorBidi"/>
                <w:sz w:val="22"/>
                <w:szCs w:val="22"/>
              </w:rPr>
              <w:t>ocs</w:t>
            </w:r>
            <w:proofErr w:type="spellEnd"/>
            <w:r>
              <w:rPr>
                <w:rFonts w:asciiTheme="minorHAnsi" w:hAnsiTheme="minorHAnsi" w:cstheme="minorBidi"/>
                <w:sz w:val="22"/>
                <w:szCs w:val="22"/>
              </w:rPr>
              <w:t xml:space="preserve"> initialization sequence</w:t>
            </w:r>
          </w:p>
          <w:p w14:paraId="3BFD415B" w14:textId="77777777" w:rsidR="001A0BB9" w:rsidRDefault="001A0BB9" w:rsidP="00653545">
            <w:pPr>
              <w:pStyle w:val="ListParagraph"/>
              <w:numPr>
                <w:ilvl w:val="0"/>
                <w:numId w:val="23"/>
              </w:numPr>
              <w:rPr>
                <w:rFonts w:asciiTheme="minorHAnsi" w:hAnsiTheme="minorHAnsi" w:cstheme="minorBidi"/>
                <w:sz w:val="22"/>
                <w:szCs w:val="22"/>
              </w:rPr>
            </w:pPr>
            <w:r>
              <w:rPr>
                <w:rFonts w:asciiTheme="minorHAnsi" w:hAnsiTheme="minorHAnsi" w:cstheme="minorBidi"/>
                <w:sz w:val="22"/>
                <w:szCs w:val="22"/>
              </w:rPr>
              <w:t xml:space="preserve">Fork </w:t>
            </w:r>
          </w:p>
          <w:p w14:paraId="7DC10716" w14:textId="457287F5" w:rsidR="001A0BB9" w:rsidRDefault="001A0BB9" w:rsidP="00653545">
            <w:pPr>
              <w:pStyle w:val="ListParagraph"/>
              <w:numPr>
                <w:ilvl w:val="1"/>
                <w:numId w:val="23"/>
              </w:numPr>
              <w:rPr>
                <w:rFonts w:asciiTheme="minorHAnsi" w:hAnsiTheme="minorHAnsi" w:cstheme="minorBidi"/>
                <w:sz w:val="22"/>
                <w:szCs w:val="22"/>
              </w:rPr>
            </w:pPr>
            <w:r>
              <w:rPr>
                <w:rFonts w:asciiTheme="minorHAnsi" w:hAnsiTheme="minorHAnsi" w:cstheme="minorBidi"/>
                <w:sz w:val="22"/>
                <w:szCs w:val="22"/>
              </w:rPr>
              <w:t>Thread 1: Issue SKS traffic</w:t>
            </w:r>
          </w:p>
          <w:p w14:paraId="7139DEAF" w14:textId="77777777" w:rsidR="001A0BB9" w:rsidRDefault="001A0BB9" w:rsidP="00653545">
            <w:pPr>
              <w:pStyle w:val="ListParagraph"/>
              <w:numPr>
                <w:ilvl w:val="1"/>
                <w:numId w:val="23"/>
              </w:numPr>
              <w:rPr>
                <w:rFonts w:asciiTheme="minorHAnsi" w:hAnsiTheme="minorHAnsi" w:cstheme="minorBidi"/>
                <w:sz w:val="22"/>
                <w:szCs w:val="22"/>
              </w:rPr>
            </w:pPr>
            <w:r>
              <w:rPr>
                <w:rFonts w:asciiTheme="minorHAnsi" w:hAnsiTheme="minorHAnsi" w:cstheme="minorBidi"/>
                <w:sz w:val="22"/>
                <w:szCs w:val="22"/>
              </w:rPr>
              <w:t xml:space="preserve">Thread 2: Random delay, then randomly pick one of the power flow </w:t>
            </w:r>
            <w:proofErr w:type="gramStart"/>
            <w:r>
              <w:rPr>
                <w:rFonts w:asciiTheme="minorHAnsi" w:hAnsiTheme="minorHAnsi" w:cstheme="minorBidi"/>
                <w:sz w:val="22"/>
                <w:szCs w:val="22"/>
              </w:rPr>
              <w:t>entry</w:t>
            </w:r>
            <w:proofErr w:type="gramEnd"/>
            <w:r>
              <w:rPr>
                <w:rFonts w:asciiTheme="minorHAnsi" w:hAnsiTheme="minorHAnsi" w:cstheme="minorBidi"/>
                <w:sz w:val="22"/>
                <w:szCs w:val="22"/>
              </w:rPr>
              <w:t xml:space="preserve"> and exit to get back to ACTV state (accessible </w:t>
            </w:r>
            <w:proofErr w:type="spellStart"/>
            <w:r>
              <w:rPr>
                <w:rFonts w:asciiTheme="minorHAnsi" w:hAnsiTheme="minorHAnsi" w:cstheme="minorBidi"/>
                <w:sz w:val="22"/>
                <w:szCs w:val="22"/>
              </w:rPr>
              <w:t>pg</w:t>
            </w:r>
            <w:proofErr w:type="spellEnd"/>
            <w:r>
              <w:rPr>
                <w:rFonts w:asciiTheme="minorHAnsi" w:hAnsiTheme="minorHAnsi" w:cstheme="minorBidi"/>
                <w:sz w:val="22"/>
                <w:szCs w:val="22"/>
              </w:rPr>
              <w:t xml:space="preserve">, inaccessible </w:t>
            </w:r>
            <w:proofErr w:type="spellStart"/>
            <w:r>
              <w:rPr>
                <w:rFonts w:asciiTheme="minorHAnsi" w:hAnsiTheme="minorHAnsi" w:cstheme="minorBidi"/>
                <w:sz w:val="22"/>
                <w:szCs w:val="22"/>
              </w:rPr>
              <w:t>pg</w:t>
            </w:r>
            <w:proofErr w:type="spellEnd"/>
            <w:r>
              <w:rPr>
                <w:rFonts w:asciiTheme="minorHAnsi" w:hAnsiTheme="minorHAnsi" w:cstheme="minorBidi"/>
                <w:sz w:val="22"/>
                <w:szCs w:val="22"/>
              </w:rPr>
              <w:t>, save and restore, TGC or reset isolation)</w:t>
            </w:r>
          </w:p>
          <w:p w14:paraId="5420DDFA" w14:textId="11D4B3C7" w:rsidR="001A0BB9" w:rsidRDefault="001A0BB9" w:rsidP="00653545">
            <w:pPr>
              <w:pStyle w:val="ListParagraph"/>
              <w:numPr>
                <w:ilvl w:val="0"/>
                <w:numId w:val="23"/>
              </w:numPr>
              <w:rPr>
                <w:rFonts w:asciiTheme="minorHAnsi" w:hAnsiTheme="minorHAnsi" w:cstheme="minorBidi"/>
                <w:sz w:val="22"/>
                <w:szCs w:val="22"/>
              </w:rPr>
            </w:pPr>
            <w:r>
              <w:rPr>
                <w:rFonts w:asciiTheme="minorHAnsi" w:hAnsiTheme="minorHAnsi" w:cstheme="minorBidi"/>
                <w:sz w:val="22"/>
                <w:szCs w:val="22"/>
              </w:rPr>
              <w:t>Check to make sure all SKS registers are back to default values</w:t>
            </w:r>
            <w:r w:rsidR="001360C4">
              <w:rPr>
                <w:rFonts w:asciiTheme="minorHAnsi" w:hAnsiTheme="minorHAnsi" w:cstheme="minorBidi"/>
                <w:sz w:val="22"/>
                <w:szCs w:val="22"/>
              </w:rPr>
              <w:t xml:space="preserve"> for accessible/inaccessible </w:t>
            </w:r>
            <w:proofErr w:type="spellStart"/>
            <w:r w:rsidR="001360C4">
              <w:rPr>
                <w:rFonts w:asciiTheme="minorHAnsi" w:hAnsiTheme="minorHAnsi" w:cstheme="minorBidi"/>
                <w:sz w:val="22"/>
                <w:szCs w:val="22"/>
              </w:rPr>
              <w:t>pg</w:t>
            </w:r>
            <w:proofErr w:type="spellEnd"/>
            <w:r w:rsidR="001360C4">
              <w:rPr>
                <w:rFonts w:asciiTheme="minorHAnsi" w:hAnsiTheme="minorHAnsi" w:cstheme="minorBidi"/>
                <w:sz w:val="22"/>
                <w:szCs w:val="22"/>
              </w:rPr>
              <w:t xml:space="preserve">/ reset isolation.  </w:t>
            </w:r>
          </w:p>
          <w:p w14:paraId="0BF0AA26" w14:textId="21CF5AC3" w:rsidR="001A0BB9" w:rsidRPr="000225C5" w:rsidRDefault="001A0BB9" w:rsidP="00653545">
            <w:pPr>
              <w:pStyle w:val="ListParagraph"/>
              <w:numPr>
                <w:ilvl w:val="0"/>
                <w:numId w:val="23"/>
              </w:numPr>
              <w:rPr>
                <w:rFonts w:asciiTheme="minorHAnsi" w:hAnsiTheme="minorHAnsi" w:cstheme="minorBidi"/>
                <w:sz w:val="22"/>
                <w:szCs w:val="22"/>
              </w:rPr>
            </w:pPr>
            <w:r>
              <w:rPr>
                <w:rFonts w:asciiTheme="minorHAnsi" w:hAnsiTheme="minorHAnsi" w:cstheme="minorBidi"/>
                <w:sz w:val="22"/>
                <w:szCs w:val="22"/>
              </w:rPr>
              <w:t>Issue SKS traffic again because after the fork/join, test will be in ACTV power state</w:t>
            </w:r>
          </w:p>
        </w:tc>
      </w:tr>
      <w:tr w:rsidR="001A0BB9" w:rsidRPr="000A4A78" w14:paraId="416DD5DA" w14:textId="77777777">
        <w:tc>
          <w:tcPr>
            <w:tcW w:w="0" w:type="auto"/>
          </w:tcPr>
          <w:p w14:paraId="0DC8F784" w14:textId="77777777" w:rsidR="001A0BB9" w:rsidRPr="005D6BD4" w:rsidRDefault="001A0BB9">
            <w:pPr>
              <w:rPr>
                <w:rFonts w:eastAsia="MS Mincho"/>
              </w:rPr>
            </w:pPr>
            <w:r>
              <w:t>Checking</w:t>
            </w:r>
          </w:p>
          <w:p w14:paraId="153E5C64" w14:textId="77777777" w:rsidR="00781E6C" w:rsidRDefault="00781E6C" w:rsidP="00781E6C">
            <w:r>
              <w:t xml:space="preserve">Scoreboard will check if the </w:t>
            </w:r>
            <w:proofErr w:type="spellStart"/>
            <w:r>
              <w:t>pactive</w:t>
            </w:r>
            <w:proofErr w:type="spellEnd"/>
            <w:r>
              <w:t xml:space="preserve"> is set correctly. </w:t>
            </w:r>
          </w:p>
          <w:p w14:paraId="71CC3082" w14:textId="1399817C" w:rsidR="001A0BB9" w:rsidRPr="009926EC" w:rsidRDefault="00781E6C" w:rsidP="00781E6C">
            <w:pPr>
              <w:rPr>
                <w:rFonts w:asciiTheme="minorHAnsi" w:eastAsia="MS Mincho" w:hAnsiTheme="minorHAnsi" w:cstheme="minorBidi"/>
                <w:sz w:val="22"/>
                <w:szCs w:val="22"/>
              </w:rPr>
            </w:pPr>
            <w:r>
              <w:t>Test will check if the SKS registers are reset back to default values for all power transition.</w:t>
            </w:r>
          </w:p>
        </w:tc>
      </w:tr>
      <w:tr w:rsidR="001A0BB9" w:rsidRPr="000A4A78" w14:paraId="47E4CB6F" w14:textId="77777777">
        <w:tc>
          <w:tcPr>
            <w:tcW w:w="0" w:type="auto"/>
          </w:tcPr>
          <w:p w14:paraId="2DB1D1F4" w14:textId="77777777" w:rsidR="001A0BB9" w:rsidRPr="005D6BD4" w:rsidRDefault="001A0BB9">
            <w:pPr>
              <w:rPr>
                <w:rFonts w:eastAsia="MS Mincho"/>
              </w:rPr>
            </w:pPr>
            <w:r>
              <w:t>Coverage</w:t>
            </w:r>
          </w:p>
          <w:p w14:paraId="19D05B9A" w14:textId="77777777" w:rsidR="001A0BB9" w:rsidRPr="009926EC" w:rsidRDefault="001A0BB9">
            <w:pPr>
              <w:rPr>
                <w:rFonts w:asciiTheme="minorHAnsi" w:hAnsiTheme="minorHAnsi" w:cstheme="minorBidi"/>
                <w:i/>
                <w:iCs/>
                <w:color w:val="FF0000"/>
                <w:sz w:val="22"/>
                <w:szCs w:val="22"/>
              </w:rPr>
            </w:pPr>
            <w:r>
              <w:t>&lt;Define CP’s that are when hit considered intent met&gt;</w:t>
            </w:r>
          </w:p>
          <w:p w14:paraId="6956F43E" w14:textId="77777777" w:rsidR="001A0BB9" w:rsidRPr="005D6BD4" w:rsidRDefault="001A0BB9">
            <w:pPr>
              <w:rPr>
                <w:rFonts w:asciiTheme="minorHAnsi" w:eastAsia="MS Mincho" w:hAnsiTheme="minorHAnsi" w:cstheme="minorBidi"/>
                <w:sz w:val="22"/>
                <w:szCs w:val="22"/>
              </w:rPr>
            </w:pPr>
            <w:r>
              <w:t>&lt;mention seeds required to hit the CP&gt;</w:t>
            </w:r>
          </w:p>
        </w:tc>
      </w:tr>
      <w:tr w:rsidR="001A0BB9" w:rsidRPr="000A4A78" w14:paraId="020DA5BC" w14:textId="77777777">
        <w:tc>
          <w:tcPr>
            <w:tcW w:w="0" w:type="auto"/>
          </w:tcPr>
          <w:p w14:paraId="2F5D4428" w14:textId="77777777" w:rsidR="001A0BB9" w:rsidRDefault="001A0BB9">
            <w:r>
              <w:t>Useful Resources</w:t>
            </w:r>
          </w:p>
          <w:p w14:paraId="280C7C6A" w14:textId="77777777" w:rsidR="001A0BB9" w:rsidRPr="006321E2" w:rsidRDefault="001A0BB9">
            <w:pPr>
              <w:rPr>
                <w:i/>
                <w:iCs/>
              </w:rPr>
            </w:pPr>
            <w:r>
              <w:t>&lt;Example: Block diagrams, waves, snippets from PCR/HAS etc.&gt;</w:t>
            </w:r>
          </w:p>
        </w:tc>
      </w:tr>
    </w:tbl>
    <w:p w14:paraId="20EEE6EF" w14:textId="07294932" w:rsidR="001A0BB9" w:rsidRPr="001A0BB9" w:rsidRDefault="001A0BB9" w:rsidP="001A0BB9"/>
    <w:p w14:paraId="2BC2C0B1" w14:textId="2ED7DE84" w:rsidR="006E22A1" w:rsidRDefault="006E22A1">
      <w:pPr>
        <w:pStyle w:val="Heading3"/>
      </w:pPr>
      <w:proofErr w:type="spellStart"/>
      <w:r>
        <w:t>ocs_dma_power_flow_test</w:t>
      </w:r>
      <w:proofErr w:type="spellEnd"/>
    </w:p>
    <w:tbl>
      <w:tblPr>
        <w:tblStyle w:val="TableGrid"/>
        <w:tblW w:w="9350" w:type="dxa"/>
        <w:tblInd w:w="607" w:type="dxa"/>
        <w:tblLook w:val="04A0" w:firstRow="1" w:lastRow="0" w:firstColumn="1" w:lastColumn="0" w:noHBand="0" w:noVBand="1"/>
      </w:tblPr>
      <w:tblGrid>
        <w:gridCol w:w="9350"/>
      </w:tblGrid>
      <w:tr w:rsidR="001A0BB9" w:rsidRPr="000A4A78" w14:paraId="2D87C27C" w14:textId="77777777">
        <w:tc>
          <w:tcPr>
            <w:tcW w:w="0" w:type="auto"/>
          </w:tcPr>
          <w:p w14:paraId="1B5BEAF2" w14:textId="77777777" w:rsidR="001A0BB9" w:rsidRDefault="001A0BB9">
            <w:r>
              <w:t xml:space="preserve">Objective </w:t>
            </w:r>
          </w:p>
          <w:p w14:paraId="3050F9B1" w14:textId="24F34CD6" w:rsidR="001A0BB9" w:rsidRPr="005D6BD4" w:rsidRDefault="001A0BB9">
            <w:r>
              <w:t xml:space="preserve">Test will test out all power flows with DMA traffic </w:t>
            </w:r>
          </w:p>
        </w:tc>
      </w:tr>
      <w:tr w:rsidR="001A0BB9" w:rsidRPr="000A4A78" w14:paraId="23A49F32" w14:textId="77777777">
        <w:tc>
          <w:tcPr>
            <w:tcW w:w="0" w:type="auto"/>
          </w:tcPr>
          <w:p w14:paraId="4C3CD7F4" w14:textId="77777777" w:rsidR="001A0BB9" w:rsidRDefault="001A0BB9">
            <w:r>
              <w:t>Description</w:t>
            </w:r>
          </w:p>
          <w:p w14:paraId="55357B5D" w14:textId="77777777" w:rsidR="001A0BB9" w:rsidRDefault="001A0BB9" w:rsidP="00653545">
            <w:pPr>
              <w:pStyle w:val="ListParagraph"/>
              <w:numPr>
                <w:ilvl w:val="0"/>
                <w:numId w:val="24"/>
              </w:numPr>
              <w:rPr>
                <w:rFonts w:asciiTheme="minorHAnsi" w:hAnsiTheme="minorHAnsi" w:cstheme="minorBidi"/>
                <w:sz w:val="22"/>
                <w:szCs w:val="22"/>
              </w:rPr>
            </w:pPr>
            <w:r>
              <w:rPr>
                <w:rFonts w:asciiTheme="minorHAnsi" w:hAnsiTheme="minorHAnsi" w:cstheme="minorBidi"/>
                <w:sz w:val="22"/>
                <w:szCs w:val="22"/>
              </w:rPr>
              <w:t>Boot up sequence (</w:t>
            </w:r>
            <w:proofErr w:type="spellStart"/>
            <w:r>
              <w:rPr>
                <w:rFonts w:asciiTheme="minorHAnsi" w:hAnsiTheme="minorHAnsi" w:cstheme="minorBidi"/>
                <w:sz w:val="22"/>
                <w:szCs w:val="22"/>
              </w:rPr>
              <w:t>ocs_hard_reset_sequence</w:t>
            </w:r>
            <w:proofErr w:type="spellEnd"/>
            <w:r>
              <w:rPr>
                <w:rFonts w:asciiTheme="minorHAnsi" w:hAnsiTheme="minorHAnsi" w:cstheme="minorBidi"/>
                <w:sz w:val="22"/>
                <w:szCs w:val="22"/>
              </w:rPr>
              <w:t>)</w:t>
            </w:r>
          </w:p>
          <w:p w14:paraId="22D6948E" w14:textId="77777777" w:rsidR="00821AF8" w:rsidRDefault="00821AF8" w:rsidP="00653545">
            <w:pPr>
              <w:pStyle w:val="ListParagraph"/>
              <w:numPr>
                <w:ilvl w:val="1"/>
                <w:numId w:val="24"/>
              </w:numPr>
              <w:rPr>
                <w:rFonts w:asciiTheme="minorHAnsi" w:hAnsiTheme="minorHAnsi" w:cstheme="minorBidi"/>
                <w:sz w:val="22"/>
                <w:szCs w:val="22"/>
              </w:rPr>
            </w:pPr>
            <w:r>
              <w:rPr>
                <w:rFonts w:asciiTheme="minorHAnsi" w:hAnsiTheme="minorHAnsi" w:cstheme="minorBidi"/>
                <w:sz w:val="22"/>
                <w:szCs w:val="22"/>
              </w:rPr>
              <w:t xml:space="preserve">assert </w:t>
            </w:r>
            <w:proofErr w:type="spellStart"/>
            <w:r>
              <w:rPr>
                <w:rFonts w:asciiTheme="minorHAnsi" w:hAnsiTheme="minorHAnsi" w:cstheme="minorBidi"/>
                <w:sz w:val="22"/>
                <w:szCs w:val="22"/>
              </w:rPr>
              <w:t>cse_rst_vnnpgd_slow_b</w:t>
            </w:r>
            <w:proofErr w:type="spellEnd"/>
            <w:r>
              <w:rPr>
                <w:rFonts w:asciiTheme="minorHAnsi" w:hAnsiTheme="minorHAnsi" w:cstheme="minorBidi"/>
                <w:sz w:val="22"/>
                <w:szCs w:val="22"/>
              </w:rPr>
              <w:t xml:space="preserve"> and </w:t>
            </w:r>
            <w:proofErr w:type="spellStart"/>
            <w:r>
              <w:rPr>
                <w:rFonts w:asciiTheme="minorHAnsi" w:hAnsiTheme="minorHAnsi" w:cstheme="minorBidi"/>
                <w:sz w:val="22"/>
                <w:szCs w:val="22"/>
              </w:rPr>
              <w:t>cse_side_rst_b</w:t>
            </w:r>
            <w:proofErr w:type="spellEnd"/>
          </w:p>
          <w:p w14:paraId="1D0DBDB7" w14:textId="77777777" w:rsidR="00821AF8" w:rsidRDefault="00821AF8" w:rsidP="00653545">
            <w:pPr>
              <w:pStyle w:val="ListParagraph"/>
              <w:numPr>
                <w:ilvl w:val="1"/>
                <w:numId w:val="24"/>
              </w:numPr>
              <w:rPr>
                <w:rFonts w:asciiTheme="minorHAnsi" w:hAnsiTheme="minorHAnsi" w:cstheme="minorBidi"/>
                <w:sz w:val="22"/>
                <w:szCs w:val="22"/>
              </w:rPr>
            </w:pPr>
            <w:r>
              <w:rPr>
                <w:rFonts w:asciiTheme="minorHAnsi" w:hAnsiTheme="minorHAnsi" w:cstheme="minorBidi"/>
                <w:sz w:val="22"/>
                <w:szCs w:val="22"/>
              </w:rPr>
              <w:t xml:space="preserve">random </w:t>
            </w:r>
            <w:proofErr w:type="gramStart"/>
            <w:r>
              <w:rPr>
                <w:rFonts w:asciiTheme="minorHAnsi" w:hAnsiTheme="minorHAnsi" w:cstheme="minorBidi"/>
                <w:sz w:val="22"/>
                <w:szCs w:val="22"/>
              </w:rPr>
              <w:t>delay ,</w:t>
            </w:r>
            <w:proofErr w:type="gramEnd"/>
            <w:r>
              <w:rPr>
                <w:rFonts w:asciiTheme="minorHAnsi" w:hAnsiTheme="minorHAnsi" w:cstheme="minorBidi"/>
                <w:sz w:val="22"/>
                <w:szCs w:val="22"/>
              </w:rPr>
              <w:t xml:space="preserve">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3333DCD0" w14:textId="77777777" w:rsidR="00821AF8" w:rsidRPr="000241DD" w:rsidRDefault="00821AF8" w:rsidP="00653545">
            <w:pPr>
              <w:pStyle w:val="ListParagraph"/>
              <w:numPr>
                <w:ilvl w:val="1"/>
                <w:numId w:val="24"/>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67AAEE67" w14:textId="77777777" w:rsidR="00821AF8" w:rsidRDefault="00821AF8" w:rsidP="00653545">
            <w:pPr>
              <w:pStyle w:val="ListParagraph"/>
              <w:numPr>
                <w:ilvl w:val="1"/>
                <w:numId w:val="24"/>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cse_rst_vnnpgd_slow_b</w:t>
            </w:r>
            <w:proofErr w:type="spellEnd"/>
          </w:p>
          <w:p w14:paraId="2388D344" w14:textId="77777777" w:rsidR="00821AF8" w:rsidRDefault="00821AF8" w:rsidP="00653545">
            <w:pPr>
              <w:pStyle w:val="ListParagraph"/>
              <w:numPr>
                <w:ilvl w:val="1"/>
                <w:numId w:val="24"/>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531D961E" w14:textId="77777777" w:rsidR="00821AF8" w:rsidRPr="000241DD" w:rsidRDefault="00821AF8" w:rsidP="00653545">
            <w:pPr>
              <w:pStyle w:val="ListParagraph"/>
              <w:numPr>
                <w:ilvl w:val="1"/>
                <w:numId w:val="24"/>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0</w:t>
            </w:r>
          </w:p>
          <w:p w14:paraId="3114E281" w14:textId="77777777" w:rsidR="00821AF8" w:rsidRDefault="00821AF8" w:rsidP="00653545">
            <w:pPr>
              <w:pStyle w:val="ListParagraph"/>
              <w:numPr>
                <w:ilvl w:val="1"/>
                <w:numId w:val="24"/>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0</w:t>
            </w:r>
          </w:p>
          <w:p w14:paraId="72B54487" w14:textId="2F12E3A2" w:rsidR="00D116FE" w:rsidRPr="00115918" w:rsidRDefault="00D116FE" w:rsidP="00653545">
            <w:pPr>
              <w:pStyle w:val="ListParagraph"/>
              <w:numPr>
                <w:ilvl w:val="0"/>
                <w:numId w:val="24"/>
              </w:numPr>
              <w:rPr>
                <w:rFonts w:asciiTheme="minorHAnsi" w:hAnsiTheme="minorHAnsi" w:cstheme="minorBidi"/>
                <w:sz w:val="22"/>
                <w:szCs w:val="22"/>
              </w:rPr>
            </w:pPr>
            <w:r>
              <w:rPr>
                <w:rFonts w:asciiTheme="minorHAnsi" w:hAnsiTheme="minorHAnsi" w:cstheme="minorBidi"/>
                <w:sz w:val="22"/>
                <w:szCs w:val="22"/>
              </w:rPr>
              <w:t xml:space="preserve">Call </w:t>
            </w:r>
            <w:proofErr w:type="spellStart"/>
            <w:r>
              <w:rPr>
                <w:rFonts w:asciiTheme="minorHAnsi" w:hAnsiTheme="minorHAnsi" w:cstheme="minorBidi"/>
                <w:sz w:val="22"/>
                <w:szCs w:val="22"/>
              </w:rPr>
              <w:t>ocs</w:t>
            </w:r>
            <w:proofErr w:type="spellEnd"/>
            <w:r>
              <w:rPr>
                <w:rFonts w:asciiTheme="minorHAnsi" w:hAnsiTheme="minorHAnsi" w:cstheme="minorBidi"/>
                <w:sz w:val="22"/>
                <w:szCs w:val="22"/>
              </w:rPr>
              <w:t xml:space="preserve"> initialization sequence</w:t>
            </w:r>
          </w:p>
          <w:p w14:paraId="3128674A" w14:textId="77777777" w:rsidR="001A0BB9" w:rsidRDefault="001A0BB9" w:rsidP="00653545">
            <w:pPr>
              <w:pStyle w:val="ListParagraph"/>
              <w:numPr>
                <w:ilvl w:val="0"/>
                <w:numId w:val="24"/>
              </w:numPr>
              <w:rPr>
                <w:rFonts w:asciiTheme="minorHAnsi" w:hAnsiTheme="minorHAnsi" w:cstheme="minorBidi"/>
                <w:sz w:val="22"/>
                <w:szCs w:val="22"/>
              </w:rPr>
            </w:pPr>
            <w:r>
              <w:rPr>
                <w:rFonts w:asciiTheme="minorHAnsi" w:hAnsiTheme="minorHAnsi" w:cstheme="minorBidi"/>
                <w:sz w:val="22"/>
                <w:szCs w:val="22"/>
              </w:rPr>
              <w:t xml:space="preserve">Fork </w:t>
            </w:r>
          </w:p>
          <w:p w14:paraId="760F4CCF" w14:textId="56145DA8" w:rsidR="001A0BB9" w:rsidRDefault="001A0BB9" w:rsidP="00653545">
            <w:pPr>
              <w:pStyle w:val="ListParagraph"/>
              <w:numPr>
                <w:ilvl w:val="1"/>
                <w:numId w:val="24"/>
              </w:numPr>
              <w:rPr>
                <w:rFonts w:asciiTheme="minorHAnsi" w:hAnsiTheme="minorHAnsi" w:cstheme="minorBidi"/>
                <w:sz w:val="22"/>
                <w:szCs w:val="22"/>
              </w:rPr>
            </w:pPr>
            <w:r>
              <w:rPr>
                <w:rFonts w:asciiTheme="minorHAnsi" w:hAnsiTheme="minorHAnsi" w:cstheme="minorBidi"/>
                <w:sz w:val="22"/>
                <w:szCs w:val="22"/>
              </w:rPr>
              <w:t>Thread 1: Issue DMA traffic</w:t>
            </w:r>
          </w:p>
          <w:p w14:paraId="4402939D" w14:textId="77777777" w:rsidR="001A0BB9" w:rsidRDefault="001A0BB9" w:rsidP="00653545">
            <w:pPr>
              <w:pStyle w:val="ListParagraph"/>
              <w:numPr>
                <w:ilvl w:val="1"/>
                <w:numId w:val="24"/>
              </w:numPr>
              <w:rPr>
                <w:rFonts w:asciiTheme="minorHAnsi" w:hAnsiTheme="minorHAnsi" w:cstheme="minorBidi"/>
                <w:sz w:val="22"/>
                <w:szCs w:val="22"/>
              </w:rPr>
            </w:pPr>
            <w:r>
              <w:rPr>
                <w:rFonts w:asciiTheme="minorHAnsi" w:hAnsiTheme="minorHAnsi" w:cstheme="minorBidi"/>
                <w:sz w:val="22"/>
                <w:szCs w:val="22"/>
              </w:rPr>
              <w:t xml:space="preserve">Thread 2: Random delay, then randomly pick one of the power flow </w:t>
            </w:r>
            <w:proofErr w:type="gramStart"/>
            <w:r>
              <w:rPr>
                <w:rFonts w:asciiTheme="minorHAnsi" w:hAnsiTheme="minorHAnsi" w:cstheme="minorBidi"/>
                <w:sz w:val="22"/>
                <w:szCs w:val="22"/>
              </w:rPr>
              <w:t>entry</w:t>
            </w:r>
            <w:proofErr w:type="gramEnd"/>
            <w:r>
              <w:rPr>
                <w:rFonts w:asciiTheme="minorHAnsi" w:hAnsiTheme="minorHAnsi" w:cstheme="minorBidi"/>
                <w:sz w:val="22"/>
                <w:szCs w:val="22"/>
              </w:rPr>
              <w:t xml:space="preserve"> and exit to get back to ACTV state (accessible </w:t>
            </w:r>
            <w:proofErr w:type="spellStart"/>
            <w:r>
              <w:rPr>
                <w:rFonts w:asciiTheme="minorHAnsi" w:hAnsiTheme="minorHAnsi" w:cstheme="minorBidi"/>
                <w:sz w:val="22"/>
                <w:szCs w:val="22"/>
              </w:rPr>
              <w:t>pg</w:t>
            </w:r>
            <w:proofErr w:type="spellEnd"/>
            <w:r>
              <w:rPr>
                <w:rFonts w:asciiTheme="minorHAnsi" w:hAnsiTheme="minorHAnsi" w:cstheme="minorBidi"/>
                <w:sz w:val="22"/>
                <w:szCs w:val="22"/>
              </w:rPr>
              <w:t xml:space="preserve">, inaccessible </w:t>
            </w:r>
            <w:proofErr w:type="spellStart"/>
            <w:r>
              <w:rPr>
                <w:rFonts w:asciiTheme="minorHAnsi" w:hAnsiTheme="minorHAnsi" w:cstheme="minorBidi"/>
                <w:sz w:val="22"/>
                <w:szCs w:val="22"/>
              </w:rPr>
              <w:t>pg</w:t>
            </w:r>
            <w:proofErr w:type="spellEnd"/>
            <w:r>
              <w:rPr>
                <w:rFonts w:asciiTheme="minorHAnsi" w:hAnsiTheme="minorHAnsi" w:cstheme="minorBidi"/>
                <w:sz w:val="22"/>
                <w:szCs w:val="22"/>
              </w:rPr>
              <w:t>, save and restore, TGC or reset isolation)</w:t>
            </w:r>
          </w:p>
          <w:p w14:paraId="31E5D5F6" w14:textId="110BFD9C" w:rsidR="001A0BB9" w:rsidRDefault="001A0BB9" w:rsidP="00653545">
            <w:pPr>
              <w:pStyle w:val="ListParagraph"/>
              <w:numPr>
                <w:ilvl w:val="0"/>
                <w:numId w:val="24"/>
              </w:numPr>
              <w:rPr>
                <w:rFonts w:asciiTheme="minorHAnsi" w:hAnsiTheme="minorHAnsi" w:cstheme="minorBidi"/>
                <w:sz w:val="22"/>
                <w:szCs w:val="22"/>
              </w:rPr>
            </w:pPr>
            <w:r>
              <w:rPr>
                <w:rFonts w:asciiTheme="minorHAnsi" w:hAnsiTheme="minorHAnsi" w:cstheme="minorBidi"/>
                <w:sz w:val="22"/>
                <w:szCs w:val="22"/>
              </w:rPr>
              <w:t>Check to make sure all DMA registers are back to default values</w:t>
            </w:r>
            <w:r w:rsidR="001360C4">
              <w:rPr>
                <w:rFonts w:asciiTheme="minorHAnsi" w:hAnsiTheme="minorHAnsi" w:cstheme="minorBidi"/>
                <w:sz w:val="22"/>
                <w:szCs w:val="22"/>
              </w:rPr>
              <w:t xml:space="preserve"> for accessible/inaccessible </w:t>
            </w:r>
            <w:proofErr w:type="spellStart"/>
            <w:r w:rsidR="001360C4">
              <w:rPr>
                <w:rFonts w:asciiTheme="minorHAnsi" w:hAnsiTheme="minorHAnsi" w:cstheme="minorBidi"/>
                <w:sz w:val="22"/>
                <w:szCs w:val="22"/>
              </w:rPr>
              <w:t>pg</w:t>
            </w:r>
            <w:proofErr w:type="spellEnd"/>
            <w:r w:rsidR="001360C4">
              <w:rPr>
                <w:rFonts w:asciiTheme="minorHAnsi" w:hAnsiTheme="minorHAnsi" w:cstheme="minorBidi"/>
                <w:sz w:val="22"/>
                <w:szCs w:val="22"/>
              </w:rPr>
              <w:t xml:space="preserve">/ reset isolation.  </w:t>
            </w:r>
          </w:p>
          <w:p w14:paraId="594E15BB" w14:textId="28C0062A" w:rsidR="001A0BB9" w:rsidRPr="000225C5" w:rsidRDefault="001A0BB9" w:rsidP="00653545">
            <w:pPr>
              <w:pStyle w:val="ListParagraph"/>
              <w:numPr>
                <w:ilvl w:val="0"/>
                <w:numId w:val="24"/>
              </w:numPr>
              <w:rPr>
                <w:rFonts w:asciiTheme="minorHAnsi" w:hAnsiTheme="minorHAnsi" w:cstheme="minorBidi"/>
                <w:sz w:val="22"/>
                <w:szCs w:val="22"/>
              </w:rPr>
            </w:pPr>
            <w:r>
              <w:rPr>
                <w:rFonts w:asciiTheme="minorHAnsi" w:hAnsiTheme="minorHAnsi" w:cstheme="minorBidi"/>
                <w:sz w:val="22"/>
                <w:szCs w:val="22"/>
              </w:rPr>
              <w:t>Issue DMA traffic again because after the fork/join, test will be in ACTV power state</w:t>
            </w:r>
          </w:p>
        </w:tc>
      </w:tr>
      <w:tr w:rsidR="001A0BB9" w:rsidRPr="000A4A78" w14:paraId="3337A1DE" w14:textId="77777777">
        <w:tc>
          <w:tcPr>
            <w:tcW w:w="0" w:type="auto"/>
          </w:tcPr>
          <w:p w14:paraId="7D7C0918" w14:textId="77777777" w:rsidR="001A0BB9" w:rsidRPr="005D6BD4" w:rsidRDefault="001A0BB9">
            <w:pPr>
              <w:rPr>
                <w:rFonts w:eastAsia="MS Mincho"/>
              </w:rPr>
            </w:pPr>
            <w:r>
              <w:t>Checking</w:t>
            </w:r>
          </w:p>
          <w:p w14:paraId="13F97470" w14:textId="77777777" w:rsidR="00781E6C" w:rsidRDefault="00781E6C" w:rsidP="00781E6C">
            <w:r>
              <w:t xml:space="preserve">Scoreboard will check if the </w:t>
            </w:r>
            <w:proofErr w:type="spellStart"/>
            <w:r>
              <w:t>pactive</w:t>
            </w:r>
            <w:proofErr w:type="spellEnd"/>
            <w:r>
              <w:t xml:space="preserve"> is set correctly. </w:t>
            </w:r>
          </w:p>
          <w:p w14:paraId="1A75C5F2" w14:textId="58A70776" w:rsidR="001A0BB9" w:rsidRPr="009926EC" w:rsidRDefault="00781E6C" w:rsidP="00781E6C">
            <w:pPr>
              <w:rPr>
                <w:rFonts w:asciiTheme="minorHAnsi" w:eastAsia="MS Mincho" w:hAnsiTheme="minorHAnsi" w:cstheme="minorBidi"/>
                <w:sz w:val="22"/>
                <w:szCs w:val="22"/>
              </w:rPr>
            </w:pPr>
            <w:r>
              <w:t>Test will check if the DMA registers are reset back to default values for all power transition.</w:t>
            </w:r>
          </w:p>
        </w:tc>
      </w:tr>
      <w:tr w:rsidR="001A0BB9" w:rsidRPr="000A4A78" w14:paraId="34ABCDAB" w14:textId="77777777">
        <w:tc>
          <w:tcPr>
            <w:tcW w:w="0" w:type="auto"/>
          </w:tcPr>
          <w:p w14:paraId="78498A07" w14:textId="77777777" w:rsidR="001A0BB9" w:rsidRPr="005D6BD4" w:rsidRDefault="001A0BB9">
            <w:pPr>
              <w:rPr>
                <w:rFonts w:eastAsia="MS Mincho"/>
              </w:rPr>
            </w:pPr>
            <w:r>
              <w:t>Coverage</w:t>
            </w:r>
          </w:p>
          <w:p w14:paraId="38411A37" w14:textId="77777777" w:rsidR="001A0BB9" w:rsidRPr="009926EC" w:rsidRDefault="001A0BB9">
            <w:pPr>
              <w:rPr>
                <w:rFonts w:asciiTheme="minorHAnsi" w:hAnsiTheme="minorHAnsi" w:cstheme="minorBidi"/>
                <w:i/>
                <w:iCs/>
                <w:color w:val="FF0000"/>
                <w:sz w:val="22"/>
                <w:szCs w:val="22"/>
              </w:rPr>
            </w:pPr>
            <w:r>
              <w:t>&lt;Define CP’s that are when hit considered intent met&gt;</w:t>
            </w:r>
          </w:p>
          <w:p w14:paraId="34978A92" w14:textId="77777777" w:rsidR="001A0BB9" w:rsidRPr="005D6BD4" w:rsidRDefault="001A0BB9">
            <w:pPr>
              <w:rPr>
                <w:rFonts w:asciiTheme="minorHAnsi" w:eastAsia="MS Mincho" w:hAnsiTheme="minorHAnsi" w:cstheme="minorBidi"/>
                <w:sz w:val="22"/>
                <w:szCs w:val="22"/>
              </w:rPr>
            </w:pPr>
            <w:r>
              <w:t>&lt;mention seeds required to hit the CP&gt;</w:t>
            </w:r>
          </w:p>
        </w:tc>
      </w:tr>
      <w:tr w:rsidR="001A0BB9" w:rsidRPr="000A4A78" w14:paraId="1E07BAD6" w14:textId="77777777">
        <w:tc>
          <w:tcPr>
            <w:tcW w:w="0" w:type="auto"/>
          </w:tcPr>
          <w:p w14:paraId="3DFDEFAA" w14:textId="77777777" w:rsidR="001A0BB9" w:rsidRDefault="001A0BB9">
            <w:r>
              <w:t>Useful Resources</w:t>
            </w:r>
          </w:p>
          <w:p w14:paraId="51E01EBB" w14:textId="77777777" w:rsidR="001A0BB9" w:rsidRPr="006321E2" w:rsidRDefault="001A0BB9">
            <w:pPr>
              <w:rPr>
                <w:i/>
                <w:iCs/>
              </w:rPr>
            </w:pPr>
            <w:r>
              <w:t>&lt;Example: Block diagrams, waves, snippets from PCR/HAS etc.&gt;</w:t>
            </w:r>
          </w:p>
        </w:tc>
      </w:tr>
    </w:tbl>
    <w:p w14:paraId="773730E6" w14:textId="77777777" w:rsidR="001A0BB9" w:rsidRPr="001A0BB9" w:rsidRDefault="001A0BB9" w:rsidP="001A0BB9"/>
    <w:p w14:paraId="2A803D87" w14:textId="3848DF6A" w:rsidR="006E22A1" w:rsidRDefault="006E22A1">
      <w:pPr>
        <w:pStyle w:val="Heading3"/>
      </w:pPr>
      <w:proofErr w:type="spellStart"/>
      <w:r>
        <w:t>ocs_</w:t>
      </w:r>
      <w:r w:rsidR="00DB7112">
        <w:t>trng_power_flow_test</w:t>
      </w:r>
      <w:proofErr w:type="spellEnd"/>
    </w:p>
    <w:tbl>
      <w:tblPr>
        <w:tblStyle w:val="TableGrid"/>
        <w:tblW w:w="9350" w:type="dxa"/>
        <w:tblInd w:w="607" w:type="dxa"/>
        <w:tblLook w:val="04A0" w:firstRow="1" w:lastRow="0" w:firstColumn="1" w:lastColumn="0" w:noHBand="0" w:noVBand="1"/>
      </w:tblPr>
      <w:tblGrid>
        <w:gridCol w:w="9350"/>
      </w:tblGrid>
      <w:tr w:rsidR="00D71264" w:rsidRPr="000A4A78" w14:paraId="0224F272" w14:textId="77777777">
        <w:tc>
          <w:tcPr>
            <w:tcW w:w="0" w:type="auto"/>
          </w:tcPr>
          <w:p w14:paraId="7ABFC963" w14:textId="77777777" w:rsidR="00D71264" w:rsidRDefault="00D71264">
            <w:r>
              <w:t xml:space="preserve">Objective </w:t>
            </w:r>
          </w:p>
          <w:p w14:paraId="2A9DC896" w14:textId="3A33A5E2" w:rsidR="00D71264" w:rsidRPr="005D6BD4" w:rsidRDefault="00D71264">
            <w:r>
              <w:t xml:space="preserve">Test will test out all power flows with TRNG traffic </w:t>
            </w:r>
          </w:p>
        </w:tc>
      </w:tr>
      <w:tr w:rsidR="00D71264" w:rsidRPr="000A4A78" w14:paraId="195920E3" w14:textId="77777777">
        <w:tc>
          <w:tcPr>
            <w:tcW w:w="0" w:type="auto"/>
          </w:tcPr>
          <w:p w14:paraId="5E75AB9F" w14:textId="77777777" w:rsidR="00D71264" w:rsidRDefault="00D71264">
            <w:r>
              <w:t>Description</w:t>
            </w:r>
          </w:p>
          <w:p w14:paraId="6345D30C" w14:textId="77777777" w:rsidR="00D71264" w:rsidRDefault="00D71264" w:rsidP="00653545">
            <w:pPr>
              <w:pStyle w:val="ListParagraph"/>
              <w:numPr>
                <w:ilvl w:val="0"/>
                <w:numId w:val="25"/>
              </w:numPr>
              <w:rPr>
                <w:rFonts w:asciiTheme="minorHAnsi" w:hAnsiTheme="minorHAnsi" w:cstheme="minorBidi"/>
                <w:sz w:val="22"/>
                <w:szCs w:val="22"/>
              </w:rPr>
            </w:pPr>
            <w:r>
              <w:rPr>
                <w:rFonts w:asciiTheme="minorHAnsi" w:hAnsiTheme="minorHAnsi" w:cstheme="minorBidi"/>
                <w:sz w:val="22"/>
                <w:szCs w:val="22"/>
              </w:rPr>
              <w:t>Boot up sequence (</w:t>
            </w:r>
            <w:proofErr w:type="spellStart"/>
            <w:r>
              <w:rPr>
                <w:rFonts w:asciiTheme="minorHAnsi" w:hAnsiTheme="minorHAnsi" w:cstheme="minorBidi"/>
                <w:sz w:val="22"/>
                <w:szCs w:val="22"/>
              </w:rPr>
              <w:t>ocs_hard_reset_sequence</w:t>
            </w:r>
            <w:proofErr w:type="spellEnd"/>
            <w:r>
              <w:rPr>
                <w:rFonts w:asciiTheme="minorHAnsi" w:hAnsiTheme="minorHAnsi" w:cstheme="minorBidi"/>
                <w:sz w:val="22"/>
                <w:szCs w:val="22"/>
              </w:rPr>
              <w:t>)</w:t>
            </w:r>
          </w:p>
          <w:p w14:paraId="2793C1D3" w14:textId="77777777" w:rsidR="00821AF8" w:rsidRDefault="00821AF8" w:rsidP="00653545">
            <w:pPr>
              <w:pStyle w:val="ListParagraph"/>
              <w:numPr>
                <w:ilvl w:val="1"/>
                <w:numId w:val="25"/>
              </w:numPr>
              <w:rPr>
                <w:rFonts w:asciiTheme="minorHAnsi" w:hAnsiTheme="minorHAnsi" w:cstheme="minorBidi"/>
                <w:sz w:val="22"/>
                <w:szCs w:val="22"/>
              </w:rPr>
            </w:pPr>
            <w:r>
              <w:rPr>
                <w:rFonts w:asciiTheme="minorHAnsi" w:hAnsiTheme="minorHAnsi" w:cstheme="minorBidi"/>
                <w:sz w:val="22"/>
                <w:szCs w:val="22"/>
              </w:rPr>
              <w:t xml:space="preserve">assert </w:t>
            </w:r>
            <w:proofErr w:type="spellStart"/>
            <w:r>
              <w:rPr>
                <w:rFonts w:asciiTheme="minorHAnsi" w:hAnsiTheme="minorHAnsi" w:cstheme="minorBidi"/>
                <w:sz w:val="22"/>
                <w:szCs w:val="22"/>
              </w:rPr>
              <w:t>cse_rst_vnnpgd_slow_b</w:t>
            </w:r>
            <w:proofErr w:type="spellEnd"/>
            <w:r>
              <w:rPr>
                <w:rFonts w:asciiTheme="minorHAnsi" w:hAnsiTheme="minorHAnsi" w:cstheme="minorBidi"/>
                <w:sz w:val="22"/>
                <w:szCs w:val="22"/>
              </w:rPr>
              <w:t xml:space="preserve"> and </w:t>
            </w:r>
            <w:proofErr w:type="spellStart"/>
            <w:r>
              <w:rPr>
                <w:rFonts w:asciiTheme="minorHAnsi" w:hAnsiTheme="minorHAnsi" w:cstheme="minorBidi"/>
                <w:sz w:val="22"/>
                <w:szCs w:val="22"/>
              </w:rPr>
              <w:t>cse_side_rst_b</w:t>
            </w:r>
            <w:proofErr w:type="spellEnd"/>
          </w:p>
          <w:p w14:paraId="6A7F91AB" w14:textId="77777777" w:rsidR="00821AF8" w:rsidRDefault="00821AF8" w:rsidP="00653545">
            <w:pPr>
              <w:pStyle w:val="ListParagraph"/>
              <w:numPr>
                <w:ilvl w:val="1"/>
                <w:numId w:val="25"/>
              </w:numPr>
              <w:rPr>
                <w:rFonts w:asciiTheme="minorHAnsi" w:hAnsiTheme="minorHAnsi" w:cstheme="minorBidi"/>
                <w:sz w:val="22"/>
                <w:szCs w:val="22"/>
              </w:rPr>
            </w:pPr>
            <w:r>
              <w:rPr>
                <w:rFonts w:asciiTheme="minorHAnsi" w:hAnsiTheme="minorHAnsi" w:cstheme="minorBidi"/>
                <w:sz w:val="22"/>
                <w:szCs w:val="22"/>
              </w:rPr>
              <w:t xml:space="preserve">random </w:t>
            </w:r>
            <w:proofErr w:type="gramStart"/>
            <w:r>
              <w:rPr>
                <w:rFonts w:asciiTheme="minorHAnsi" w:hAnsiTheme="minorHAnsi" w:cstheme="minorBidi"/>
                <w:sz w:val="22"/>
                <w:szCs w:val="22"/>
              </w:rPr>
              <w:t>delay ,</w:t>
            </w:r>
            <w:proofErr w:type="gramEnd"/>
            <w:r>
              <w:rPr>
                <w:rFonts w:asciiTheme="minorHAnsi" w:hAnsiTheme="minorHAnsi" w:cstheme="minorBidi"/>
                <w:sz w:val="22"/>
                <w:szCs w:val="22"/>
              </w:rPr>
              <w:t xml:space="preserve">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3B043B0B" w14:textId="77777777" w:rsidR="00821AF8" w:rsidRPr="000241DD" w:rsidRDefault="00821AF8" w:rsidP="00653545">
            <w:pPr>
              <w:pStyle w:val="ListParagraph"/>
              <w:numPr>
                <w:ilvl w:val="1"/>
                <w:numId w:val="25"/>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2C59DA62" w14:textId="77777777" w:rsidR="00821AF8" w:rsidRDefault="00821AF8" w:rsidP="00653545">
            <w:pPr>
              <w:pStyle w:val="ListParagraph"/>
              <w:numPr>
                <w:ilvl w:val="1"/>
                <w:numId w:val="25"/>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cse_rst_vnnpgd_slow_b</w:t>
            </w:r>
            <w:proofErr w:type="spellEnd"/>
          </w:p>
          <w:p w14:paraId="0E1B9CB9" w14:textId="77777777" w:rsidR="00821AF8" w:rsidRDefault="00821AF8" w:rsidP="00653545">
            <w:pPr>
              <w:pStyle w:val="ListParagraph"/>
              <w:numPr>
                <w:ilvl w:val="1"/>
                <w:numId w:val="25"/>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545824BF" w14:textId="77777777" w:rsidR="00821AF8" w:rsidRPr="000241DD" w:rsidRDefault="00821AF8" w:rsidP="00653545">
            <w:pPr>
              <w:pStyle w:val="ListParagraph"/>
              <w:numPr>
                <w:ilvl w:val="1"/>
                <w:numId w:val="25"/>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0</w:t>
            </w:r>
          </w:p>
          <w:p w14:paraId="54868E6C" w14:textId="77777777" w:rsidR="00821AF8" w:rsidRDefault="00821AF8" w:rsidP="00653545">
            <w:pPr>
              <w:pStyle w:val="ListParagraph"/>
              <w:numPr>
                <w:ilvl w:val="1"/>
                <w:numId w:val="25"/>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0</w:t>
            </w:r>
          </w:p>
          <w:p w14:paraId="3CB2CB49" w14:textId="322D9068" w:rsidR="00D116FE" w:rsidRPr="00115918" w:rsidRDefault="00D116FE" w:rsidP="00653545">
            <w:pPr>
              <w:pStyle w:val="ListParagraph"/>
              <w:numPr>
                <w:ilvl w:val="0"/>
                <w:numId w:val="25"/>
              </w:numPr>
              <w:rPr>
                <w:rFonts w:asciiTheme="minorHAnsi" w:hAnsiTheme="minorHAnsi" w:cstheme="minorBidi"/>
                <w:sz w:val="22"/>
                <w:szCs w:val="22"/>
              </w:rPr>
            </w:pPr>
            <w:r>
              <w:rPr>
                <w:rFonts w:asciiTheme="minorHAnsi" w:hAnsiTheme="minorHAnsi" w:cstheme="minorBidi"/>
                <w:sz w:val="22"/>
                <w:szCs w:val="22"/>
              </w:rPr>
              <w:t xml:space="preserve">Call </w:t>
            </w:r>
            <w:proofErr w:type="spellStart"/>
            <w:r>
              <w:rPr>
                <w:rFonts w:asciiTheme="minorHAnsi" w:hAnsiTheme="minorHAnsi" w:cstheme="minorBidi"/>
                <w:sz w:val="22"/>
                <w:szCs w:val="22"/>
              </w:rPr>
              <w:t>ocs</w:t>
            </w:r>
            <w:proofErr w:type="spellEnd"/>
            <w:r>
              <w:rPr>
                <w:rFonts w:asciiTheme="minorHAnsi" w:hAnsiTheme="minorHAnsi" w:cstheme="minorBidi"/>
                <w:sz w:val="22"/>
                <w:szCs w:val="22"/>
              </w:rPr>
              <w:t xml:space="preserve"> initialization sequence</w:t>
            </w:r>
          </w:p>
          <w:p w14:paraId="772437CF" w14:textId="77777777" w:rsidR="00D71264" w:rsidRDefault="00D71264" w:rsidP="00653545">
            <w:pPr>
              <w:pStyle w:val="ListParagraph"/>
              <w:numPr>
                <w:ilvl w:val="0"/>
                <w:numId w:val="25"/>
              </w:numPr>
              <w:rPr>
                <w:rFonts w:asciiTheme="minorHAnsi" w:hAnsiTheme="minorHAnsi" w:cstheme="minorBidi"/>
                <w:sz w:val="22"/>
                <w:szCs w:val="22"/>
              </w:rPr>
            </w:pPr>
            <w:r>
              <w:rPr>
                <w:rFonts w:asciiTheme="minorHAnsi" w:hAnsiTheme="minorHAnsi" w:cstheme="minorBidi"/>
                <w:sz w:val="22"/>
                <w:szCs w:val="22"/>
              </w:rPr>
              <w:t xml:space="preserve">Fork </w:t>
            </w:r>
          </w:p>
          <w:p w14:paraId="437DECD8" w14:textId="10E2E900" w:rsidR="00D71264" w:rsidRDefault="00D71264" w:rsidP="00653545">
            <w:pPr>
              <w:pStyle w:val="ListParagraph"/>
              <w:numPr>
                <w:ilvl w:val="1"/>
                <w:numId w:val="25"/>
              </w:numPr>
              <w:rPr>
                <w:rFonts w:asciiTheme="minorHAnsi" w:hAnsiTheme="minorHAnsi" w:cstheme="minorBidi"/>
                <w:sz w:val="22"/>
                <w:szCs w:val="22"/>
              </w:rPr>
            </w:pPr>
            <w:r>
              <w:rPr>
                <w:rFonts w:asciiTheme="minorHAnsi" w:hAnsiTheme="minorHAnsi" w:cstheme="minorBidi"/>
                <w:sz w:val="22"/>
                <w:szCs w:val="22"/>
              </w:rPr>
              <w:t>Thread 1: Issue TRNG traffic</w:t>
            </w:r>
          </w:p>
          <w:p w14:paraId="50F402FE" w14:textId="77777777" w:rsidR="00D71264" w:rsidRDefault="00D71264" w:rsidP="00653545">
            <w:pPr>
              <w:pStyle w:val="ListParagraph"/>
              <w:numPr>
                <w:ilvl w:val="1"/>
                <w:numId w:val="25"/>
              </w:numPr>
              <w:rPr>
                <w:rFonts w:asciiTheme="minorHAnsi" w:hAnsiTheme="minorHAnsi" w:cstheme="minorBidi"/>
                <w:sz w:val="22"/>
                <w:szCs w:val="22"/>
              </w:rPr>
            </w:pPr>
            <w:r>
              <w:rPr>
                <w:rFonts w:asciiTheme="minorHAnsi" w:hAnsiTheme="minorHAnsi" w:cstheme="minorBidi"/>
                <w:sz w:val="22"/>
                <w:szCs w:val="22"/>
              </w:rPr>
              <w:t xml:space="preserve">Thread 2: Random delay, then randomly pick one of the power flow </w:t>
            </w:r>
            <w:proofErr w:type="gramStart"/>
            <w:r>
              <w:rPr>
                <w:rFonts w:asciiTheme="minorHAnsi" w:hAnsiTheme="minorHAnsi" w:cstheme="minorBidi"/>
                <w:sz w:val="22"/>
                <w:szCs w:val="22"/>
              </w:rPr>
              <w:t>entry</w:t>
            </w:r>
            <w:proofErr w:type="gramEnd"/>
            <w:r>
              <w:rPr>
                <w:rFonts w:asciiTheme="minorHAnsi" w:hAnsiTheme="minorHAnsi" w:cstheme="minorBidi"/>
                <w:sz w:val="22"/>
                <w:szCs w:val="22"/>
              </w:rPr>
              <w:t xml:space="preserve"> and exit to get back to ACTV state (accessible </w:t>
            </w:r>
            <w:proofErr w:type="spellStart"/>
            <w:r>
              <w:rPr>
                <w:rFonts w:asciiTheme="minorHAnsi" w:hAnsiTheme="minorHAnsi" w:cstheme="minorBidi"/>
                <w:sz w:val="22"/>
                <w:szCs w:val="22"/>
              </w:rPr>
              <w:t>pg</w:t>
            </w:r>
            <w:proofErr w:type="spellEnd"/>
            <w:r>
              <w:rPr>
                <w:rFonts w:asciiTheme="minorHAnsi" w:hAnsiTheme="minorHAnsi" w:cstheme="minorBidi"/>
                <w:sz w:val="22"/>
                <w:szCs w:val="22"/>
              </w:rPr>
              <w:t xml:space="preserve">, inaccessible </w:t>
            </w:r>
            <w:proofErr w:type="spellStart"/>
            <w:r>
              <w:rPr>
                <w:rFonts w:asciiTheme="minorHAnsi" w:hAnsiTheme="minorHAnsi" w:cstheme="minorBidi"/>
                <w:sz w:val="22"/>
                <w:szCs w:val="22"/>
              </w:rPr>
              <w:t>pg</w:t>
            </w:r>
            <w:proofErr w:type="spellEnd"/>
            <w:r>
              <w:rPr>
                <w:rFonts w:asciiTheme="minorHAnsi" w:hAnsiTheme="minorHAnsi" w:cstheme="minorBidi"/>
                <w:sz w:val="22"/>
                <w:szCs w:val="22"/>
              </w:rPr>
              <w:t>, save and restore, TGC or reset isolation)</w:t>
            </w:r>
          </w:p>
          <w:p w14:paraId="3C23B306" w14:textId="1EC12DFB" w:rsidR="00D71264" w:rsidRDefault="00D71264" w:rsidP="00653545">
            <w:pPr>
              <w:pStyle w:val="ListParagraph"/>
              <w:numPr>
                <w:ilvl w:val="0"/>
                <w:numId w:val="25"/>
              </w:numPr>
              <w:rPr>
                <w:rFonts w:asciiTheme="minorHAnsi" w:hAnsiTheme="minorHAnsi" w:cstheme="minorBidi"/>
                <w:sz w:val="22"/>
                <w:szCs w:val="22"/>
              </w:rPr>
            </w:pPr>
            <w:r>
              <w:rPr>
                <w:rFonts w:asciiTheme="minorHAnsi" w:hAnsiTheme="minorHAnsi" w:cstheme="minorBidi"/>
                <w:sz w:val="22"/>
                <w:szCs w:val="22"/>
              </w:rPr>
              <w:t>Check to make sure all TRNG registers are back to default values</w:t>
            </w:r>
            <w:r w:rsidR="001360C4">
              <w:rPr>
                <w:rFonts w:asciiTheme="minorHAnsi" w:hAnsiTheme="minorHAnsi" w:cstheme="minorBidi"/>
                <w:sz w:val="22"/>
                <w:szCs w:val="22"/>
              </w:rPr>
              <w:t xml:space="preserve"> for accessible/inaccessible </w:t>
            </w:r>
            <w:proofErr w:type="spellStart"/>
            <w:r w:rsidR="001360C4">
              <w:rPr>
                <w:rFonts w:asciiTheme="minorHAnsi" w:hAnsiTheme="minorHAnsi" w:cstheme="minorBidi"/>
                <w:sz w:val="22"/>
                <w:szCs w:val="22"/>
              </w:rPr>
              <w:t>pg</w:t>
            </w:r>
            <w:proofErr w:type="spellEnd"/>
            <w:r w:rsidR="001360C4">
              <w:rPr>
                <w:rFonts w:asciiTheme="minorHAnsi" w:hAnsiTheme="minorHAnsi" w:cstheme="minorBidi"/>
                <w:sz w:val="22"/>
                <w:szCs w:val="22"/>
              </w:rPr>
              <w:t xml:space="preserve">/ reset isolation.  </w:t>
            </w:r>
          </w:p>
          <w:p w14:paraId="4097C479" w14:textId="5F7C2F4B" w:rsidR="00D71264" w:rsidRPr="000225C5" w:rsidRDefault="00D71264" w:rsidP="00653545">
            <w:pPr>
              <w:pStyle w:val="ListParagraph"/>
              <w:numPr>
                <w:ilvl w:val="0"/>
                <w:numId w:val="25"/>
              </w:numPr>
              <w:rPr>
                <w:rFonts w:asciiTheme="minorHAnsi" w:hAnsiTheme="minorHAnsi" w:cstheme="minorBidi"/>
                <w:sz w:val="22"/>
                <w:szCs w:val="22"/>
              </w:rPr>
            </w:pPr>
            <w:r>
              <w:rPr>
                <w:rFonts w:asciiTheme="minorHAnsi" w:hAnsiTheme="minorHAnsi" w:cstheme="minorBidi"/>
                <w:sz w:val="22"/>
                <w:szCs w:val="22"/>
              </w:rPr>
              <w:t>Issue TRNG traffic again because after the fork/join, test will be in ACTV power state</w:t>
            </w:r>
          </w:p>
        </w:tc>
      </w:tr>
      <w:tr w:rsidR="00D71264" w:rsidRPr="000A4A78" w14:paraId="6714323B" w14:textId="77777777">
        <w:tc>
          <w:tcPr>
            <w:tcW w:w="0" w:type="auto"/>
          </w:tcPr>
          <w:p w14:paraId="0B4F7085" w14:textId="77777777" w:rsidR="00D71264" w:rsidRPr="005D6BD4" w:rsidRDefault="00D71264">
            <w:pPr>
              <w:rPr>
                <w:rFonts w:eastAsia="MS Mincho"/>
              </w:rPr>
            </w:pPr>
            <w:r>
              <w:t>Checking</w:t>
            </w:r>
          </w:p>
          <w:p w14:paraId="25CC89BE" w14:textId="77777777" w:rsidR="00781E6C" w:rsidRDefault="00781E6C" w:rsidP="00781E6C">
            <w:r>
              <w:t xml:space="preserve">Scoreboard will check if the </w:t>
            </w:r>
            <w:proofErr w:type="spellStart"/>
            <w:r>
              <w:t>pactive</w:t>
            </w:r>
            <w:proofErr w:type="spellEnd"/>
            <w:r>
              <w:t xml:space="preserve"> is set correctly. </w:t>
            </w:r>
          </w:p>
          <w:p w14:paraId="019C5FCF" w14:textId="62D3C3AD" w:rsidR="00D71264" w:rsidRPr="009926EC" w:rsidRDefault="00781E6C" w:rsidP="00781E6C">
            <w:pPr>
              <w:rPr>
                <w:rFonts w:asciiTheme="minorHAnsi" w:eastAsia="MS Mincho" w:hAnsiTheme="minorHAnsi" w:cstheme="minorBidi"/>
                <w:sz w:val="22"/>
                <w:szCs w:val="22"/>
              </w:rPr>
            </w:pPr>
            <w:r>
              <w:t>Test will check if the TRNG registers are reset back to default values for all power transition.</w:t>
            </w:r>
          </w:p>
        </w:tc>
      </w:tr>
      <w:tr w:rsidR="00D71264" w:rsidRPr="000A4A78" w14:paraId="14E6EAB8" w14:textId="77777777">
        <w:tc>
          <w:tcPr>
            <w:tcW w:w="0" w:type="auto"/>
          </w:tcPr>
          <w:p w14:paraId="0CD7FDD2" w14:textId="77777777" w:rsidR="00D71264" w:rsidRPr="005D6BD4" w:rsidRDefault="00D71264">
            <w:pPr>
              <w:rPr>
                <w:rFonts w:eastAsia="MS Mincho"/>
              </w:rPr>
            </w:pPr>
            <w:r>
              <w:t>Coverage</w:t>
            </w:r>
          </w:p>
          <w:p w14:paraId="55310DF2" w14:textId="77777777" w:rsidR="00D71264" w:rsidRPr="009926EC" w:rsidRDefault="00D71264">
            <w:pPr>
              <w:rPr>
                <w:rFonts w:asciiTheme="minorHAnsi" w:hAnsiTheme="minorHAnsi" w:cstheme="minorBidi"/>
                <w:i/>
                <w:iCs/>
                <w:color w:val="FF0000"/>
                <w:sz w:val="22"/>
                <w:szCs w:val="22"/>
              </w:rPr>
            </w:pPr>
            <w:r>
              <w:t>&lt;Define CP’s that are when hit considered intent met&gt;</w:t>
            </w:r>
          </w:p>
          <w:p w14:paraId="55F0E0A5" w14:textId="77777777" w:rsidR="00D71264" w:rsidRPr="005D6BD4" w:rsidRDefault="00D71264">
            <w:pPr>
              <w:rPr>
                <w:rFonts w:asciiTheme="minorHAnsi" w:eastAsia="MS Mincho" w:hAnsiTheme="minorHAnsi" w:cstheme="minorBidi"/>
                <w:sz w:val="22"/>
                <w:szCs w:val="22"/>
              </w:rPr>
            </w:pPr>
            <w:r>
              <w:t>&lt;mention seeds required to hit the CP&gt;</w:t>
            </w:r>
          </w:p>
        </w:tc>
      </w:tr>
      <w:tr w:rsidR="00D71264" w:rsidRPr="000A4A78" w14:paraId="6BEA55F8" w14:textId="77777777">
        <w:tc>
          <w:tcPr>
            <w:tcW w:w="0" w:type="auto"/>
          </w:tcPr>
          <w:p w14:paraId="79C740F9" w14:textId="77777777" w:rsidR="00D71264" w:rsidRDefault="00D71264">
            <w:r>
              <w:t>Useful Resources</w:t>
            </w:r>
          </w:p>
          <w:p w14:paraId="6C149022" w14:textId="77777777" w:rsidR="00D71264" w:rsidRPr="006321E2" w:rsidRDefault="00D71264">
            <w:pPr>
              <w:rPr>
                <w:i/>
                <w:iCs/>
              </w:rPr>
            </w:pPr>
            <w:r>
              <w:t>&lt;Example: Block diagrams, waves, snippets from PCR/HAS etc.&gt;</w:t>
            </w:r>
          </w:p>
        </w:tc>
      </w:tr>
    </w:tbl>
    <w:p w14:paraId="3933292F" w14:textId="77777777" w:rsidR="00D71264" w:rsidRPr="00D71264" w:rsidRDefault="00D71264" w:rsidP="00D71264"/>
    <w:p w14:paraId="3021350D" w14:textId="281B1C0E" w:rsidR="0079268F" w:rsidRDefault="0079268F">
      <w:pPr>
        <w:pStyle w:val="Heading3"/>
      </w:pPr>
      <w:proofErr w:type="spellStart"/>
      <w:r>
        <w:t>ocs_xmss_power_flow_test</w:t>
      </w:r>
      <w:proofErr w:type="spellEnd"/>
    </w:p>
    <w:tbl>
      <w:tblPr>
        <w:tblStyle w:val="TableGrid"/>
        <w:tblW w:w="9350" w:type="dxa"/>
        <w:tblInd w:w="607" w:type="dxa"/>
        <w:tblLook w:val="04A0" w:firstRow="1" w:lastRow="0" w:firstColumn="1" w:lastColumn="0" w:noHBand="0" w:noVBand="1"/>
      </w:tblPr>
      <w:tblGrid>
        <w:gridCol w:w="9350"/>
      </w:tblGrid>
      <w:tr w:rsidR="0079268F" w:rsidRPr="000A4A78" w14:paraId="0CE4C9C5" w14:textId="77777777">
        <w:tc>
          <w:tcPr>
            <w:tcW w:w="0" w:type="auto"/>
          </w:tcPr>
          <w:p w14:paraId="23CB2FF7" w14:textId="77777777" w:rsidR="0079268F" w:rsidRDefault="0079268F">
            <w:r>
              <w:t xml:space="preserve">Objective </w:t>
            </w:r>
          </w:p>
          <w:p w14:paraId="44FBD9F1" w14:textId="674D048A" w:rsidR="0079268F" w:rsidRPr="005D6BD4" w:rsidRDefault="0079268F">
            <w:r>
              <w:t xml:space="preserve">Test will test out all power flows with XMSS traffic </w:t>
            </w:r>
          </w:p>
        </w:tc>
      </w:tr>
      <w:tr w:rsidR="0079268F" w:rsidRPr="000A4A78" w14:paraId="6DDEDE18" w14:textId="77777777">
        <w:tc>
          <w:tcPr>
            <w:tcW w:w="0" w:type="auto"/>
          </w:tcPr>
          <w:p w14:paraId="401D4E87" w14:textId="77777777" w:rsidR="0079268F" w:rsidRDefault="0079268F">
            <w:r>
              <w:t>Description</w:t>
            </w:r>
          </w:p>
          <w:p w14:paraId="3F5A6137" w14:textId="77777777" w:rsidR="0079268F" w:rsidRDefault="0079268F" w:rsidP="00653545">
            <w:pPr>
              <w:pStyle w:val="ListParagraph"/>
              <w:numPr>
                <w:ilvl w:val="0"/>
                <w:numId w:val="27"/>
              </w:numPr>
              <w:rPr>
                <w:rFonts w:asciiTheme="minorHAnsi" w:hAnsiTheme="minorHAnsi" w:cstheme="minorBidi"/>
                <w:sz w:val="22"/>
                <w:szCs w:val="22"/>
              </w:rPr>
            </w:pPr>
            <w:r>
              <w:rPr>
                <w:rFonts w:asciiTheme="minorHAnsi" w:hAnsiTheme="minorHAnsi" w:cstheme="minorBidi"/>
                <w:sz w:val="22"/>
                <w:szCs w:val="22"/>
              </w:rPr>
              <w:t>Boot up sequence (</w:t>
            </w:r>
            <w:proofErr w:type="spellStart"/>
            <w:r>
              <w:rPr>
                <w:rFonts w:asciiTheme="minorHAnsi" w:hAnsiTheme="minorHAnsi" w:cstheme="minorBidi"/>
                <w:sz w:val="22"/>
                <w:szCs w:val="22"/>
              </w:rPr>
              <w:t>ocs_hard_reset_sequence</w:t>
            </w:r>
            <w:proofErr w:type="spellEnd"/>
            <w:r>
              <w:rPr>
                <w:rFonts w:asciiTheme="minorHAnsi" w:hAnsiTheme="minorHAnsi" w:cstheme="minorBidi"/>
                <w:sz w:val="22"/>
                <w:szCs w:val="22"/>
              </w:rPr>
              <w:t>)</w:t>
            </w:r>
          </w:p>
          <w:p w14:paraId="261AA21F" w14:textId="77777777" w:rsidR="00821AF8" w:rsidRDefault="00821AF8" w:rsidP="00653545">
            <w:pPr>
              <w:pStyle w:val="ListParagraph"/>
              <w:numPr>
                <w:ilvl w:val="1"/>
                <w:numId w:val="27"/>
              </w:numPr>
              <w:rPr>
                <w:rFonts w:asciiTheme="minorHAnsi" w:hAnsiTheme="minorHAnsi" w:cstheme="minorBidi"/>
                <w:sz w:val="22"/>
                <w:szCs w:val="22"/>
              </w:rPr>
            </w:pPr>
            <w:r>
              <w:rPr>
                <w:rFonts w:asciiTheme="minorHAnsi" w:hAnsiTheme="minorHAnsi" w:cstheme="minorBidi"/>
                <w:sz w:val="22"/>
                <w:szCs w:val="22"/>
              </w:rPr>
              <w:t xml:space="preserve">assert </w:t>
            </w:r>
            <w:proofErr w:type="spellStart"/>
            <w:r>
              <w:rPr>
                <w:rFonts w:asciiTheme="minorHAnsi" w:hAnsiTheme="minorHAnsi" w:cstheme="minorBidi"/>
                <w:sz w:val="22"/>
                <w:szCs w:val="22"/>
              </w:rPr>
              <w:t>cse_rst_vnnpgd_slow_b</w:t>
            </w:r>
            <w:proofErr w:type="spellEnd"/>
            <w:r>
              <w:rPr>
                <w:rFonts w:asciiTheme="minorHAnsi" w:hAnsiTheme="minorHAnsi" w:cstheme="minorBidi"/>
                <w:sz w:val="22"/>
                <w:szCs w:val="22"/>
              </w:rPr>
              <w:t xml:space="preserve"> and </w:t>
            </w:r>
            <w:proofErr w:type="spellStart"/>
            <w:r>
              <w:rPr>
                <w:rFonts w:asciiTheme="minorHAnsi" w:hAnsiTheme="minorHAnsi" w:cstheme="minorBidi"/>
                <w:sz w:val="22"/>
                <w:szCs w:val="22"/>
              </w:rPr>
              <w:t>cse_side_rst_b</w:t>
            </w:r>
            <w:proofErr w:type="spellEnd"/>
          </w:p>
          <w:p w14:paraId="66CA4ACA" w14:textId="77777777" w:rsidR="00821AF8" w:rsidRDefault="00821AF8" w:rsidP="00653545">
            <w:pPr>
              <w:pStyle w:val="ListParagraph"/>
              <w:numPr>
                <w:ilvl w:val="1"/>
                <w:numId w:val="27"/>
              </w:numPr>
              <w:rPr>
                <w:rFonts w:asciiTheme="minorHAnsi" w:hAnsiTheme="minorHAnsi" w:cstheme="minorBidi"/>
                <w:sz w:val="22"/>
                <w:szCs w:val="22"/>
              </w:rPr>
            </w:pPr>
            <w:r>
              <w:rPr>
                <w:rFonts w:asciiTheme="minorHAnsi" w:hAnsiTheme="minorHAnsi" w:cstheme="minorBidi"/>
                <w:sz w:val="22"/>
                <w:szCs w:val="22"/>
              </w:rPr>
              <w:t xml:space="preserve">random </w:t>
            </w:r>
            <w:proofErr w:type="gramStart"/>
            <w:r>
              <w:rPr>
                <w:rFonts w:asciiTheme="minorHAnsi" w:hAnsiTheme="minorHAnsi" w:cstheme="minorBidi"/>
                <w:sz w:val="22"/>
                <w:szCs w:val="22"/>
              </w:rPr>
              <w:t>delay ,</w:t>
            </w:r>
            <w:proofErr w:type="gramEnd"/>
            <w:r>
              <w:rPr>
                <w:rFonts w:asciiTheme="minorHAnsi" w:hAnsiTheme="minorHAnsi" w:cstheme="minorBidi"/>
                <w:sz w:val="22"/>
                <w:szCs w:val="22"/>
              </w:rPr>
              <w:t xml:space="preserve">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79A404D1" w14:textId="77777777" w:rsidR="00821AF8" w:rsidRPr="000241DD" w:rsidRDefault="00821AF8" w:rsidP="00653545">
            <w:pPr>
              <w:pStyle w:val="ListParagraph"/>
              <w:numPr>
                <w:ilvl w:val="1"/>
                <w:numId w:val="27"/>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2459B32C" w14:textId="77777777" w:rsidR="00821AF8" w:rsidRDefault="00821AF8" w:rsidP="00653545">
            <w:pPr>
              <w:pStyle w:val="ListParagraph"/>
              <w:numPr>
                <w:ilvl w:val="1"/>
                <w:numId w:val="27"/>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cse_rst_vnnpgd_slow_b</w:t>
            </w:r>
            <w:proofErr w:type="spellEnd"/>
          </w:p>
          <w:p w14:paraId="203B7288" w14:textId="77777777" w:rsidR="00821AF8" w:rsidRDefault="00821AF8" w:rsidP="00653545">
            <w:pPr>
              <w:pStyle w:val="ListParagraph"/>
              <w:numPr>
                <w:ilvl w:val="1"/>
                <w:numId w:val="27"/>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23A59331" w14:textId="77777777" w:rsidR="00821AF8" w:rsidRPr="000241DD" w:rsidRDefault="00821AF8" w:rsidP="00653545">
            <w:pPr>
              <w:pStyle w:val="ListParagraph"/>
              <w:numPr>
                <w:ilvl w:val="1"/>
                <w:numId w:val="27"/>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0</w:t>
            </w:r>
          </w:p>
          <w:p w14:paraId="220C72BA" w14:textId="77777777" w:rsidR="00821AF8" w:rsidRDefault="00821AF8" w:rsidP="00653545">
            <w:pPr>
              <w:pStyle w:val="ListParagraph"/>
              <w:numPr>
                <w:ilvl w:val="1"/>
                <w:numId w:val="27"/>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0</w:t>
            </w:r>
          </w:p>
          <w:p w14:paraId="22EFAC21" w14:textId="5FAB39E4" w:rsidR="00D116FE" w:rsidRPr="00115918" w:rsidRDefault="00D116FE" w:rsidP="00653545">
            <w:pPr>
              <w:pStyle w:val="ListParagraph"/>
              <w:numPr>
                <w:ilvl w:val="0"/>
                <w:numId w:val="27"/>
              </w:numPr>
              <w:rPr>
                <w:rFonts w:asciiTheme="minorHAnsi" w:hAnsiTheme="minorHAnsi" w:cstheme="minorBidi"/>
                <w:sz w:val="22"/>
                <w:szCs w:val="22"/>
              </w:rPr>
            </w:pPr>
            <w:r>
              <w:rPr>
                <w:rFonts w:asciiTheme="minorHAnsi" w:hAnsiTheme="minorHAnsi" w:cstheme="minorBidi"/>
                <w:sz w:val="22"/>
                <w:szCs w:val="22"/>
              </w:rPr>
              <w:t xml:space="preserve">Call </w:t>
            </w:r>
            <w:proofErr w:type="spellStart"/>
            <w:r>
              <w:rPr>
                <w:rFonts w:asciiTheme="minorHAnsi" w:hAnsiTheme="minorHAnsi" w:cstheme="minorBidi"/>
                <w:sz w:val="22"/>
                <w:szCs w:val="22"/>
              </w:rPr>
              <w:t>ocs</w:t>
            </w:r>
            <w:proofErr w:type="spellEnd"/>
            <w:r>
              <w:rPr>
                <w:rFonts w:asciiTheme="minorHAnsi" w:hAnsiTheme="minorHAnsi" w:cstheme="minorBidi"/>
                <w:sz w:val="22"/>
                <w:szCs w:val="22"/>
              </w:rPr>
              <w:t xml:space="preserve"> initialization sequence</w:t>
            </w:r>
          </w:p>
          <w:p w14:paraId="76A6092B" w14:textId="77777777" w:rsidR="0079268F" w:rsidRDefault="0079268F" w:rsidP="00653545">
            <w:pPr>
              <w:pStyle w:val="ListParagraph"/>
              <w:numPr>
                <w:ilvl w:val="0"/>
                <w:numId w:val="27"/>
              </w:numPr>
              <w:rPr>
                <w:rFonts w:asciiTheme="minorHAnsi" w:hAnsiTheme="minorHAnsi" w:cstheme="minorBidi"/>
                <w:sz w:val="22"/>
                <w:szCs w:val="22"/>
              </w:rPr>
            </w:pPr>
            <w:r>
              <w:rPr>
                <w:rFonts w:asciiTheme="minorHAnsi" w:hAnsiTheme="minorHAnsi" w:cstheme="minorBidi"/>
                <w:sz w:val="22"/>
                <w:szCs w:val="22"/>
              </w:rPr>
              <w:t xml:space="preserve">Fork </w:t>
            </w:r>
          </w:p>
          <w:p w14:paraId="5ABAAE48" w14:textId="383D773F" w:rsidR="0079268F" w:rsidRDefault="0079268F" w:rsidP="00653545">
            <w:pPr>
              <w:pStyle w:val="ListParagraph"/>
              <w:numPr>
                <w:ilvl w:val="1"/>
                <w:numId w:val="27"/>
              </w:numPr>
              <w:rPr>
                <w:rFonts w:asciiTheme="minorHAnsi" w:hAnsiTheme="minorHAnsi" w:cstheme="minorBidi"/>
                <w:sz w:val="22"/>
                <w:szCs w:val="22"/>
              </w:rPr>
            </w:pPr>
            <w:r>
              <w:rPr>
                <w:rFonts w:asciiTheme="minorHAnsi" w:hAnsiTheme="minorHAnsi" w:cstheme="minorBidi"/>
                <w:sz w:val="22"/>
                <w:szCs w:val="22"/>
              </w:rPr>
              <w:t>Thread 1: Issue XMSS traffic</w:t>
            </w:r>
          </w:p>
          <w:p w14:paraId="46BCDD24" w14:textId="77777777" w:rsidR="0079268F" w:rsidRDefault="0079268F" w:rsidP="00653545">
            <w:pPr>
              <w:pStyle w:val="ListParagraph"/>
              <w:numPr>
                <w:ilvl w:val="1"/>
                <w:numId w:val="27"/>
              </w:numPr>
              <w:rPr>
                <w:rFonts w:asciiTheme="minorHAnsi" w:hAnsiTheme="minorHAnsi" w:cstheme="minorBidi"/>
                <w:sz w:val="22"/>
                <w:szCs w:val="22"/>
              </w:rPr>
            </w:pPr>
            <w:r>
              <w:rPr>
                <w:rFonts w:asciiTheme="minorHAnsi" w:hAnsiTheme="minorHAnsi" w:cstheme="minorBidi"/>
                <w:sz w:val="22"/>
                <w:szCs w:val="22"/>
              </w:rPr>
              <w:t xml:space="preserve">Thread 2: Random delay, then randomly pick one of the power flow </w:t>
            </w:r>
            <w:proofErr w:type="gramStart"/>
            <w:r>
              <w:rPr>
                <w:rFonts w:asciiTheme="minorHAnsi" w:hAnsiTheme="minorHAnsi" w:cstheme="minorBidi"/>
                <w:sz w:val="22"/>
                <w:szCs w:val="22"/>
              </w:rPr>
              <w:t>entry</w:t>
            </w:r>
            <w:proofErr w:type="gramEnd"/>
            <w:r>
              <w:rPr>
                <w:rFonts w:asciiTheme="minorHAnsi" w:hAnsiTheme="minorHAnsi" w:cstheme="minorBidi"/>
                <w:sz w:val="22"/>
                <w:szCs w:val="22"/>
              </w:rPr>
              <w:t xml:space="preserve"> and exit to get back to ACTV state (accessible </w:t>
            </w:r>
            <w:proofErr w:type="spellStart"/>
            <w:r>
              <w:rPr>
                <w:rFonts w:asciiTheme="minorHAnsi" w:hAnsiTheme="minorHAnsi" w:cstheme="minorBidi"/>
                <w:sz w:val="22"/>
                <w:szCs w:val="22"/>
              </w:rPr>
              <w:t>pg</w:t>
            </w:r>
            <w:proofErr w:type="spellEnd"/>
            <w:r>
              <w:rPr>
                <w:rFonts w:asciiTheme="minorHAnsi" w:hAnsiTheme="minorHAnsi" w:cstheme="minorBidi"/>
                <w:sz w:val="22"/>
                <w:szCs w:val="22"/>
              </w:rPr>
              <w:t xml:space="preserve">, inaccessible </w:t>
            </w:r>
            <w:proofErr w:type="spellStart"/>
            <w:r>
              <w:rPr>
                <w:rFonts w:asciiTheme="minorHAnsi" w:hAnsiTheme="minorHAnsi" w:cstheme="minorBidi"/>
                <w:sz w:val="22"/>
                <w:szCs w:val="22"/>
              </w:rPr>
              <w:t>pg</w:t>
            </w:r>
            <w:proofErr w:type="spellEnd"/>
            <w:r>
              <w:rPr>
                <w:rFonts w:asciiTheme="minorHAnsi" w:hAnsiTheme="minorHAnsi" w:cstheme="minorBidi"/>
                <w:sz w:val="22"/>
                <w:szCs w:val="22"/>
              </w:rPr>
              <w:t>, save and restore, TGC or reset isolation)</w:t>
            </w:r>
          </w:p>
          <w:p w14:paraId="567C97E0" w14:textId="58AB7BDB" w:rsidR="0079268F" w:rsidRDefault="0079268F" w:rsidP="00653545">
            <w:pPr>
              <w:pStyle w:val="ListParagraph"/>
              <w:numPr>
                <w:ilvl w:val="0"/>
                <w:numId w:val="27"/>
              </w:numPr>
              <w:rPr>
                <w:rFonts w:asciiTheme="minorHAnsi" w:hAnsiTheme="minorHAnsi" w:cstheme="minorBidi"/>
                <w:sz w:val="22"/>
                <w:szCs w:val="22"/>
              </w:rPr>
            </w:pPr>
            <w:r>
              <w:rPr>
                <w:rFonts w:asciiTheme="minorHAnsi" w:hAnsiTheme="minorHAnsi" w:cstheme="minorBidi"/>
                <w:sz w:val="22"/>
                <w:szCs w:val="22"/>
              </w:rPr>
              <w:t>Check to make sure all XMSS registers are back to default values</w:t>
            </w:r>
            <w:r w:rsidR="001360C4">
              <w:rPr>
                <w:rFonts w:asciiTheme="minorHAnsi" w:hAnsiTheme="minorHAnsi" w:cstheme="minorBidi"/>
                <w:sz w:val="22"/>
                <w:szCs w:val="22"/>
              </w:rPr>
              <w:t xml:space="preserve"> for accessible/inaccessible </w:t>
            </w:r>
            <w:proofErr w:type="spellStart"/>
            <w:r w:rsidR="001360C4">
              <w:rPr>
                <w:rFonts w:asciiTheme="minorHAnsi" w:hAnsiTheme="minorHAnsi" w:cstheme="minorBidi"/>
                <w:sz w:val="22"/>
                <w:szCs w:val="22"/>
              </w:rPr>
              <w:t>pg</w:t>
            </w:r>
            <w:proofErr w:type="spellEnd"/>
            <w:r w:rsidR="001360C4">
              <w:rPr>
                <w:rFonts w:asciiTheme="minorHAnsi" w:hAnsiTheme="minorHAnsi" w:cstheme="minorBidi"/>
                <w:sz w:val="22"/>
                <w:szCs w:val="22"/>
              </w:rPr>
              <w:t xml:space="preserve">/ reset isolation.  </w:t>
            </w:r>
          </w:p>
          <w:p w14:paraId="04DB5880" w14:textId="53EBB605" w:rsidR="0079268F" w:rsidRPr="000225C5" w:rsidRDefault="0079268F" w:rsidP="00653545">
            <w:pPr>
              <w:pStyle w:val="ListParagraph"/>
              <w:numPr>
                <w:ilvl w:val="0"/>
                <w:numId w:val="27"/>
              </w:numPr>
              <w:rPr>
                <w:rFonts w:asciiTheme="minorHAnsi" w:hAnsiTheme="minorHAnsi" w:cstheme="minorBidi"/>
                <w:sz w:val="22"/>
                <w:szCs w:val="22"/>
              </w:rPr>
            </w:pPr>
            <w:r>
              <w:rPr>
                <w:rFonts w:asciiTheme="minorHAnsi" w:hAnsiTheme="minorHAnsi" w:cstheme="minorBidi"/>
                <w:sz w:val="22"/>
                <w:szCs w:val="22"/>
              </w:rPr>
              <w:t>Issue XMSS traffic again because after the fork/join, test will be in ACTV power state</w:t>
            </w:r>
          </w:p>
        </w:tc>
      </w:tr>
      <w:tr w:rsidR="0079268F" w:rsidRPr="000A4A78" w14:paraId="2C48E882" w14:textId="77777777">
        <w:tc>
          <w:tcPr>
            <w:tcW w:w="0" w:type="auto"/>
          </w:tcPr>
          <w:p w14:paraId="19FB3662" w14:textId="77777777" w:rsidR="0079268F" w:rsidRPr="005D6BD4" w:rsidRDefault="0079268F">
            <w:pPr>
              <w:rPr>
                <w:rFonts w:eastAsia="MS Mincho"/>
              </w:rPr>
            </w:pPr>
            <w:r>
              <w:t>Checking</w:t>
            </w:r>
          </w:p>
          <w:p w14:paraId="28F2B70C" w14:textId="77777777" w:rsidR="00781E6C" w:rsidRDefault="00781E6C" w:rsidP="00781E6C">
            <w:r>
              <w:t xml:space="preserve">Scoreboard will check if the </w:t>
            </w:r>
            <w:proofErr w:type="spellStart"/>
            <w:r>
              <w:t>pactive</w:t>
            </w:r>
            <w:proofErr w:type="spellEnd"/>
            <w:r>
              <w:t xml:space="preserve"> is set correctly. </w:t>
            </w:r>
          </w:p>
          <w:p w14:paraId="55620439" w14:textId="282A4073" w:rsidR="0079268F" w:rsidRPr="009926EC" w:rsidRDefault="00781E6C" w:rsidP="00781E6C">
            <w:pPr>
              <w:rPr>
                <w:rFonts w:asciiTheme="minorHAnsi" w:eastAsia="MS Mincho" w:hAnsiTheme="minorHAnsi" w:cstheme="minorBidi"/>
                <w:sz w:val="22"/>
                <w:szCs w:val="22"/>
              </w:rPr>
            </w:pPr>
            <w:r>
              <w:t>Test will check if the XMSS registers are reset back to default values for all power transition.</w:t>
            </w:r>
          </w:p>
        </w:tc>
      </w:tr>
      <w:tr w:rsidR="0079268F" w:rsidRPr="000A4A78" w14:paraId="12409EAB" w14:textId="77777777">
        <w:tc>
          <w:tcPr>
            <w:tcW w:w="0" w:type="auto"/>
          </w:tcPr>
          <w:p w14:paraId="040C88FD" w14:textId="77777777" w:rsidR="0079268F" w:rsidRPr="005D6BD4" w:rsidRDefault="0079268F">
            <w:pPr>
              <w:rPr>
                <w:rFonts w:eastAsia="MS Mincho"/>
              </w:rPr>
            </w:pPr>
            <w:r>
              <w:t>Coverage</w:t>
            </w:r>
          </w:p>
          <w:p w14:paraId="6FF00981" w14:textId="77777777" w:rsidR="0079268F" w:rsidRPr="009926EC" w:rsidRDefault="0079268F">
            <w:pPr>
              <w:rPr>
                <w:rFonts w:asciiTheme="minorHAnsi" w:hAnsiTheme="minorHAnsi" w:cstheme="minorBidi"/>
                <w:i/>
                <w:iCs/>
                <w:color w:val="FF0000"/>
                <w:sz w:val="22"/>
                <w:szCs w:val="22"/>
              </w:rPr>
            </w:pPr>
            <w:r>
              <w:t>&lt;Define CP’s that are when hit considered intent met&gt;</w:t>
            </w:r>
          </w:p>
          <w:p w14:paraId="66A99186" w14:textId="77777777" w:rsidR="0079268F" w:rsidRPr="005D6BD4" w:rsidRDefault="0079268F">
            <w:pPr>
              <w:rPr>
                <w:rFonts w:asciiTheme="minorHAnsi" w:eastAsia="MS Mincho" w:hAnsiTheme="minorHAnsi" w:cstheme="minorBidi"/>
                <w:sz w:val="22"/>
                <w:szCs w:val="22"/>
              </w:rPr>
            </w:pPr>
            <w:r>
              <w:t>&lt;mention seeds required to hit the CP&gt;</w:t>
            </w:r>
          </w:p>
        </w:tc>
      </w:tr>
      <w:tr w:rsidR="0079268F" w:rsidRPr="000A4A78" w14:paraId="201455B7" w14:textId="77777777">
        <w:tc>
          <w:tcPr>
            <w:tcW w:w="0" w:type="auto"/>
          </w:tcPr>
          <w:p w14:paraId="5413C98E" w14:textId="77777777" w:rsidR="0079268F" w:rsidRDefault="0079268F">
            <w:r>
              <w:t>Useful Resources</w:t>
            </w:r>
          </w:p>
          <w:p w14:paraId="162838B6" w14:textId="77777777" w:rsidR="0079268F" w:rsidRPr="006321E2" w:rsidRDefault="0079268F">
            <w:pPr>
              <w:rPr>
                <w:i/>
                <w:iCs/>
              </w:rPr>
            </w:pPr>
            <w:r>
              <w:t>&lt;Example: Block diagrams, waves, snippets from PCR/HAS etc.&gt;</w:t>
            </w:r>
          </w:p>
        </w:tc>
      </w:tr>
    </w:tbl>
    <w:p w14:paraId="3E036875" w14:textId="77777777" w:rsidR="0079268F" w:rsidRPr="0079268F" w:rsidRDefault="0079268F" w:rsidP="0079268F"/>
    <w:p w14:paraId="5EAFB455" w14:textId="4A5BBCDC" w:rsidR="00DB7112" w:rsidRDefault="00DB7112">
      <w:pPr>
        <w:pStyle w:val="Heading3"/>
      </w:pPr>
      <w:proofErr w:type="spellStart"/>
      <w:r>
        <w:t>ocs_selftest_power_flow_test</w:t>
      </w:r>
      <w:proofErr w:type="spellEnd"/>
    </w:p>
    <w:tbl>
      <w:tblPr>
        <w:tblStyle w:val="TableGrid"/>
        <w:tblW w:w="9350" w:type="dxa"/>
        <w:tblInd w:w="607" w:type="dxa"/>
        <w:tblLook w:val="04A0" w:firstRow="1" w:lastRow="0" w:firstColumn="1" w:lastColumn="0" w:noHBand="0" w:noVBand="1"/>
      </w:tblPr>
      <w:tblGrid>
        <w:gridCol w:w="9350"/>
      </w:tblGrid>
      <w:tr w:rsidR="00381CFB" w:rsidRPr="000A4A78" w14:paraId="18F88F7A" w14:textId="77777777">
        <w:tc>
          <w:tcPr>
            <w:tcW w:w="0" w:type="auto"/>
          </w:tcPr>
          <w:p w14:paraId="172C42B9" w14:textId="77777777" w:rsidR="00381CFB" w:rsidRDefault="00381CFB">
            <w:r>
              <w:t xml:space="preserve">Objective </w:t>
            </w:r>
          </w:p>
          <w:p w14:paraId="18087EE3" w14:textId="4C9029DC" w:rsidR="00381CFB" w:rsidRPr="005D6BD4" w:rsidRDefault="00381CFB">
            <w:r>
              <w:t xml:space="preserve">Test will test out all power flows with </w:t>
            </w:r>
            <w:proofErr w:type="spellStart"/>
            <w:r w:rsidR="00F617B3">
              <w:t>selftest</w:t>
            </w:r>
            <w:proofErr w:type="spellEnd"/>
            <w:r w:rsidR="00F617B3">
              <w:t xml:space="preserve"> traffic </w:t>
            </w:r>
            <w:r>
              <w:t xml:space="preserve"> </w:t>
            </w:r>
          </w:p>
        </w:tc>
      </w:tr>
      <w:tr w:rsidR="00381CFB" w:rsidRPr="000A4A78" w14:paraId="1FECED16" w14:textId="77777777">
        <w:tc>
          <w:tcPr>
            <w:tcW w:w="0" w:type="auto"/>
          </w:tcPr>
          <w:p w14:paraId="12A4F9F7" w14:textId="77777777" w:rsidR="00381CFB" w:rsidRDefault="00381CFB">
            <w:r>
              <w:t>Description</w:t>
            </w:r>
          </w:p>
          <w:p w14:paraId="5E162683" w14:textId="77777777" w:rsidR="00381CFB" w:rsidRDefault="00381CFB" w:rsidP="00653545">
            <w:pPr>
              <w:pStyle w:val="ListParagraph"/>
              <w:numPr>
                <w:ilvl w:val="0"/>
                <w:numId w:val="28"/>
              </w:numPr>
              <w:rPr>
                <w:rFonts w:asciiTheme="minorHAnsi" w:hAnsiTheme="minorHAnsi" w:cstheme="minorBidi"/>
                <w:sz w:val="22"/>
                <w:szCs w:val="22"/>
              </w:rPr>
            </w:pPr>
            <w:r>
              <w:rPr>
                <w:rFonts w:asciiTheme="minorHAnsi" w:hAnsiTheme="minorHAnsi" w:cstheme="minorBidi"/>
                <w:sz w:val="22"/>
                <w:szCs w:val="22"/>
              </w:rPr>
              <w:t>Boot up sequence (</w:t>
            </w:r>
            <w:proofErr w:type="spellStart"/>
            <w:r>
              <w:rPr>
                <w:rFonts w:asciiTheme="minorHAnsi" w:hAnsiTheme="minorHAnsi" w:cstheme="minorBidi"/>
                <w:sz w:val="22"/>
                <w:szCs w:val="22"/>
              </w:rPr>
              <w:t>ocs_hard_reset_sequence</w:t>
            </w:r>
            <w:proofErr w:type="spellEnd"/>
            <w:r>
              <w:rPr>
                <w:rFonts w:asciiTheme="minorHAnsi" w:hAnsiTheme="minorHAnsi" w:cstheme="minorBidi"/>
                <w:sz w:val="22"/>
                <w:szCs w:val="22"/>
              </w:rPr>
              <w:t>)</w:t>
            </w:r>
          </w:p>
          <w:p w14:paraId="14A4BFC4" w14:textId="005210D7" w:rsidR="00381CFB" w:rsidRDefault="00381CFB" w:rsidP="00653545">
            <w:pPr>
              <w:pStyle w:val="ListParagraph"/>
              <w:numPr>
                <w:ilvl w:val="1"/>
                <w:numId w:val="28"/>
              </w:numPr>
              <w:rPr>
                <w:rFonts w:asciiTheme="minorHAnsi" w:hAnsiTheme="minorHAnsi" w:cstheme="minorBidi"/>
                <w:sz w:val="22"/>
                <w:szCs w:val="22"/>
              </w:rPr>
            </w:pPr>
            <w:r>
              <w:rPr>
                <w:rFonts w:asciiTheme="minorHAnsi" w:hAnsiTheme="minorHAnsi" w:cstheme="minorBidi"/>
                <w:sz w:val="22"/>
                <w:szCs w:val="22"/>
              </w:rPr>
              <w:t xml:space="preserve">Override </w:t>
            </w:r>
            <w:proofErr w:type="spellStart"/>
            <w:r>
              <w:rPr>
                <w:rFonts w:asciiTheme="minorHAnsi" w:hAnsiTheme="minorHAnsi" w:cstheme="minorBidi"/>
                <w:sz w:val="22"/>
                <w:szCs w:val="22"/>
              </w:rPr>
              <w:t>selftest</w:t>
            </w:r>
            <w:proofErr w:type="spellEnd"/>
            <w:r>
              <w:rPr>
                <w:rFonts w:asciiTheme="minorHAnsi" w:hAnsiTheme="minorHAnsi" w:cstheme="minorBidi"/>
                <w:sz w:val="22"/>
                <w:szCs w:val="22"/>
              </w:rPr>
              <w:t xml:space="preserve"> fuse </w:t>
            </w:r>
            <w:proofErr w:type="spellStart"/>
            <w:r>
              <w:rPr>
                <w:rFonts w:asciiTheme="minorHAnsi" w:hAnsiTheme="minorHAnsi" w:cstheme="minorBidi"/>
                <w:sz w:val="22"/>
                <w:szCs w:val="22"/>
              </w:rPr>
              <w:t>en</w:t>
            </w:r>
            <w:proofErr w:type="spellEnd"/>
            <w:r>
              <w:rPr>
                <w:rFonts w:asciiTheme="minorHAnsi" w:hAnsiTheme="minorHAnsi" w:cstheme="minorBidi"/>
                <w:sz w:val="22"/>
                <w:szCs w:val="22"/>
              </w:rPr>
              <w:t xml:space="preserve"> to 1 to run </w:t>
            </w:r>
            <w:proofErr w:type="spellStart"/>
            <w:r>
              <w:rPr>
                <w:rFonts w:asciiTheme="minorHAnsi" w:hAnsiTheme="minorHAnsi" w:cstheme="minorBidi"/>
                <w:sz w:val="22"/>
                <w:szCs w:val="22"/>
              </w:rPr>
              <w:t>selftest</w:t>
            </w:r>
            <w:proofErr w:type="spellEnd"/>
            <w:r w:rsidR="0088156A">
              <w:rPr>
                <w:rFonts w:asciiTheme="minorHAnsi" w:hAnsiTheme="minorHAnsi" w:cstheme="minorBidi"/>
                <w:sz w:val="22"/>
                <w:szCs w:val="22"/>
              </w:rPr>
              <w:t xml:space="preserve">. Look into the algorithm disable registers to randomize </w:t>
            </w:r>
            <w:r w:rsidR="00F617B3">
              <w:rPr>
                <w:rFonts w:asciiTheme="minorHAnsi" w:hAnsiTheme="minorHAnsi" w:cstheme="minorBidi"/>
                <w:sz w:val="22"/>
                <w:szCs w:val="22"/>
              </w:rPr>
              <w:t xml:space="preserve">its </w:t>
            </w:r>
            <w:r w:rsidR="003143F1">
              <w:rPr>
                <w:rFonts w:asciiTheme="minorHAnsi" w:hAnsiTheme="minorHAnsi" w:cstheme="minorBidi"/>
                <w:sz w:val="22"/>
                <w:szCs w:val="22"/>
              </w:rPr>
              <w:t xml:space="preserve">register programming to validate the state retention. </w:t>
            </w:r>
          </w:p>
          <w:p w14:paraId="12D048C2" w14:textId="77777777" w:rsidR="00381CFB" w:rsidRDefault="00381CFB" w:rsidP="00653545">
            <w:pPr>
              <w:pStyle w:val="ListParagraph"/>
              <w:numPr>
                <w:ilvl w:val="1"/>
                <w:numId w:val="28"/>
              </w:numPr>
              <w:rPr>
                <w:rFonts w:asciiTheme="minorHAnsi" w:hAnsiTheme="minorHAnsi" w:cstheme="minorBidi"/>
                <w:sz w:val="22"/>
                <w:szCs w:val="22"/>
              </w:rPr>
            </w:pPr>
            <w:r>
              <w:rPr>
                <w:rFonts w:asciiTheme="minorHAnsi" w:hAnsiTheme="minorHAnsi" w:cstheme="minorBidi"/>
                <w:sz w:val="22"/>
                <w:szCs w:val="22"/>
              </w:rPr>
              <w:t xml:space="preserve">assert </w:t>
            </w:r>
            <w:proofErr w:type="spellStart"/>
            <w:r>
              <w:rPr>
                <w:rFonts w:asciiTheme="minorHAnsi" w:hAnsiTheme="minorHAnsi" w:cstheme="minorBidi"/>
                <w:sz w:val="22"/>
                <w:szCs w:val="22"/>
              </w:rPr>
              <w:t>cse_rst_vnnpgd_slow_b</w:t>
            </w:r>
            <w:proofErr w:type="spellEnd"/>
            <w:r>
              <w:rPr>
                <w:rFonts w:asciiTheme="minorHAnsi" w:hAnsiTheme="minorHAnsi" w:cstheme="minorBidi"/>
                <w:sz w:val="22"/>
                <w:szCs w:val="22"/>
              </w:rPr>
              <w:t xml:space="preserve"> and </w:t>
            </w:r>
            <w:proofErr w:type="spellStart"/>
            <w:r>
              <w:rPr>
                <w:rFonts w:asciiTheme="minorHAnsi" w:hAnsiTheme="minorHAnsi" w:cstheme="minorBidi"/>
                <w:sz w:val="22"/>
                <w:szCs w:val="22"/>
              </w:rPr>
              <w:t>cse_side_rst_b</w:t>
            </w:r>
            <w:proofErr w:type="spellEnd"/>
          </w:p>
          <w:p w14:paraId="5B83F3CC" w14:textId="77777777" w:rsidR="00381CFB" w:rsidRDefault="00381CFB" w:rsidP="00653545">
            <w:pPr>
              <w:pStyle w:val="ListParagraph"/>
              <w:numPr>
                <w:ilvl w:val="1"/>
                <w:numId w:val="28"/>
              </w:numPr>
              <w:rPr>
                <w:rFonts w:asciiTheme="minorHAnsi" w:hAnsiTheme="minorHAnsi" w:cstheme="minorBidi"/>
                <w:sz w:val="22"/>
                <w:szCs w:val="22"/>
              </w:rPr>
            </w:pPr>
            <w:r>
              <w:rPr>
                <w:rFonts w:asciiTheme="minorHAnsi" w:hAnsiTheme="minorHAnsi" w:cstheme="minorBidi"/>
                <w:sz w:val="22"/>
                <w:szCs w:val="22"/>
              </w:rPr>
              <w:t xml:space="preserve">random </w:t>
            </w:r>
            <w:proofErr w:type="gramStart"/>
            <w:r>
              <w:rPr>
                <w:rFonts w:asciiTheme="minorHAnsi" w:hAnsiTheme="minorHAnsi" w:cstheme="minorBidi"/>
                <w:sz w:val="22"/>
                <w:szCs w:val="22"/>
              </w:rPr>
              <w:t>delay ,</w:t>
            </w:r>
            <w:proofErr w:type="gramEnd"/>
            <w:r>
              <w:rPr>
                <w:rFonts w:asciiTheme="minorHAnsi" w:hAnsiTheme="minorHAnsi" w:cstheme="minorBidi"/>
                <w:sz w:val="22"/>
                <w:szCs w:val="22"/>
              </w:rPr>
              <w:t xml:space="preserve">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702CB139" w14:textId="77777777" w:rsidR="00381CFB" w:rsidRPr="000241DD" w:rsidRDefault="00381CFB" w:rsidP="00653545">
            <w:pPr>
              <w:pStyle w:val="ListParagraph"/>
              <w:numPr>
                <w:ilvl w:val="1"/>
                <w:numId w:val="28"/>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7D97C8EC" w14:textId="77777777" w:rsidR="00381CFB" w:rsidRDefault="00381CFB" w:rsidP="00653545">
            <w:pPr>
              <w:pStyle w:val="ListParagraph"/>
              <w:numPr>
                <w:ilvl w:val="1"/>
                <w:numId w:val="28"/>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cse_rst_vnnpgd_slow_b</w:t>
            </w:r>
            <w:proofErr w:type="spellEnd"/>
          </w:p>
          <w:p w14:paraId="4303F142" w14:textId="77777777" w:rsidR="00381CFB" w:rsidRDefault="00381CFB" w:rsidP="00653545">
            <w:pPr>
              <w:pStyle w:val="ListParagraph"/>
              <w:numPr>
                <w:ilvl w:val="1"/>
                <w:numId w:val="28"/>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094B3DA2" w14:textId="77777777" w:rsidR="00381CFB" w:rsidRPr="000241DD" w:rsidRDefault="00381CFB" w:rsidP="00653545">
            <w:pPr>
              <w:pStyle w:val="ListParagraph"/>
              <w:numPr>
                <w:ilvl w:val="1"/>
                <w:numId w:val="28"/>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0</w:t>
            </w:r>
          </w:p>
          <w:p w14:paraId="4EB4CB37" w14:textId="642DE8B2" w:rsidR="00381CFB" w:rsidRPr="00524D06" w:rsidRDefault="00381CFB" w:rsidP="00653545">
            <w:pPr>
              <w:pStyle w:val="ListParagraph"/>
              <w:numPr>
                <w:ilvl w:val="1"/>
                <w:numId w:val="28"/>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0</w:t>
            </w:r>
          </w:p>
          <w:p w14:paraId="04C95409" w14:textId="77777777" w:rsidR="00524D06" w:rsidRDefault="00524D06" w:rsidP="00653545">
            <w:pPr>
              <w:pStyle w:val="ListParagraph"/>
              <w:numPr>
                <w:ilvl w:val="0"/>
                <w:numId w:val="28"/>
              </w:numPr>
              <w:rPr>
                <w:rFonts w:asciiTheme="minorHAnsi" w:hAnsiTheme="minorHAnsi" w:cstheme="minorBidi"/>
                <w:sz w:val="22"/>
                <w:szCs w:val="22"/>
              </w:rPr>
            </w:pPr>
            <w:r>
              <w:rPr>
                <w:rFonts w:asciiTheme="minorHAnsi" w:hAnsiTheme="minorHAnsi" w:cstheme="minorBidi"/>
                <w:sz w:val="22"/>
                <w:szCs w:val="22"/>
              </w:rPr>
              <w:t xml:space="preserve">Wait for </w:t>
            </w:r>
            <w:proofErr w:type="spellStart"/>
            <w:r>
              <w:rPr>
                <w:rFonts w:asciiTheme="minorHAnsi" w:hAnsiTheme="minorHAnsi" w:cstheme="minorBidi"/>
                <w:sz w:val="22"/>
                <w:szCs w:val="22"/>
              </w:rPr>
              <w:t>selftest</w:t>
            </w:r>
            <w:proofErr w:type="spellEnd"/>
            <w:r>
              <w:rPr>
                <w:rFonts w:asciiTheme="minorHAnsi" w:hAnsiTheme="minorHAnsi" w:cstheme="minorBidi"/>
                <w:sz w:val="22"/>
                <w:szCs w:val="22"/>
              </w:rPr>
              <w:t xml:space="preserve"> to complete</w:t>
            </w:r>
          </w:p>
          <w:p w14:paraId="1664FD05" w14:textId="3B4B77CB" w:rsidR="001E7FF7" w:rsidRDefault="001E7FF7" w:rsidP="00653545">
            <w:pPr>
              <w:pStyle w:val="ListParagraph"/>
              <w:numPr>
                <w:ilvl w:val="0"/>
                <w:numId w:val="28"/>
              </w:numPr>
              <w:rPr>
                <w:rFonts w:asciiTheme="minorHAnsi" w:hAnsiTheme="minorHAnsi" w:cstheme="minorBidi"/>
                <w:sz w:val="22"/>
                <w:szCs w:val="22"/>
              </w:rPr>
            </w:pPr>
            <w:r>
              <w:rPr>
                <w:rFonts w:asciiTheme="minorHAnsi" w:hAnsiTheme="minorHAnsi" w:cstheme="minorBidi"/>
                <w:sz w:val="22"/>
                <w:szCs w:val="22"/>
              </w:rPr>
              <w:t xml:space="preserve">Call </w:t>
            </w:r>
            <w:proofErr w:type="spellStart"/>
            <w:r>
              <w:rPr>
                <w:rFonts w:asciiTheme="minorHAnsi" w:hAnsiTheme="minorHAnsi" w:cstheme="minorBidi"/>
                <w:sz w:val="22"/>
                <w:szCs w:val="22"/>
              </w:rPr>
              <w:t>ocs</w:t>
            </w:r>
            <w:proofErr w:type="spellEnd"/>
            <w:r>
              <w:rPr>
                <w:rFonts w:asciiTheme="minorHAnsi" w:hAnsiTheme="minorHAnsi" w:cstheme="minorBidi"/>
                <w:sz w:val="22"/>
                <w:szCs w:val="22"/>
              </w:rPr>
              <w:t xml:space="preserve"> initialization sequence</w:t>
            </w:r>
          </w:p>
          <w:p w14:paraId="4DF26962" w14:textId="18836BC0" w:rsidR="00381CFB" w:rsidRDefault="00381CFB" w:rsidP="00653545">
            <w:pPr>
              <w:pStyle w:val="ListParagraph"/>
              <w:numPr>
                <w:ilvl w:val="0"/>
                <w:numId w:val="28"/>
              </w:numPr>
              <w:rPr>
                <w:rFonts w:asciiTheme="minorHAnsi" w:hAnsiTheme="minorHAnsi" w:cstheme="minorBidi"/>
                <w:sz w:val="22"/>
                <w:szCs w:val="22"/>
              </w:rPr>
            </w:pPr>
            <w:r>
              <w:rPr>
                <w:rFonts w:asciiTheme="minorHAnsi" w:hAnsiTheme="minorHAnsi" w:cstheme="minorBidi"/>
                <w:sz w:val="22"/>
                <w:szCs w:val="22"/>
              </w:rPr>
              <w:t xml:space="preserve">Random delay, then randomly pick one of the power flow </w:t>
            </w:r>
            <w:proofErr w:type="gramStart"/>
            <w:r>
              <w:rPr>
                <w:rFonts w:asciiTheme="minorHAnsi" w:hAnsiTheme="minorHAnsi" w:cstheme="minorBidi"/>
                <w:sz w:val="22"/>
                <w:szCs w:val="22"/>
              </w:rPr>
              <w:t>entry</w:t>
            </w:r>
            <w:proofErr w:type="gramEnd"/>
            <w:r>
              <w:rPr>
                <w:rFonts w:asciiTheme="minorHAnsi" w:hAnsiTheme="minorHAnsi" w:cstheme="minorBidi"/>
                <w:sz w:val="22"/>
                <w:szCs w:val="22"/>
              </w:rPr>
              <w:t xml:space="preserve"> and exit to get back to ACTV state (accessible </w:t>
            </w:r>
            <w:proofErr w:type="spellStart"/>
            <w:r>
              <w:rPr>
                <w:rFonts w:asciiTheme="minorHAnsi" w:hAnsiTheme="minorHAnsi" w:cstheme="minorBidi"/>
                <w:sz w:val="22"/>
                <w:szCs w:val="22"/>
              </w:rPr>
              <w:t>pg</w:t>
            </w:r>
            <w:proofErr w:type="spellEnd"/>
            <w:r>
              <w:rPr>
                <w:rFonts w:asciiTheme="minorHAnsi" w:hAnsiTheme="minorHAnsi" w:cstheme="minorBidi"/>
                <w:sz w:val="22"/>
                <w:szCs w:val="22"/>
              </w:rPr>
              <w:t xml:space="preserve">, inaccessible </w:t>
            </w:r>
            <w:proofErr w:type="spellStart"/>
            <w:r>
              <w:rPr>
                <w:rFonts w:asciiTheme="minorHAnsi" w:hAnsiTheme="minorHAnsi" w:cstheme="minorBidi"/>
                <w:sz w:val="22"/>
                <w:szCs w:val="22"/>
              </w:rPr>
              <w:t>pg</w:t>
            </w:r>
            <w:proofErr w:type="spellEnd"/>
            <w:r>
              <w:rPr>
                <w:rFonts w:asciiTheme="minorHAnsi" w:hAnsiTheme="minorHAnsi" w:cstheme="minorBidi"/>
                <w:sz w:val="22"/>
                <w:szCs w:val="22"/>
              </w:rPr>
              <w:t>, save and restore, TGC or reset isolation)</w:t>
            </w:r>
          </w:p>
          <w:p w14:paraId="67C1B4F5" w14:textId="5BD3B69F" w:rsidR="00381CFB" w:rsidRDefault="00524D06" w:rsidP="00653545">
            <w:pPr>
              <w:pStyle w:val="ListParagraph"/>
              <w:numPr>
                <w:ilvl w:val="0"/>
                <w:numId w:val="28"/>
              </w:numPr>
              <w:rPr>
                <w:rFonts w:asciiTheme="minorHAnsi" w:hAnsiTheme="minorHAnsi" w:cstheme="minorBidi"/>
                <w:sz w:val="22"/>
                <w:szCs w:val="22"/>
              </w:rPr>
            </w:pPr>
            <w:r>
              <w:rPr>
                <w:rFonts w:asciiTheme="minorHAnsi" w:hAnsiTheme="minorHAnsi" w:cstheme="minorBidi"/>
                <w:sz w:val="22"/>
                <w:szCs w:val="22"/>
              </w:rPr>
              <w:t xml:space="preserve">Check </w:t>
            </w:r>
            <w:proofErr w:type="spellStart"/>
            <w:r>
              <w:rPr>
                <w:rFonts w:asciiTheme="minorHAnsi" w:hAnsiTheme="minorHAnsi" w:cstheme="minorBidi"/>
                <w:sz w:val="22"/>
                <w:szCs w:val="22"/>
              </w:rPr>
              <w:t>selftest</w:t>
            </w:r>
            <w:proofErr w:type="spellEnd"/>
            <w:r>
              <w:rPr>
                <w:rFonts w:asciiTheme="minorHAnsi" w:hAnsiTheme="minorHAnsi" w:cstheme="minorBidi"/>
                <w:sz w:val="22"/>
                <w:szCs w:val="22"/>
              </w:rPr>
              <w:t xml:space="preserve"> registers. Depending on the power state, check the state retention and save and restore registers</w:t>
            </w:r>
            <w:r w:rsidR="001360C4">
              <w:rPr>
                <w:rFonts w:asciiTheme="minorHAnsi" w:hAnsiTheme="minorHAnsi" w:cstheme="minorBidi"/>
                <w:sz w:val="22"/>
                <w:szCs w:val="22"/>
              </w:rPr>
              <w:t xml:space="preserve"> and/or default values.</w:t>
            </w:r>
          </w:p>
          <w:p w14:paraId="1CDF4C5A" w14:textId="276906F6" w:rsidR="008C7C7A" w:rsidRDefault="008C7C7A" w:rsidP="00653545">
            <w:pPr>
              <w:pStyle w:val="ListParagraph"/>
              <w:numPr>
                <w:ilvl w:val="0"/>
                <w:numId w:val="28"/>
              </w:numPr>
              <w:rPr>
                <w:rFonts w:asciiTheme="minorHAnsi" w:hAnsiTheme="minorHAnsi" w:cstheme="minorBidi"/>
                <w:sz w:val="22"/>
                <w:szCs w:val="22"/>
              </w:rPr>
            </w:pPr>
            <w:r>
              <w:rPr>
                <w:rFonts w:asciiTheme="minorHAnsi" w:hAnsiTheme="minorHAnsi" w:cstheme="minorBidi"/>
                <w:sz w:val="22"/>
                <w:szCs w:val="22"/>
              </w:rPr>
              <w:t xml:space="preserve">For save and restore, make sure that </w:t>
            </w:r>
            <w:proofErr w:type="spellStart"/>
            <w:r>
              <w:rPr>
                <w:rFonts w:asciiTheme="minorHAnsi" w:hAnsiTheme="minorHAnsi" w:cstheme="minorBidi"/>
                <w:sz w:val="22"/>
                <w:szCs w:val="22"/>
              </w:rPr>
              <w:t>selftest</w:t>
            </w:r>
            <w:proofErr w:type="spellEnd"/>
            <w:r>
              <w:rPr>
                <w:rFonts w:asciiTheme="minorHAnsi" w:hAnsiTheme="minorHAnsi" w:cstheme="minorBidi"/>
                <w:sz w:val="22"/>
                <w:szCs w:val="22"/>
              </w:rPr>
              <w:t xml:space="preserve"> does not get rerun</w:t>
            </w:r>
            <w:r w:rsidR="00232F88">
              <w:rPr>
                <w:rFonts w:asciiTheme="minorHAnsi" w:hAnsiTheme="minorHAnsi" w:cstheme="minorBidi"/>
                <w:sz w:val="22"/>
                <w:szCs w:val="22"/>
              </w:rPr>
              <w:t xml:space="preserve"> and it boot up OCS again either with </w:t>
            </w:r>
            <w:proofErr w:type="spellStart"/>
            <w:r w:rsidR="00232F88">
              <w:rPr>
                <w:rFonts w:asciiTheme="minorHAnsi" w:hAnsiTheme="minorHAnsi" w:cstheme="minorBidi"/>
                <w:sz w:val="22"/>
                <w:szCs w:val="22"/>
              </w:rPr>
              <w:t>selftest</w:t>
            </w:r>
            <w:proofErr w:type="spellEnd"/>
            <w:r w:rsidR="00232F88">
              <w:rPr>
                <w:rFonts w:asciiTheme="minorHAnsi" w:hAnsiTheme="minorHAnsi" w:cstheme="minorBidi"/>
                <w:sz w:val="22"/>
                <w:szCs w:val="22"/>
              </w:rPr>
              <w:t xml:space="preserve"> passed or </w:t>
            </w:r>
            <w:proofErr w:type="spellStart"/>
            <w:r w:rsidR="00232F88">
              <w:rPr>
                <w:rFonts w:asciiTheme="minorHAnsi" w:hAnsiTheme="minorHAnsi" w:cstheme="minorBidi"/>
                <w:sz w:val="22"/>
                <w:szCs w:val="22"/>
              </w:rPr>
              <w:t>selftest</w:t>
            </w:r>
            <w:proofErr w:type="spellEnd"/>
            <w:r w:rsidR="00232F88">
              <w:rPr>
                <w:rFonts w:asciiTheme="minorHAnsi" w:hAnsiTheme="minorHAnsi" w:cstheme="minorBidi"/>
                <w:sz w:val="22"/>
                <w:szCs w:val="22"/>
              </w:rPr>
              <w:t xml:space="preserve"> failed</w:t>
            </w:r>
            <w:r w:rsidR="005E1B86">
              <w:rPr>
                <w:rFonts w:asciiTheme="minorHAnsi" w:hAnsiTheme="minorHAnsi" w:cstheme="minorBidi"/>
                <w:sz w:val="22"/>
                <w:szCs w:val="22"/>
              </w:rPr>
              <w:t xml:space="preserve">. </w:t>
            </w:r>
          </w:p>
          <w:p w14:paraId="43410904" w14:textId="0FD3F213" w:rsidR="006F5E7B" w:rsidRPr="006F5E7B" w:rsidRDefault="006F5E7B" w:rsidP="006F5E7B">
            <w:pPr>
              <w:rPr>
                <w:rFonts w:asciiTheme="minorHAnsi" w:hAnsiTheme="minorHAnsi" w:cstheme="minorBidi"/>
                <w:b/>
                <w:bCs/>
                <w:sz w:val="22"/>
                <w:szCs w:val="22"/>
              </w:rPr>
            </w:pPr>
            <w:r w:rsidRPr="006F5E7B">
              <w:rPr>
                <w:rFonts w:asciiTheme="minorHAnsi" w:hAnsiTheme="minorHAnsi" w:cstheme="minorBidi"/>
                <w:b/>
                <w:bCs/>
                <w:sz w:val="22"/>
                <w:szCs w:val="22"/>
              </w:rPr>
              <w:t xml:space="preserve">Focus on the list below for the state retention and save and restore registers: </w:t>
            </w:r>
          </w:p>
          <w:p w14:paraId="14CFC98C"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xml:space="preserve">:        </w:t>
            </w:r>
            <w:proofErr w:type="spellStart"/>
            <w:r w:rsidRPr="006F5E7B">
              <w:rPr>
                <w:rFonts w:asciiTheme="minorHAnsi" w:hAnsiTheme="minorHAnsi" w:cstheme="minorBidi"/>
                <w:sz w:val="22"/>
                <w:szCs w:val="22"/>
              </w:rPr>
              <w:t>SELFTEST_RERUN.set_</w:t>
            </w:r>
            <w:proofErr w:type="gramStart"/>
            <w:r w:rsidRPr="006F5E7B">
              <w:rPr>
                <w:rFonts w:asciiTheme="minorHAnsi" w:hAnsiTheme="minorHAnsi" w:cstheme="minorBidi"/>
                <w:sz w:val="22"/>
                <w:szCs w:val="22"/>
              </w:rPr>
              <w:t>sr</w:t>
            </w:r>
            <w:proofErr w:type="spellEnd"/>
            <w:r w:rsidRPr="006F5E7B">
              <w:rPr>
                <w:rFonts w:asciiTheme="minorHAnsi" w:hAnsiTheme="minorHAnsi" w:cstheme="minorBidi"/>
                <w:sz w:val="22"/>
                <w:szCs w:val="22"/>
              </w:rPr>
              <w:t>(</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0273CA6B"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xml:space="preserve">:        </w:t>
            </w:r>
            <w:proofErr w:type="spellStart"/>
            <w:r w:rsidRPr="006F5E7B">
              <w:rPr>
                <w:rFonts w:asciiTheme="minorHAnsi" w:hAnsiTheme="minorHAnsi" w:cstheme="minorBidi"/>
                <w:sz w:val="22"/>
                <w:szCs w:val="22"/>
              </w:rPr>
              <w:t>SELFTEST_PASS.set_</w:t>
            </w:r>
            <w:proofErr w:type="gramStart"/>
            <w:r w:rsidRPr="006F5E7B">
              <w:rPr>
                <w:rFonts w:asciiTheme="minorHAnsi" w:hAnsiTheme="minorHAnsi" w:cstheme="minorBidi"/>
                <w:sz w:val="22"/>
                <w:szCs w:val="22"/>
              </w:rPr>
              <w:t>sr</w:t>
            </w:r>
            <w:proofErr w:type="spellEnd"/>
            <w:r w:rsidRPr="006F5E7B">
              <w:rPr>
                <w:rFonts w:asciiTheme="minorHAnsi" w:hAnsiTheme="minorHAnsi" w:cstheme="minorBidi"/>
                <w:sz w:val="22"/>
                <w:szCs w:val="22"/>
              </w:rPr>
              <w:t>(</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2F291415"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xml:space="preserve">:        </w:t>
            </w:r>
            <w:proofErr w:type="spellStart"/>
            <w:r w:rsidRPr="006F5E7B">
              <w:rPr>
                <w:rFonts w:asciiTheme="minorHAnsi" w:hAnsiTheme="minorHAnsi" w:cstheme="minorBidi"/>
                <w:sz w:val="22"/>
                <w:szCs w:val="22"/>
              </w:rPr>
              <w:t>SELFTEST_FAIL.set_</w:t>
            </w:r>
            <w:proofErr w:type="gramStart"/>
            <w:r w:rsidRPr="006F5E7B">
              <w:rPr>
                <w:rFonts w:asciiTheme="minorHAnsi" w:hAnsiTheme="minorHAnsi" w:cstheme="minorBidi"/>
                <w:sz w:val="22"/>
                <w:szCs w:val="22"/>
              </w:rPr>
              <w:t>sr</w:t>
            </w:r>
            <w:proofErr w:type="spellEnd"/>
            <w:r w:rsidRPr="006F5E7B">
              <w:rPr>
                <w:rFonts w:asciiTheme="minorHAnsi" w:hAnsiTheme="minorHAnsi" w:cstheme="minorBidi"/>
                <w:sz w:val="22"/>
                <w:szCs w:val="22"/>
              </w:rPr>
              <w:t>(</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55F43FB9"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SELFTEST_STAGE1_PASS.set_</w:t>
            </w:r>
            <w:proofErr w:type="gramStart"/>
            <w:r w:rsidRPr="006F5E7B">
              <w:rPr>
                <w:rFonts w:asciiTheme="minorHAnsi" w:hAnsiTheme="minorHAnsi" w:cstheme="minorBidi"/>
                <w:sz w:val="22"/>
                <w:szCs w:val="22"/>
              </w:rPr>
              <w:t>sr(</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163D81BD"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SELFTEST_STAGE1_FAIL.set_</w:t>
            </w:r>
            <w:proofErr w:type="gramStart"/>
            <w:r w:rsidRPr="006F5E7B">
              <w:rPr>
                <w:rFonts w:asciiTheme="minorHAnsi" w:hAnsiTheme="minorHAnsi" w:cstheme="minorBidi"/>
                <w:sz w:val="22"/>
                <w:szCs w:val="22"/>
              </w:rPr>
              <w:t>sr(</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50A6E7DB"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SELFTEST_STAGE2_PASS.set_</w:t>
            </w:r>
            <w:proofErr w:type="gramStart"/>
            <w:r w:rsidRPr="006F5E7B">
              <w:rPr>
                <w:rFonts w:asciiTheme="minorHAnsi" w:hAnsiTheme="minorHAnsi" w:cstheme="minorBidi"/>
                <w:sz w:val="22"/>
                <w:szCs w:val="22"/>
              </w:rPr>
              <w:t>sr(</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2E199F3E"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SELFTEST_STAGE2_FAIL.set_</w:t>
            </w:r>
            <w:proofErr w:type="gramStart"/>
            <w:r w:rsidRPr="006F5E7B">
              <w:rPr>
                <w:rFonts w:asciiTheme="minorHAnsi" w:hAnsiTheme="minorHAnsi" w:cstheme="minorBidi"/>
                <w:sz w:val="22"/>
                <w:szCs w:val="22"/>
              </w:rPr>
              <w:t>sr(</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27FEC978"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SELFTEST_STAGE3_PASS.set_</w:t>
            </w:r>
            <w:proofErr w:type="gramStart"/>
            <w:r w:rsidRPr="006F5E7B">
              <w:rPr>
                <w:rFonts w:asciiTheme="minorHAnsi" w:hAnsiTheme="minorHAnsi" w:cstheme="minorBidi"/>
                <w:sz w:val="22"/>
                <w:szCs w:val="22"/>
              </w:rPr>
              <w:t>sr(</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7483C00E"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SELFTEST_STAGE3_FAIL.set_</w:t>
            </w:r>
            <w:proofErr w:type="gramStart"/>
            <w:r w:rsidRPr="006F5E7B">
              <w:rPr>
                <w:rFonts w:asciiTheme="minorHAnsi" w:hAnsiTheme="minorHAnsi" w:cstheme="minorBidi"/>
                <w:sz w:val="22"/>
                <w:szCs w:val="22"/>
              </w:rPr>
              <w:t>sr(</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7D6BD384"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xml:space="preserve">:        </w:t>
            </w:r>
            <w:proofErr w:type="spellStart"/>
            <w:r w:rsidRPr="006F5E7B">
              <w:rPr>
                <w:rFonts w:asciiTheme="minorHAnsi" w:hAnsiTheme="minorHAnsi" w:cstheme="minorBidi"/>
                <w:sz w:val="22"/>
                <w:szCs w:val="22"/>
              </w:rPr>
              <w:t>AES_ECB_DISABLE.set_</w:t>
            </w:r>
            <w:proofErr w:type="gramStart"/>
            <w:r w:rsidRPr="006F5E7B">
              <w:rPr>
                <w:rFonts w:asciiTheme="minorHAnsi" w:hAnsiTheme="minorHAnsi" w:cstheme="minorBidi"/>
                <w:sz w:val="22"/>
                <w:szCs w:val="22"/>
              </w:rPr>
              <w:t>sr</w:t>
            </w:r>
            <w:proofErr w:type="spellEnd"/>
            <w:r w:rsidRPr="006F5E7B">
              <w:rPr>
                <w:rFonts w:asciiTheme="minorHAnsi" w:hAnsiTheme="minorHAnsi" w:cstheme="minorBidi"/>
                <w:sz w:val="22"/>
                <w:szCs w:val="22"/>
              </w:rPr>
              <w:t>(</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2C9E67AA"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xml:space="preserve">:        </w:t>
            </w:r>
            <w:proofErr w:type="spellStart"/>
            <w:r w:rsidRPr="006F5E7B">
              <w:rPr>
                <w:rFonts w:asciiTheme="minorHAnsi" w:hAnsiTheme="minorHAnsi" w:cstheme="minorBidi"/>
                <w:sz w:val="22"/>
                <w:szCs w:val="22"/>
              </w:rPr>
              <w:t>AES_CBC_DISABLE.set_</w:t>
            </w:r>
            <w:proofErr w:type="gramStart"/>
            <w:r w:rsidRPr="006F5E7B">
              <w:rPr>
                <w:rFonts w:asciiTheme="minorHAnsi" w:hAnsiTheme="minorHAnsi" w:cstheme="minorBidi"/>
                <w:sz w:val="22"/>
                <w:szCs w:val="22"/>
              </w:rPr>
              <w:t>sr</w:t>
            </w:r>
            <w:proofErr w:type="spellEnd"/>
            <w:r w:rsidRPr="006F5E7B">
              <w:rPr>
                <w:rFonts w:asciiTheme="minorHAnsi" w:hAnsiTheme="minorHAnsi" w:cstheme="minorBidi"/>
                <w:sz w:val="22"/>
                <w:szCs w:val="22"/>
              </w:rPr>
              <w:t>(</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53FBB036"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xml:space="preserve">:        </w:t>
            </w:r>
            <w:proofErr w:type="spellStart"/>
            <w:r w:rsidRPr="006F5E7B">
              <w:rPr>
                <w:rFonts w:asciiTheme="minorHAnsi" w:hAnsiTheme="minorHAnsi" w:cstheme="minorBidi"/>
                <w:sz w:val="22"/>
                <w:szCs w:val="22"/>
              </w:rPr>
              <w:t>AES_CTR_DISABLE.set_</w:t>
            </w:r>
            <w:proofErr w:type="gramStart"/>
            <w:r w:rsidRPr="006F5E7B">
              <w:rPr>
                <w:rFonts w:asciiTheme="minorHAnsi" w:hAnsiTheme="minorHAnsi" w:cstheme="minorBidi"/>
                <w:sz w:val="22"/>
                <w:szCs w:val="22"/>
              </w:rPr>
              <w:t>sr</w:t>
            </w:r>
            <w:proofErr w:type="spellEnd"/>
            <w:r w:rsidRPr="006F5E7B">
              <w:rPr>
                <w:rFonts w:asciiTheme="minorHAnsi" w:hAnsiTheme="minorHAnsi" w:cstheme="minorBidi"/>
                <w:sz w:val="22"/>
                <w:szCs w:val="22"/>
              </w:rPr>
              <w:t>(</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79A3DE15"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xml:space="preserve">:        </w:t>
            </w:r>
            <w:proofErr w:type="spellStart"/>
            <w:r w:rsidRPr="006F5E7B">
              <w:rPr>
                <w:rFonts w:asciiTheme="minorHAnsi" w:hAnsiTheme="minorHAnsi" w:cstheme="minorBidi"/>
                <w:sz w:val="22"/>
                <w:szCs w:val="22"/>
              </w:rPr>
              <w:t>AES_CFB_DISABLE.set_</w:t>
            </w:r>
            <w:proofErr w:type="gramStart"/>
            <w:r w:rsidRPr="006F5E7B">
              <w:rPr>
                <w:rFonts w:asciiTheme="minorHAnsi" w:hAnsiTheme="minorHAnsi" w:cstheme="minorBidi"/>
                <w:sz w:val="22"/>
                <w:szCs w:val="22"/>
              </w:rPr>
              <w:t>sr</w:t>
            </w:r>
            <w:proofErr w:type="spellEnd"/>
            <w:r w:rsidRPr="006F5E7B">
              <w:rPr>
                <w:rFonts w:asciiTheme="minorHAnsi" w:hAnsiTheme="minorHAnsi" w:cstheme="minorBidi"/>
                <w:sz w:val="22"/>
                <w:szCs w:val="22"/>
              </w:rPr>
              <w:t>(</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1E8BBCFF"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xml:space="preserve">:        </w:t>
            </w:r>
            <w:proofErr w:type="spellStart"/>
            <w:r w:rsidRPr="006F5E7B">
              <w:rPr>
                <w:rFonts w:asciiTheme="minorHAnsi" w:hAnsiTheme="minorHAnsi" w:cstheme="minorBidi"/>
                <w:sz w:val="22"/>
                <w:szCs w:val="22"/>
              </w:rPr>
              <w:t>AES_OFB_DISABLE.set_</w:t>
            </w:r>
            <w:proofErr w:type="gramStart"/>
            <w:r w:rsidRPr="006F5E7B">
              <w:rPr>
                <w:rFonts w:asciiTheme="minorHAnsi" w:hAnsiTheme="minorHAnsi" w:cstheme="minorBidi"/>
                <w:sz w:val="22"/>
                <w:szCs w:val="22"/>
              </w:rPr>
              <w:t>sr</w:t>
            </w:r>
            <w:proofErr w:type="spellEnd"/>
            <w:r w:rsidRPr="006F5E7B">
              <w:rPr>
                <w:rFonts w:asciiTheme="minorHAnsi" w:hAnsiTheme="minorHAnsi" w:cstheme="minorBidi"/>
                <w:sz w:val="22"/>
                <w:szCs w:val="22"/>
              </w:rPr>
              <w:t>(</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71DE55BB"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xml:space="preserve">:        </w:t>
            </w:r>
            <w:proofErr w:type="spellStart"/>
            <w:r w:rsidRPr="006F5E7B">
              <w:rPr>
                <w:rFonts w:asciiTheme="minorHAnsi" w:hAnsiTheme="minorHAnsi" w:cstheme="minorBidi"/>
                <w:sz w:val="22"/>
                <w:szCs w:val="22"/>
              </w:rPr>
              <w:t>AES_GCM_DISABLE.set_</w:t>
            </w:r>
            <w:proofErr w:type="gramStart"/>
            <w:r w:rsidRPr="006F5E7B">
              <w:rPr>
                <w:rFonts w:asciiTheme="minorHAnsi" w:hAnsiTheme="minorHAnsi" w:cstheme="minorBidi"/>
                <w:sz w:val="22"/>
                <w:szCs w:val="22"/>
              </w:rPr>
              <w:t>sr</w:t>
            </w:r>
            <w:proofErr w:type="spellEnd"/>
            <w:r w:rsidRPr="006F5E7B">
              <w:rPr>
                <w:rFonts w:asciiTheme="minorHAnsi" w:hAnsiTheme="minorHAnsi" w:cstheme="minorBidi"/>
                <w:sz w:val="22"/>
                <w:szCs w:val="22"/>
              </w:rPr>
              <w:t>(</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798BD1A1"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xml:space="preserve">:        </w:t>
            </w:r>
            <w:proofErr w:type="spellStart"/>
            <w:r w:rsidRPr="006F5E7B">
              <w:rPr>
                <w:rFonts w:asciiTheme="minorHAnsi" w:hAnsiTheme="minorHAnsi" w:cstheme="minorBidi"/>
                <w:sz w:val="22"/>
                <w:szCs w:val="22"/>
              </w:rPr>
              <w:t>AES_CCM_DISABLE.set_</w:t>
            </w:r>
            <w:proofErr w:type="gramStart"/>
            <w:r w:rsidRPr="006F5E7B">
              <w:rPr>
                <w:rFonts w:asciiTheme="minorHAnsi" w:hAnsiTheme="minorHAnsi" w:cstheme="minorBidi"/>
                <w:sz w:val="22"/>
                <w:szCs w:val="22"/>
              </w:rPr>
              <w:t>sr</w:t>
            </w:r>
            <w:proofErr w:type="spellEnd"/>
            <w:r w:rsidRPr="006F5E7B">
              <w:rPr>
                <w:rFonts w:asciiTheme="minorHAnsi" w:hAnsiTheme="minorHAnsi" w:cstheme="minorBidi"/>
                <w:sz w:val="22"/>
                <w:szCs w:val="22"/>
              </w:rPr>
              <w:t>(</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03F60082"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xml:space="preserve">:        </w:t>
            </w:r>
            <w:proofErr w:type="spellStart"/>
            <w:r w:rsidRPr="006F5E7B">
              <w:rPr>
                <w:rFonts w:asciiTheme="minorHAnsi" w:hAnsiTheme="minorHAnsi" w:cstheme="minorBidi"/>
                <w:sz w:val="22"/>
                <w:szCs w:val="22"/>
              </w:rPr>
              <w:t>AES_CTS_DISABLE.set_</w:t>
            </w:r>
            <w:proofErr w:type="gramStart"/>
            <w:r w:rsidRPr="006F5E7B">
              <w:rPr>
                <w:rFonts w:asciiTheme="minorHAnsi" w:hAnsiTheme="minorHAnsi" w:cstheme="minorBidi"/>
                <w:sz w:val="22"/>
                <w:szCs w:val="22"/>
              </w:rPr>
              <w:t>sr</w:t>
            </w:r>
            <w:proofErr w:type="spellEnd"/>
            <w:r w:rsidRPr="006F5E7B">
              <w:rPr>
                <w:rFonts w:asciiTheme="minorHAnsi" w:hAnsiTheme="minorHAnsi" w:cstheme="minorBidi"/>
                <w:sz w:val="22"/>
                <w:szCs w:val="22"/>
              </w:rPr>
              <w:t>(</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0F7E27D0"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RC4_DISABLE.set_</w:t>
            </w:r>
            <w:proofErr w:type="gramStart"/>
            <w:r w:rsidRPr="006F5E7B">
              <w:rPr>
                <w:rFonts w:asciiTheme="minorHAnsi" w:hAnsiTheme="minorHAnsi" w:cstheme="minorBidi"/>
                <w:sz w:val="22"/>
                <w:szCs w:val="22"/>
              </w:rPr>
              <w:t>sr(</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75CA0CF5"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MD5_DISABLE.set_</w:t>
            </w:r>
            <w:proofErr w:type="gramStart"/>
            <w:r w:rsidRPr="006F5E7B">
              <w:rPr>
                <w:rFonts w:asciiTheme="minorHAnsi" w:hAnsiTheme="minorHAnsi" w:cstheme="minorBidi"/>
                <w:sz w:val="22"/>
                <w:szCs w:val="22"/>
              </w:rPr>
              <w:t>sr(</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63600E42"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SHA1_DISABLE.set_</w:t>
            </w:r>
            <w:proofErr w:type="gramStart"/>
            <w:r w:rsidRPr="006F5E7B">
              <w:rPr>
                <w:rFonts w:asciiTheme="minorHAnsi" w:hAnsiTheme="minorHAnsi" w:cstheme="minorBidi"/>
                <w:sz w:val="22"/>
                <w:szCs w:val="22"/>
              </w:rPr>
              <w:t>sr(</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770FF288"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SHA224_DISABLE.set_</w:t>
            </w:r>
            <w:proofErr w:type="gramStart"/>
            <w:r w:rsidRPr="006F5E7B">
              <w:rPr>
                <w:rFonts w:asciiTheme="minorHAnsi" w:hAnsiTheme="minorHAnsi" w:cstheme="minorBidi"/>
                <w:sz w:val="22"/>
                <w:szCs w:val="22"/>
              </w:rPr>
              <w:t>sr(</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39D85593"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SHA256_DISABLE.set_</w:t>
            </w:r>
            <w:proofErr w:type="gramStart"/>
            <w:r w:rsidRPr="006F5E7B">
              <w:rPr>
                <w:rFonts w:asciiTheme="minorHAnsi" w:hAnsiTheme="minorHAnsi" w:cstheme="minorBidi"/>
                <w:sz w:val="22"/>
                <w:szCs w:val="22"/>
              </w:rPr>
              <w:t>sr(</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3B57C025"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SHA384_DISABLE.set_</w:t>
            </w:r>
            <w:proofErr w:type="gramStart"/>
            <w:r w:rsidRPr="006F5E7B">
              <w:rPr>
                <w:rFonts w:asciiTheme="minorHAnsi" w:hAnsiTheme="minorHAnsi" w:cstheme="minorBidi"/>
                <w:sz w:val="22"/>
                <w:szCs w:val="22"/>
              </w:rPr>
              <w:t>sr(</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307319D1"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SHA512_DISABLE.set_</w:t>
            </w:r>
            <w:proofErr w:type="gramStart"/>
            <w:r w:rsidRPr="006F5E7B">
              <w:rPr>
                <w:rFonts w:asciiTheme="minorHAnsi" w:hAnsiTheme="minorHAnsi" w:cstheme="minorBidi"/>
                <w:sz w:val="22"/>
                <w:szCs w:val="22"/>
              </w:rPr>
              <w:t>sr(</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4AB2409D"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HMAC_MD5_DISABLE.set_</w:t>
            </w:r>
            <w:proofErr w:type="gramStart"/>
            <w:r w:rsidRPr="006F5E7B">
              <w:rPr>
                <w:rFonts w:asciiTheme="minorHAnsi" w:hAnsiTheme="minorHAnsi" w:cstheme="minorBidi"/>
                <w:sz w:val="22"/>
                <w:szCs w:val="22"/>
              </w:rPr>
              <w:t>sr(</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3365B122"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HMAC_1_DISABLE.set_</w:t>
            </w:r>
            <w:proofErr w:type="gramStart"/>
            <w:r w:rsidRPr="006F5E7B">
              <w:rPr>
                <w:rFonts w:asciiTheme="minorHAnsi" w:hAnsiTheme="minorHAnsi" w:cstheme="minorBidi"/>
                <w:sz w:val="22"/>
                <w:szCs w:val="22"/>
              </w:rPr>
              <w:t>sr(</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5F4946FB"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HMAC_224_DISABLE.set_</w:t>
            </w:r>
            <w:proofErr w:type="gramStart"/>
            <w:r w:rsidRPr="006F5E7B">
              <w:rPr>
                <w:rFonts w:asciiTheme="minorHAnsi" w:hAnsiTheme="minorHAnsi" w:cstheme="minorBidi"/>
                <w:sz w:val="22"/>
                <w:szCs w:val="22"/>
              </w:rPr>
              <w:t>sr(</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1934FF07"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HMAC_256_DISABLE.set_</w:t>
            </w:r>
            <w:proofErr w:type="gramStart"/>
            <w:r w:rsidRPr="006F5E7B">
              <w:rPr>
                <w:rFonts w:asciiTheme="minorHAnsi" w:hAnsiTheme="minorHAnsi" w:cstheme="minorBidi"/>
                <w:sz w:val="22"/>
                <w:szCs w:val="22"/>
              </w:rPr>
              <w:t>sr(</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21285BFA"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HMAC_384_DISABLE.set_</w:t>
            </w:r>
            <w:proofErr w:type="gramStart"/>
            <w:r w:rsidRPr="006F5E7B">
              <w:rPr>
                <w:rFonts w:asciiTheme="minorHAnsi" w:hAnsiTheme="minorHAnsi" w:cstheme="minorBidi"/>
                <w:sz w:val="22"/>
                <w:szCs w:val="22"/>
              </w:rPr>
              <w:t>sr(</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245D54A6"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HMAC_512_DISABLE.set_</w:t>
            </w:r>
            <w:proofErr w:type="gramStart"/>
            <w:r w:rsidRPr="006F5E7B">
              <w:rPr>
                <w:rFonts w:asciiTheme="minorHAnsi" w:hAnsiTheme="minorHAnsi" w:cstheme="minorBidi"/>
                <w:sz w:val="22"/>
                <w:szCs w:val="22"/>
              </w:rPr>
              <w:t>sr(</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2B851B14"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xml:space="preserve">:        </w:t>
            </w:r>
            <w:proofErr w:type="spellStart"/>
            <w:r w:rsidRPr="006F5E7B">
              <w:rPr>
                <w:rFonts w:asciiTheme="minorHAnsi" w:hAnsiTheme="minorHAnsi" w:cstheme="minorBidi"/>
                <w:sz w:val="22"/>
                <w:szCs w:val="22"/>
              </w:rPr>
              <w:t>DRNG_DISABLE.set_</w:t>
            </w:r>
            <w:proofErr w:type="gramStart"/>
            <w:r w:rsidRPr="006F5E7B">
              <w:rPr>
                <w:rFonts w:asciiTheme="minorHAnsi" w:hAnsiTheme="minorHAnsi" w:cstheme="minorBidi"/>
                <w:sz w:val="22"/>
                <w:szCs w:val="22"/>
              </w:rPr>
              <w:t>sr</w:t>
            </w:r>
            <w:proofErr w:type="spellEnd"/>
            <w:r w:rsidRPr="006F5E7B">
              <w:rPr>
                <w:rFonts w:asciiTheme="minorHAnsi" w:hAnsiTheme="minorHAnsi" w:cstheme="minorBidi"/>
                <w:sz w:val="22"/>
                <w:szCs w:val="22"/>
              </w:rPr>
              <w:t>(</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2C6C9FA4"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xml:space="preserve">:        </w:t>
            </w:r>
            <w:proofErr w:type="spellStart"/>
            <w:r w:rsidRPr="006F5E7B">
              <w:rPr>
                <w:rFonts w:asciiTheme="minorHAnsi" w:hAnsiTheme="minorHAnsi" w:cstheme="minorBidi"/>
                <w:sz w:val="22"/>
                <w:szCs w:val="22"/>
              </w:rPr>
              <w:t>ECDSA_SIGN_VERIFY_DISABLE.set_</w:t>
            </w:r>
            <w:proofErr w:type="gramStart"/>
            <w:r w:rsidRPr="006F5E7B">
              <w:rPr>
                <w:rFonts w:asciiTheme="minorHAnsi" w:hAnsiTheme="minorHAnsi" w:cstheme="minorBidi"/>
                <w:sz w:val="22"/>
                <w:szCs w:val="22"/>
              </w:rPr>
              <w:t>sr</w:t>
            </w:r>
            <w:proofErr w:type="spellEnd"/>
            <w:r w:rsidRPr="006F5E7B">
              <w:rPr>
                <w:rFonts w:asciiTheme="minorHAnsi" w:hAnsiTheme="minorHAnsi" w:cstheme="minorBidi"/>
                <w:sz w:val="22"/>
                <w:szCs w:val="22"/>
              </w:rPr>
              <w:t>(</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5E351418"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xml:space="preserve">:        </w:t>
            </w:r>
            <w:proofErr w:type="spellStart"/>
            <w:r w:rsidRPr="006F5E7B">
              <w:rPr>
                <w:rFonts w:asciiTheme="minorHAnsi" w:hAnsiTheme="minorHAnsi" w:cstheme="minorBidi"/>
                <w:sz w:val="22"/>
                <w:szCs w:val="22"/>
              </w:rPr>
              <w:t>EAU_DISABLE.set_</w:t>
            </w:r>
            <w:proofErr w:type="gramStart"/>
            <w:r w:rsidRPr="006F5E7B">
              <w:rPr>
                <w:rFonts w:asciiTheme="minorHAnsi" w:hAnsiTheme="minorHAnsi" w:cstheme="minorBidi"/>
                <w:sz w:val="22"/>
                <w:szCs w:val="22"/>
              </w:rPr>
              <w:t>sr</w:t>
            </w:r>
            <w:proofErr w:type="spellEnd"/>
            <w:r w:rsidRPr="006F5E7B">
              <w:rPr>
                <w:rFonts w:asciiTheme="minorHAnsi" w:hAnsiTheme="minorHAnsi" w:cstheme="minorBidi"/>
                <w:sz w:val="22"/>
                <w:szCs w:val="22"/>
              </w:rPr>
              <w:t>(</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3550BB6E"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xml:space="preserve">:        </w:t>
            </w:r>
            <w:proofErr w:type="spellStart"/>
            <w:r w:rsidRPr="006F5E7B">
              <w:rPr>
                <w:rFonts w:asciiTheme="minorHAnsi" w:hAnsiTheme="minorHAnsi" w:cstheme="minorBidi"/>
                <w:sz w:val="22"/>
                <w:szCs w:val="22"/>
              </w:rPr>
              <w:t>EAU_SMALL_KEYSZ_DISABLE.set_</w:t>
            </w:r>
            <w:proofErr w:type="gramStart"/>
            <w:r w:rsidRPr="006F5E7B">
              <w:rPr>
                <w:rFonts w:asciiTheme="minorHAnsi" w:hAnsiTheme="minorHAnsi" w:cstheme="minorBidi"/>
                <w:sz w:val="22"/>
                <w:szCs w:val="22"/>
              </w:rPr>
              <w:t>sr</w:t>
            </w:r>
            <w:proofErr w:type="spellEnd"/>
            <w:r w:rsidRPr="006F5E7B">
              <w:rPr>
                <w:rFonts w:asciiTheme="minorHAnsi" w:hAnsiTheme="minorHAnsi" w:cstheme="minorBidi"/>
                <w:sz w:val="22"/>
                <w:szCs w:val="22"/>
              </w:rPr>
              <w:t>(</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75333536"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SM2_DISABLE.set_</w:t>
            </w:r>
            <w:proofErr w:type="gramStart"/>
            <w:r w:rsidRPr="006F5E7B">
              <w:rPr>
                <w:rFonts w:asciiTheme="minorHAnsi" w:hAnsiTheme="minorHAnsi" w:cstheme="minorBidi"/>
                <w:sz w:val="22"/>
                <w:szCs w:val="22"/>
              </w:rPr>
              <w:t>sr(</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488D590B" w14:textId="77777777"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SM3_DISABLE.set_</w:t>
            </w:r>
            <w:proofErr w:type="gramStart"/>
            <w:r w:rsidRPr="006F5E7B">
              <w:rPr>
                <w:rFonts w:asciiTheme="minorHAnsi" w:hAnsiTheme="minorHAnsi" w:cstheme="minorBidi"/>
                <w:sz w:val="22"/>
                <w:szCs w:val="22"/>
              </w:rPr>
              <w:t>sr(</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34F24985" w14:textId="719DE1B8" w:rsidR="006F5E7B" w:rsidRPr="006F5E7B" w:rsidRDefault="006F5E7B" w:rsidP="006F5E7B">
            <w:pPr>
              <w:rPr>
                <w:rFonts w:asciiTheme="minorHAnsi" w:hAnsiTheme="minorHAnsi" w:cstheme="minorBidi"/>
                <w:sz w:val="22"/>
                <w:szCs w:val="22"/>
              </w:rPr>
            </w:pPr>
            <w:r w:rsidRPr="006F5E7B">
              <w:rPr>
                <w:rFonts w:asciiTheme="minorHAnsi" w:hAnsiTheme="minorHAnsi" w:cstheme="minorBidi"/>
                <w:sz w:val="22"/>
                <w:szCs w:val="22"/>
              </w:rPr>
              <w:t>./</w:t>
            </w:r>
            <w:proofErr w:type="spellStart"/>
            <w:r w:rsidRPr="006F5E7B">
              <w:rPr>
                <w:rFonts w:asciiTheme="minorHAnsi" w:hAnsiTheme="minorHAnsi" w:cstheme="minorBidi"/>
                <w:sz w:val="22"/>
                <w:szCs w:val="22"/>
              </w:rPr>
              <w:t>saola</w:t>
            </w:r>
            <w:proofErr w:type="spellEnd"/>
            <w:r w:rsidRPr="006F5E7B">
              <w:rPr>
                <w:rFonts w:asciiTheme="minorHAnsi" w:hAnsiTheme="minorHAnsi" w:cstheme="minorBidi"/>
                <w:sz w:val="22"/>
                <w:szCs w:val="22"/>
              </w:rPr>
              <w:t>/ESEXX/</w:t>
            </w:r>
            <w:proofErr w:type="spellStart"/>
            <w:r w:rsidRPr="006F5E7B">
              <w:rPr>
                <w:rFonts w:asciiTheme="minorHAnsi" w:hAnsiTheme="minorHAnsi" w:cstheme="minorBidi"/>
                <w:sz w:val="22"/>
                <w:szCs w:val="22"/>
              </w:rPr>
              <w:t>self_test_regs_ESEXX_regs.svh</w:t>
            </w:r>
            <w:proofErr w:type="spellEnd"/>
            <w:r w:rsidRPr="006F5E7B">
              <w:rPr>
                <w:rFonts w:asciiTheme="minorHAnsi" w:hAnsiTheme="minorHAnsi" w:cstheme="minorBidi"/>
                <w:sz w:val="22"/>
                <w:szCs w:val="22"/>
              </w:rPr>
              <w:t>:        SM4_DISABLE.set_</w:t>
            </w:r>
            <w:proofErr w:type="gramStart"/>
            <w:r w:rsidRPr="006F5E7B">
              <w:rPr>
                <w:rFonts w:asciiTheme="minorHAnsi" w:hAnsiTheme="minorHAnsi" w:cstheme="minorBidi"/>
                <w:sz w:val="22"/>
                <w:szCs w:val="22"/>
              </w:rPr>
              <w:t>sr(</w:t>
            </w:r>
            <w:proofErr w:type="gramEnd"/>
            <w:r w:rsidRPr="006F5E7B">
              <w:rPr>
                <w:rFonts w:asciiTheme="minorHAnsi" w:hAnsiTheme="minorHAnsi" w:cstheme="minorBidi"/>
                <w:sz w:val="22"/>
                <w:szCs w:val="22"/>
              </w:rPr>
              <w:t>1</w:t>
            </w:r>
            <w:proofErr w:type="gramStart"/>
            <w:r w:rsidRPr="006F5E7B">
              <w:rPr>
                <w:rFonts w:asciiTheme="minorHAnsi" w:hAnsiTheme="minorHAnsi" w:cstheme="minorBidi"/>
                <w:sz w:val="22"/>
                <w:szCs w:val="22"/>
              </w:rPr>
              <w:t>);</w:t>
            </w:r>
            <w:proofErr w:type="gramEnd"/>
          </w:p>
          <w:p w14:paraId="0D480B7A" w14:textId="5784FB1B" w:rsidR="00381CFB" w:rsidRPr="000225C5" w:rsidRDefault="00381CFB" w:rsidP="00AA454D">
            <w:pPr>
              <w:pStyle w:val="ListParagraph"/>
              <w:rPr>
                <w:rFonts w:asciiTheme="minorHAnsi" w:hAnsiTheme="minorHAnsi" w:cstheme="minorBidi"/>
                <w:sz w:val="22"/>
                <w:szCs w:val="22"/>
              </w:rPr>
            </w:pPr>
          </w:p>
        </w:tc>
      </w:tr>
      <w:tr w:rsidR="00381CFB" w:rsidRPr="000A4A78" w14:paraId="2C3B2EB8" w14:textId="77777777">
        <w:tc>
          <w:tcPr>
            <w:tcW w:w="0" w:type="auto"/>
          </w:tcPr>
          <w:p w14:paraId="5F502D72" w14:textId="77777777" w:rsidR="00381CFB" w:rsidRPr="005D6BD4" w:rsidRDefault="00381CFB">
            <w:pPr>
              <w:rPr>
                <w:rFonts w:eastAsia="MS Mincho"/>
              </w:rPr>
            </w:pPr>
            <w:r>
              <w:t>Checking</w:t>
            </w:r>
          </w:p>
          <w:p w14:paraId="21EC610E" w14:textId="77777777" w:rsidR="00381CFB" w:rsidRDefault="00381CFB">
            <w:r>
              <w:t xml:space="preserve">Scoreboard will check if the </w:t>
            </w:r>
            <w:proofErr w:type="spellStart"/>
            <w:r>
              <w:t>pactive</w:t>
            </w:r>
            <w:proofErr w:type="spellEnd"/>
            <w:r>
              <w:t xml:space="preserve"> is set correctly. </w:t>
            </w:r>
          </w:p>
          <w:p w14:paraId="070E551A" w14:textId="77777777" w:rsidR="00381CFB" w:rsidRDefault="00381CFB">
            <w:r>
              <w:t xml:space="preserve">Test will check if the </w:t>
            </w:r>
            <w:proofErr w:type="spellStart"/>
            <w:r w:rsidR="00AA454D">
              <w:t>selftest</w:t>
            </w:r>
            <w:proofErr w:type="spellEnd"/>
            <w:r>
              <w:t xml:space="preserve"> registers</w:t>
            </w:r>
            <w:r w:rsidR="00B71D48">
              <w:t xml:space="preserve"> functionality. </w:t>
            </w:r>
          </w:p>
          <w:p w14:paraId="04542C7B" w14:textId="78E32A8E" w:rsidR="0013363B" w:rsidRPr="009926EC" w:rsidRDefault="0013363B">
            <w:pPr>
              <w:rPr>
                <w:rFonts w:asciiTheme="minorHAnsi" w:eastAsia="MS Mincho" w:hAnsiTheme="minorHAnsi" w:cstheme="minorBidi"/>
                <w:sz w:val="22"/>
                <w:szCs w:val="22"/>
              </w:rPr>
            </w:pPr>
            <w:proofErr w:type="spellStart"/>
            <w:r>
              <w:t>Selftest</w:t>
            </w:r>
            <w:proofErr w:type="spellEnd"/>
            <w:r>
              <w:t xml:space="preserve"> scoreboard </w:t>
            </w:r>
            <w:r w:rsidR="0026572E">
              <w:t xml:space="preserve">will understand the save and restore power state and </w:t>
            </w:r>
            <w:r w:rsidR="00EB4C83">
              <w:t xml:space="preserve">expect to skip </w:t>
            </w:r>
            <w:proofErr w:type="spellStart"/>
            <w:r w:rsidR="00EB4C83">
              <w:t>selftest</w:t>
            </w:r>
            <w:proofErr w:type="spellEnd"/>
            <w:r w:rsidR="00EB4C83">
              <w:t xml:space="preserve"> run. </w:t>
            </w:r>
          </w:p>
        </w:tc>
      </w:tr>
      <w:tr w:rsidR="00381CFB" w:rsidRPr="000A4A78" w14:paraId="703A1975" w14:textId="77777777">
        <w:tc>
          <w:tcPr>
            <w:tcW w:w="0" w:type="auto"/>
          </w:tcPr>
          <w:p w14:paraId="757C1FFB" w14:textId="77777777" w:rsidR="00381CFB" w:rsidRPr="005D6BD4" w:rsidRDefault="00381CFB">
            <w:pPr>
              <w:rPr>
                <w:rFonts w:eastAsia="MS Mincho"/>
              </w:rPr>
            </w:pPr>
            <w:r>
              <w:t>Coverage</w:t>
            </w:r>
          </w:p>
          <w:p w14:paraId="35E3E9E7" w14:textId="77777777" w:rsidR="00381CFB" w:rsidRPr="009926EC" w:rsidRDefault="00381CFB">
            <w:pPr>
              <w:rPr>
                <w:rFonts w:asciiTheme="minorHAnsi" w:hAnsiTheme="minorHAnsi" w:cstheme="minorBidi"/>
                <w:i/>
                <w:iCs/>
                <w:color w:val="FF0000"/>
                <w:sz w:val="22"/>
                <w:szCs w:val="22"/>
              </w:rPr>
            </w:pPr>
            <w:r>
              <w:t>&lt;Define CP’s that are when hit considered intent met&gt;</w:t>
            </w:r>
          </w:p>
          <w:p w14:paraId="0391175E" w14:textId="77777777" w:rsidR="00381CFB" w:rsidRPr="005D6BD4" w:rsidRDefault="00381CFB">
            <w:pPr>
              <w:rPr>
                <w:rFonts w:asciiTheme="minorHAnsi" w:eastAsia="MS Mincho" w:hAnsiTheme="minorHAnsi" w:cstheme="minorBidi"/>
                <w:sz w:val="22"/>
                <w:szCs w:val="22"/>
              </w:rPr>
            </w:pPr>
            <w:r>
              <w:t>&lt;mention seeds required to hit the CP&gt;</w:t>
            </w:r>
          </w:p>
        </w:tc>
      </w:tr>
      <w:tr w:rsidR="00381CFB" w:rsidRPr="000A4A78" w14:paraId="38652476" w14:textId="77777777">
        <w:tc>
          <w:tcPr>
            <w:tcW w:w="0" w:type="auto"/>
          </w:tcPr>
          <w:p w14:paraId="7FEF9310" w14:textId="77777777" w:rsidR="00381CFB" w:rsidRDefault="00381CFB">
            <w:r>
              <w:t>Useful Resources</w:t>
            </w:r>
          </w:p>
          <w:p w14:paraId="24E9CCDE" w14:textId="77777777" w:rsidR="00381CFB" w:rsidRPr="006321E2" w:rsidRDefault="00381CFB">
            <w:pPr>
              <w:rPr>
                <w:i/>
                <w:iCs/>
              </w:rPr>
            </w:pPr>
            <w:r>
              <w:t>&lt;Example: Block diagrams, waves, snippets from PCR/HAS etc.&gt;</w:t>
            </w:r>
          </w:p>
        </w:tc>
      </w:tr>
    </w:tbl>
    <w:p w14:paraId="5F212F9B" w14:textId="77777777" w:rsidR="00381CFB" w:rsidRPr="00381CFB" w:rsidRDefault="00381CFB" w:rsidP="00381CFB"/>
    <w:p w14:paraId="3C691D03" w14:textId="7AC9EA7A" w:rsidR="00DB7112" w:rsidRDefault="00DB7112">
      <w:pPr>
        <w:pStyle w:val="Heading3"/>
      </w:pPr>
      <w:proofErr w:type="spellStart"/>
      <w:r>
        <w:t>ocs_puf_power_flow_test</w:t>
      </w:r>
      <w:proofErr w:type="spellEnd"/>
    </w:p>
    <w:tbl>
      <w:tblPr>
        <w:tblStyle w:val="TableGrid"/>
        <w:tblW w:w="9350" w:type="dxa"/>
        <w:tblInd w:w="607" w:type="dxa"/>
        <w:tblLook w:val="04A0" w:firstRow="1" w:lastRow="0" w:firstColumn="1" w:lastColumn="0" w:noHBand="0" w:noVBand="1"/>
      </w:tblPr>
      <w:tblGrid>
        <w:gridCol w:w="9350"/>
      </w:tblGrid>
      <w:tr w:rsidR="00F617B3" w:rsidRPr="000A4A78" w14:paraId="40BEBD3F" w14:textId="77777777">
        <w:tc>
          <w:tcPr>
            <w:tcW w:w="0" w:type="auto"/>
          </w:tcPr>
          <w:p w14:paraId="4F35408D" w14:textId="77777777" w:rsidR="00F617B3" w:rsidRDefault="00F617B3">
            <w:r>
              <w:t xml:space="preserve">Objective </w:t>
            </w:r>
          </w:p>
          <w:p w14:paraId="48FA2DE0" w14:textId="2FBA559A" w:rsidR="00F617B3" w:rsidRPr="005D6BD4" w:rsidRDefault="00F617B3">
            <w:r>
              <w:t>Test will test out all power flows with production</w:t>
            </w:r>
            <w:r w:rsidR="00227A3D">
              <w:t xml:space="preserve"> flow PUF </w:t>
            </w:r>
            <w:r>
              <w:t xml:space="preserve"> </w:t>
            </w:r>
          </w:p>
        </w:tc>
      </w:tr>
      <w:tr w:rsidR="00F617B3" w:rsidRPr="000A4A78" w14:paraId="4AA96E77" w14:textId="77777777">
        <w:tc>
          <w:tcPr>
            <w:tcW w:w="0" w:type="auto"/>
          </w:tcPr>
          <w:p w14:paraId="706EEFAD" w14:textId="77777777" w:rsidR="00F617B3" w:rsidRDefault="00F617B3">
            <w:r>
              <w:t>Description</w:t>
            </w:r>
          </w:p>
          <w:p w14:paraId="6AEDBF39" w14:textId="77777777" w:rsidR="00F617B3" w:rsidRDefault="00F617B3" w:rsidP="00653545">
            <w:pPr>
              <w:pStyle w:val="ListParagraph"/>
              <w:numPr>
                <w:ilvl w:val="0"/>
                <w:numId w:val="29"/>
              </w:numPr>
              <w:rPr>
                <w:rFonts w:asciiTheme="minorHAnsi" w:hAnsiTheme="minorHAnsi" w:cstheme="minorBidi"/>
                <w:sz w:val="22"/>
                <w:szCs w:val="22"/>
              </w:rPr>
            </w:pPr>
            <w:r>
              <w:rPr>
                <w:rFonts w:asciiTheme="minorHAnsi" w:hAnsiTheme="minorHAnsi" w:cstheme="minorBidi"/>
                <w:sz w:val="22"/>
                <w:szCs w:val="22"/>
              </w:rPr>
              <w:t>Boot up sequence (</w:t>
            </w:r>
            <w:proofErr w:type="spellStart"/>
            <w:r>
              <w:rPr>
                <w:rFonts w:asciiTheme="minorHAnsi" w:hAnsiTheme="minorHAnsi" w:cstheme="minorBidi"/>
                <w:sz w:val="22"/>
                <w:szCs w:val="22"/>
              </w:rPr>
              <w:t>ocs_hard_reset_sequence</w:t>
            </w:r>
            <w:proofErr w:type="spellEnd"/>
            <w:r>
              <w:rPr>
                <w:rFonts w:asciiTheme="minorHAnsi" w:hAnsiTheme="minorHAnsi" w:cstheme="minorBidi"/>
                <w:sz w:val="22"/>
                <w:szCs w:val="22"/>
              </w:rPr>
              <w:t>)</w:t>
            </w:r>
          </w:p>
          <w:p w14:paraId="3DCDE5D1" w14:textId="77777777" w:rsidR="00F617B3" w:rsidRDefault="00F617B3" w:rsidP="00653545">
            <w:pPr>
              <w:pStyle w:val="ListParagraph"/>
              <w:numPr>
                <w:ilvl w:val="1"/>
                <w:numId w:val="29"/>
              </w:numPr>
              <w:rPr>
                <w:rFonts w:asciiTheme="minorHAnsi" w:hAnsiTheme="minorHAnsi" w:cstheme="minorBidi"/>
                <w:sz w:val="22"/>
                <w:szCs w:val="22"/>
              </w:rPr>
            </w:pPr>
            <w:r>
              <w:rPr>
                <w:rFonts w:asciiTheme="minorHAnsi" w:hAnsiTheme="minorHAnsi" w:cstheme="minorBidi"/>
                <w:sz w:val="22"/>
                <w:szCs w:val="22"/>
              </w:rPr>
              <w:t xml:space="preserve">assert </w:t>
            </w:r>
            <w:proofErr w:type="spellStart"/>
            <w:r>
              <w:rPr>
                <w:rFonts w:asciiTheme="minorHAnsi" w:hAnsiTheme="minorHAnsi" w:cstheme="minorBidi"/>
                <w:sz w:val="22"/>
                <w:szCs w:val="22"/>
              </w:rPr>
              <w:t>cse_rst_vnnpgd_slow_b</w:t>
            </w:r>
            <w:proofErr w:type="spellEnd"/>
            <w:r>
              <w:rPr>
                <w:rFonts w:asciiTheme="minorHAnsi" w:hAnsiTheme="minorHAnsi" w:cstheme="minorBidi"/>
                <w:sz w:val="22"/>
                <w:szCs w:val="22"/>
              </w:rPr>
              <w:t xml:space="preserve"> and </w:t>
            </w:r>
            <w:proofErr w:type="spellStart"/>
            <w:r>
              <w:rPr>
                <w:rFonts w:asciiTheme="minorHAnsi" w:hAnsiTheme="minorHAnsi" w:cstheme="minorBidi"/>
                <w:sz w:val="22"/>
                <w:szCs w:val="22"/>
              </w:rPr>
              <w:t>cse_side_rst_b</w:t>
            </w:r>
            <w:proofErr w:type="spellEnd"/>
          </w:p>
          <w:p w14:paraId="1EF6635C" w14:textId="77777777" w:rsidR="00F617B3" w:rsidRDefault="00F617B3" w:rsidP="00653545">
            <w:pPr>
              <w:pStyle w:val="ListParagraph"/>
              <w:numPr>
                <w:ilvl w:val="1"/>
                <w:numId w:val="29"/>
              </w:numPr>
              <w:rPr>
                <w:rFonts w:asciiTheme="minorHAnsi" w:hAnsiTheme="minorHAnsi" w:cstheme="minorBidi"/>
                <w:sz w:val="22"/>
                <w:szCs w:val="22"/>
              </w:rPr>
            </w:pPr>
            <w:r>
              <w:rPr>
                <w:rFonts w:asciiTheme="minorHAnsi" w:hAnsiTheme="minorHAnsi" w:cstheme="minorBidi"/>
                <w:sz w:val="22"/>
                <w:szCs w:val="22"/>
              </w:rPr>
              <w:t xml:space="preserve">random </w:t>
            </w:r>
            <w:proofErr w:type="gramStart"/>
            <w:r>
              <w:rPr>
                <w:rFonts w:asciiTheme="minorHAnsi" w:hAnsiTheme="minorHAnsi" w:cstheme="minorBidi"/>
                <w:sz w:val="22"/>
                <w:szCs w:val="22"/>
              </w:rPr>
              <w:t>delay ,</w:t>
            </w:r>
            <w:proofErr w:type="gramEnd"/>
            <w:r>
              <w:rPr>
                <w:rFonts w:asciiTheme="minorHAnsi" w:hAnsiTheme="minorHAnsi" w:cstheme="minorBidi"/>
                <w:sz w:val="22"/>
                <w:szCs w:val="22"/>
              </w:rPr>
              <w:t xml:space="preserve">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6D4E917E" w14:textId="77777777" w:rsidR="00F617B3" w:rsidRPr="000241DD" w:rsidRDefault="00F617B3" w:rsidP="00653545">
            <w:pPr>
              <w:pStyle w:val="ListParagraph"/>
              <w:numPr>
                <w:ilvl w:val="1"/>
                <w:numId w:val="29"/>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7A307D24" w14:textId="77777777" w:rsidR="00F617B3" w:rsidRDefault="00F617B3" w:rsidP="00653545">
            <w:pPr>
              <w:pStyle w:val="ListParagraph"/>
              <w:numPr>
                <w:ilvl w:val="1"/>
                <w:numId w:val="29"/>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cse_rst_vnnpgd_slow_b</w:t>
            </w:r>
            <w:proofErr w:type="spellEnd"/>
          </w:p>
          <w:p w14:paraId="313DBD59" w14:textId="77777777" w:rsidR="00F617B3" w:rsidRDefault="00F617B3" w:rsidP="00653545">
            <w:pPr>
              <w:pStyle w:val="ListParagraph"/>
              <w:numPr>
                <w:ilvl w:val="1"/>
                <w:numId w:val="29"/>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2895CF22" w14:textId="77777777" w:rsidR="00F617B3" w:rsidRPr="000241DD" w:rsidRDefault="00F617B3" w:rsidP="00653545">
            <w:pPr>
              <w:pStyle w:val="ListParagraph"/>
              <w:numPr>
                <w:ilvl w:val="1"/>
                <w:numId w:val="29"/>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0</w:t>
            </w:r>
          </w:p>
          <w:p w14:paraId="15EDCAA3" w14:textId="45658CDF" w:rsidR="00271BB9" w:rsidRDefault="00F617B3" w:rsidP="00653545">
            <w:pPr>
              <w:pStyle w:val="ListParagraph"/>
              <w:numPr>
                <w:ilvl w:val="1"/>
                <w:numId w:val="29"/>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0</w:t>
            </w:r>
          </w:p>
          <w:p w14:paraId="710A30A2" w14:textId="2EF89B7B" w:rsidR="001E7FF7" w:rsidRDefault="001E7FF7" w:rsidP="00653545">
            <w:pPr>
              <w:pStyle w:val="ListParagraph"/>
              <w:numPr>
                <w:ilvl w:val="0"/>
                <w:numId w:val="29"/>
              </w:numPr>
              <w:rPr>
                <w:rFonts w:asciiTheme="minorHAnsi" w:hAnsiTheme="minorHAnsi" w:cstheme="minorBidi"/>
                <w:sz w:val="22"/>
                <w:szCs w:val="22"/>
              </w:rPr>
            </w:pPr>
            <w:r>
              <w:rPr>
                <w:rFonts w:asciiTheme="minorHAnsi" w:hAnsiTheme="minorHAnsi" w:cstheme="minorBidi"/>
                <w:sz w:val="22"/>
                <w:szCs w:val="22"/>
              </w:rPr>
              <w:t xml:space="preserve">Call </w:t>
            </w:r>
            <w:proofErr w:type="spellStart"/>
            <w:r>
              <w:rPr>
                <w:rFonts w:asciiTheme="minorHAnsi" w:hAnsiTheme="minorHAnsi" w:cstheme="minorBidi"/>
                <w:sz w:val="22"/>
                <w:szCs w:val="22"/>
              </w:rPr>
              <w:t>ocs</w:t>
            </w:r>
            <w:proofErr w:type="spellEnd"/>
            <w:r>
              <w:rPr>
                <w:rFonts w:asciiTheme="minorHAnsi" w:hAnsiTheme="minorHAnsi" w:cstheme="minorBidi"/>
                <w:sz w:val="22"/>
                <w:szCs w:val="22"/>
              </w:rPr>
              <w:t xml:space="preserve"> initialization sequence</w:t>
            </w:r>
          </w:p>
          <w:p w14:paraId="405F318F" w14:textId="61F4BF96" w:rsidR="00271BB9" w:rsidRPr="00271BB9" w:rsidRDefault="00271BB9" w:rsidP="00653545">
            <w:pPr>
              <w:pStyle w:val="ListParagraph"/>
              <w:numPr>
                <w:ilvl w:val="0"/>
                <w:numId w:val="29"/>
              </w:numPr>
              <w:rPr>
                <w:rFonts w:asciiTheme="minorHAnsi" w:hAnsiTheme="minorHAnsi" w:cstheme="minorBidi"/>
                <w:sz w:val="22"/>
                <w:szCs w:val="22"/>
              </w:rPr>
            </w:pPr>
            <w:r>
              <w:rPr>
                <w:rFonts w:asciiTheme="minorHAnsi" w:hAnsiTheme="minorHAnsi" w:cstheme="minorBidi"/>
                <w:sz w:val="22"/>
                <w:szCs w:val="22"/>
              </w:rPr>
              <w:t>Wait for PUF key to get generated</w:t>
            </w:r>
            <w:r w:rsidR="004A1A38">
              <w:rPr>
                <w:rFonts w:asciiTheme="minorHAnsi" w:hAnsiTheme="minorHAnsi" w:cstheme="minorBidi"/>
                <w:sz w:val="22"/>
                <w:szCs w:val="22"/>
              </w:rPr>
              <w:t>.</w:t>
            </w:r>
          </w:p>
          <w:p w14:paraId="705A9452" w14:textId="1D5F9DDB" w:rsidR="00F617B3" w:rsidRDefault="00F617B3" w:rsidP="00653545">
            <w:pPr>
              <w:pStyle w:val="ListParagraph"/>
              <w:numPr>
                <w:ilvl w:val="0"/>
                <w:numId w:val="29"/>
              </w:numPr>
              <w:rPr>
                <w:rFonts w:asciiTheme="minorHAnsi" w:hAnsiTheme="minorHAnsi" w:cstheme="minorBidi"/>
                <w:sz w:val="22"/>
                <w:szCs w:val="22"/>
              </w:rPr>
            </w:pPr>
            <w:r>
              <w:rPr>
                <w:rFonts w:asciiTheme="minorHAnsi" w:hAnsiTheme="minorHAnsi" w:cstheme="minorBidi"/>
                <w:sz w:val="22"/>
                <w:szCs w:val="22"/>
              </w:rPr>
              <w:t xml:space="preserve">Random delay, then randomly pick one of the power flow </w:t>
            </w:r>
            <w:proofErr w:type="gramStart"/>
            <w:r>
              <w:rPr>
                <w:rFonts w:asciiTheme="minorHAnsi" w:hAnsiTheme="minorHAnsi" w:cstheme="minorBidi"/>
                <w:sz w:val="22"/>
                <w:szCs w:val="22"/>
              </w:rPr>
              <w:t>entry</w:t>
            </w:r>
            <w:proofErr w:type="gramEnd"/>
            <w:r>
              <w:rPr>
                <w:rFonts w:asciiTheme="minorHAnsi" w:hAnsiTheme="minorHAnsi" w:cstheme="minorBidi"/>
                <w:sz w:val="22"/>
                <w:szCs w:val="22"/>
              </w:rPr>
              <w:t xml:space="preserve"> and exit to get back to ACTV state (accessible </w:t>
            </w:r>
            <w:proofErr w:type="spellStart"/>
            <w:r>
              <w:rPr>
                <w:rFonts w:asciiTheme="minorHAnsi" w:hAnsiTheme="minorHAnsi" w:cstheme="minorBidi"/>
                <w:sz w:val="22"/>
                <w:szCs w:val="22"/>
              </w:rPr>
              <w:t>pg</w:t>
            </w:r>
            <w:proofErr w:type="spellEnd"/>
            <w:r>
              <w:rPr>
                <w:rFonts w:asciiTheme="minorHAnsi" w:hAnsiTheme="minorHAnsi" w:cstheme="minorBidi"/>
                <w:sz w:val="22"/>
                <w:szCs w:val="22"/>
              </w:rPr>
              <w:t xml:space="preserve">, inaccessible </w:t>
            </w:r>
            <w:proofErr w:type="spellStart"/>
            <w:r>
              <w:rPr>
                <w:rFonts w:asciiTheme="minorHAnsi" w:hAnsiTheme="minorHAnsi" w:cstheme="minorBidi"/>
                <w:sz w:val="22"/>
                <w:szCs w:val="22"/>
              </w:rPr>
              <w:t>pg</w:t>
            </w:r>
            <w:proofErr w:type="spellEnd"/>
            <w:r>
              <w:rPr>
                <w:rFonts w:asciiTheme="minorHAnsi" w:hAnsiTheme="minorHAnsi" w:cstheme="minorBidi"/>
                <w:sz w:val="22"/>
                <w:szCs w:val="22"/>
              </w:rPr>
              <w:t>, save and restore, TGC or reset isolation)</w:t>
            </w:r>
          </w:p>
          <w:p w14:paraId="1B73D542" w14:textId="77777777" w:rsidR="00F617B3" w:rsidRDefault="00F617B3" w:rsidP="00653545">
            <w:pPr>
              <w:pStyle w:val="ListParagraph"/>
              <w:numPr>
                <w:ilvl w:val="0"/>
                <w:numId w:val="29"/>
              </w:numPr>
              <w:rPr>
                <w:rFonts w:asciiTheme="minorHAnsi" w:hAnsiTheme="minorHAnsi" w:cstheme="minorBidi"/>
                <w:sz w:val="22"/>
                <w:szCs w:val="22"/>
              </w:rPr>
            </w:pPr>
            <w:r>
              <w:rPr>
                <w:rFonts w:asciiTheme="minorHAnsi" w:hAnsiTheme="minorHAnsi" w:cstheme="minorBidi"/>
                <w:sz w:val="22"/>
                <w:szCs w:val="22"/>
              </w:rPr>
              <w:t xml:space="preserve">Check to make sure all </w:t>
            </w:r>
            <w:r w:rsidR="00227A3D">
              <w:rPr>
                <w:rFonts w:asciiTheme="minorHAnsi" w:hAnsiTheme="minorHAnsi" w:cstheme="minorBidi"/>
                <w:sz w:val="22"/>
                <w:szCs w:val="22"/>
              </w:rPr>
              <w:t>PUF</w:t>
            </w:r>
            <w:r>
              <w:rPr>
                <w:rFonts w:asciiTheme="minorHAnsi" w:hAnsiTheme="minorHAnsi" w:cstheme="minorBidi"/>
                <w:sz w:val="22"/>
                <w:szCs w:val="22"/>
              </w:rPr>
              <w:t xml:space="preserve"> registers are back to default values</w:t>
            </w:r>
            <w:r w:rsidR="001360C4">
              <w:rPr>
                <w:rFonts w:asciiTheme="minorHAnsi" w:hAnsiTheme="minorHAnsi" w:cstheme="minorBidi"/>
                <w:sz w:val="22"/>
                <w:szCs w:val="22"/>
              </w:rPr>
              <w:t xml:space="preserve"> for accessible/inaccessible </w:t>
            </w:r>
            <w:proofErr w:type="spellStart"/>
            <w:r w:rsidR="001360C4">
              <w:rPr>
                <w:rFonts w:asciiTheme="minorHAnsi" w:hAnsiTheme="minorHAnsi" w:cstheme="minorBidi"/>
                <w:sz w:val="22"/>
                <w:szCs w:val="22"/>
              </w:rPr>
              <w:t>pg</w:t>
            </w:r>
            <w:proofErr w:type="spellEnd"/>
            <w:r w:rsidR="001360C4">
              <w:rPr>
                <w:rFonts w:asciiTheme="minorHAnsi" w:hAnsiTheme="minorHAnsi" w:cstheme="minorBidi"/>
                <w:sz w:val="22"/>
                <w:szCs w:val="22"/>
              </w:rPr>
              <w:t>/ reset isolation</w:t>
            </w:r>
            <w:r>
              <w:rPr>
                <w:rFonts w:asciiTheme="minorHAnsi" w:hAnsiTheme="minorHAnsi" w:cstheme="minorBidi"/>
                <w:sz w:val="22"/>
                <w:szCs w:val="22"/>
              </w:rPr>
              <w:t>.</w:t>
            </w:r>
            <w:r w:rsidR="007B322B">
              <w:rPr>
                <w:rFonts w:asciiTheme="minorHAnsi" w:hAnsiTheme="minorHAnsi" w:cstheme="minorBidi"/>
                <w:sz w:val="22"/>
                <w:szCs w:val="22"/>
              </w:rPr>
              <w:t xml:space="preserve"> Depending on the power flow, </w:t>
            </w:r>
            <w:r w:rsidR="001360C4">
              <w:rPr>
                <w:rFonts w:asciiTheme="minorHAnsi" w:hAnsiTheme="minorHAnsi" w:cstheme="minorBidi"/>
                <w:sz w:val="22"/>
                <w:szCs w:val="22"/>
              </w:rPr>
              <w:t xml:space="preserve">check that </w:t>
            </w:r>
            <w:r w:rsidR="007B322B">
              <w:rPr>
                <w:rFonts w:asciiTheme="minorHAnsi" w:hAnsiTheme="minorHAnsi" w:cstheme="minorBidi"/>
                <w:sz w:val="22"/>
                <w:szCs w:val="22"/>
              </w:rPr>
              <w:t xml:space="preserve">the PUF key is retained because it is stored in the AON domain. </w:t>
            </w:r>
          </w:p>
          <w:p w14:paraId="36753CC7" w14:textId="7F3AE6B8" w:rsidR="00694CC0" w:rsidRPr="00694CC0" w:rsidRDefault="00694CC0" w:rsidP="00694CC0">
            <w:pPr>
              <w:rPr>
                <w:rFonts w:asciiTheme="minorHAnsi" w:hAnsiTheme="minorHAnsi" w:cstheme="minorBidi"/>
                <w:sz w:val="22"/>
                <w:szCs w:val="22"/>
              </w:rPr>
            </w:pPr>
            <w:r>
              <w:rPr>
                <w:rFonts w:asciiTheme="minorHAnsi" w:hAnsiTheme="minorHAnsi" w:cstheme="minorBidi"/>
                <w:sz w:val="22"/>
                <w:szCs w:val="22"/>
              </w:rPr>
              <w:t xml:space="preserve">Note: DO multiple resets and </w:t>
            </w:r>
            <w:proofErr w:type="gramStart"/>
            <w:r>
              <w:rPr>
                <w:rFonts w:asciiTheme="minorHAnsi" w:hAnsiTheme="minorHAnsi" w:cstheme="minorBidi"/>
                <w:sz w:val="22"/>
                <w:szCs w:val="22"/>
              </w:rPr>
              <w:t>have to</w:t>
            </w:r>
            <w:proofErr w:type="gramEnd"/>
            <w:r>
              <w:rPr>
                <w:rFonts w:asciiTheme="minorHAnsi" w:hAnsiTheme="minorHAnsi" w:cstheme="minorBidi"/>
                <w:sz w:val="22"/>
                <w:szCs w:val="22"/>
              </w:rPr>
              <w:t xml:space="preserve"> assert the </w:t>
            </w:r>
            <w:proofErr w:type="spellStart"/>
            <w:r>
              <w:rPr>
                <w:rFonts w:asciiTheme="minorHAnsi" w:hAnsiTheme="minorHAnsi" w:cstheme="minorBidi"/>
                <w:sz w:val="22"/>
                <w:szCs w:val="22"/>
              </w:rPr>
              <w:t>puf</w:t>
            </w:r>
            <w:proofErr w:type="spellEnd"/>
            <w:r>
              <w:rPr>
                <w:rFonts w:asciiTheme="minorHAnsi" w:hAnsiTheme="minorHAnsi" w:cstheme="minorBidi"/>
                <w:sz w:val="22"/>
                <w:szCs w:val="22"/>
              </w:rPr>
              <w:t xml:space="preserve"> helper data to </w:t>
            </w:r>
            <w:r w:rsidR="004B4073">
              <w:rPr>
                <w:rFonts w:asciiTheme="minorHAnsi" w:hAnsiTheme="minorHAnsi" w:cstheme="minorBidi"/>
                <w:sz w:val="22"/>
                <w:szCs w:val="22"/>
              </w:rPr>
              <w:t xml:space="preserve">check if the </w:t>
            </w:r>
            <w:proofErr w:type="spellStart"/>
            <w:r w:rsidR="004B4073">
              <w:rPr>
                <w:rFonts w:asciiTheme="minorHAnsi" w:hAnsiTheme="minorHAnsi" w:cstheme="minorBidi"/>
                <w:sz w:val="22"/>
                <w:szCs w:val="22"/>
              </w:rPr>
              <w:t>ocs</w:t>
            </w:r>
            <w:proofErr w:type="spellEnd"/>
            <w:r w:rsidR="004B4073">
              <w:rPr>
                <w:rFonts w:asciiTheme="minorHAnsi" w:hAnsiTheme="minorHAnsi" w:cstheme="minorBidi"/>
                <w:sz w:val="22"/>
                <w:szCs w:val="22"/>
              </w:rPr>
              <w:t xml:space="preserve"> </w:t>
            </w:r>
            <w:proofErr w:type="spellStart"/>
            <w:r w:rsidR="004B4073">
              <w:rPr>
                <w:rFonts w:asciiTheme="minorHAnsi" w:hAnsiTheme="minorHAnsi" w:cstheme="minorBidi"/>
                <w:sz w:val="22"/>
                <w:szCs w:val="22"/>
              </w:rPr>
              <w:t>rtl</w:t>
            </w:r>
            <w:proofErr w:type="spellEnd"/>
            <w:r w:rsidR="004B4073">
              <w:rPr>
                <w:rFonts w:asciiTheme="minorHAnsi" w:hAnsiTheme="minorHAnsi" w:cstheme="minorBidi"/>
                <w:sz w:val="22"/>
                <w:szCs w:val="22"/>
              </w:rPr>
              <w:t xml:space="preserve"> completes the group 2 fuse pulling each before it sets the </w:t>
            </w:r>
            <w:proofErr w:type="spellStart"/>
            <w:r w:rsidR="004B4073">
              <w:rPr>
                <w:rFonts w:asciiTheme="minorHAnsi" w:hAnsiTheme="minorHAnsi" w:cstheme="minorBidi"/>
                <w:sz w:val="22"/>
                <w:szCs w:val="22"/>
              </w:rPr>
              <w:t>paccept</w:t>
            </w:r>
            <w:proofErr w:type="spellEnd"/>
            <w:r w:rsidR="004B4073">
              <w:rPr>
                <w:rFonts w:asciiTheme="minorHAnsi" w:hAnsiTheme="minorHAnsi" w:cstheme="minorBidi"/>
                <w:sz w:val="22"/>
                <w:szCs w:val="22"/>
              </w:rPr>
              <w:t xml:space="preserve"> =0 once its ACTV state</w:t>
            </w:r>
          </w:p>
        </w:tc>
      </w:tr>
      <w:tr w:rsidR="00F617B3" w:rsidRPr="000A4A78" w14:paraId="323889DB" w14:textId="77777777">
        <w:tc>
          <w:tcPr>
            <w:tcW w:w="0" w:type="auto"/>
          </w:tcPr>
          <w:p w14:paraId="60FFB2B4" w14:textId="77777777" w:rsidR="00F617B3" w:rsidRPr="005D6BD4" w:rsidRDefault="00F617B3">
            <w:pPr>
              <w:rPr>
                <w:rFonts w:eastAsia="MS Mincho"/>
              </w:rPr>
            </w:pPr>
            <w:r>
              <w:t>Checking</w:t>
            </w:r>
          </w:p>
          <w:p w14:paraId="4C779DAC" w14:textId="77777777" w:rsidR="00F617B3" w:rsidRDefault="00F617B3">
            <w:r>
              <w:t xml:space="preserve">Scoreboard will check if the </w:t>
            </w:r>
            <w:proofErr w:type="spellStart"/>
            <w:r>
              <w:t>pactive</w:t>
            </w:r>
            <w:proofErr w:type="spellEnd"/>
            <w:r>
              <w:t xml:space="preserve"> is set correctly. </w:t>
            </w:r>
          </w:p>
          <w:p w14:paraId="23E8BA1C" w14:textId="01421BAB" w:rsidR="00F617B3" w:rsidRPr="009926EC" w:rsidRDefault="00F617B3">
            <w:pPr>
              <w:rPr>
                <w:rFonts w:asciiTheme="minorHAnsi" w:eastAsia="MS Mincho" w:hAnsiTheme="minorHAnsi" w:cstheme="minorBidi"/>
                <w:sz w:val="22"/>
                <w:szCs w:val="22"/>
              </w:rPr>
            </w:pPr>
            <w:r>
              <w:t xml:space="preserve">Test will check if the </w:t>
            </w:r>
            <w:r w:rsidR="00271BB9">
              <w:t>PUF</w:t>
            </w:r>
            <w:r>
              <w:t xml:space="preserve"> registers are reset back to default values for all power transition.</w:t>
            </w:r>
          </w:p>
        </w:tc>
      </w:tr>
      <w:tr w:rsidR="00F617B3" w:rsidRPr="000A4A78" w14:paraId="7AFE35E2" w14:textId="77777777">
        <w:tc>
          <w:tcPr>
            <w:tcW w:w="0" w:type="auto"/>
          </w:tcPr>
          <w:p w14:paraId="3E0D6D8D" w14:textId="77777777" w:rsidR="00F617B3" w:rsidRPr="005D6BD4" w:rsidRDefault="00F617B3">
            <w:pPr>
              <w:rPr>
                <w:rFonts w:eastAsia="MS Mincho"/>
              </w:rPr>
            </w:pPr>
            <w:r>
              <w:t>Coverage</w:t>
            </w:r>
          </w:p>
          <w:p w14:paraId="24308FA5" w14:textId="77777777" w:rsidR="00F617B3" w:rsidRPr="009926EC" w:rsidRDefault="00F617B3">
            <w:pPr>
              <w:rPr>
                <w:rFonts w:asciiTheme="minorHAnsi" w:hAnsiTheme="minorHAnsi" w:cstheme="minorBidi"/>
                <w:i/>
                <w:iCs/>
                <w:color w:val="FF0000"/>
                <w:sz w:val="22"/>
                <w:szCs w:val="22"/>
              </w:rPr>
            </w:pPr>
            <w:r>
              <w:t>&lt;Define CP’s that are when hit considered intent met&gt;</w:t>
            </w:r>
          </w:p>
          <w:p w14:paraId="7603631D" w14:textId="77777777" w:rsidR="00F617B3" w:rsidRPr="005D6BD4" w:rsidRDefault="00F617B3">
            <w:pPr>
              <w:rPr>
                <w:rFonts w:asciiTheme="minorHAnsi" w:eastAsia="MS Mincho" w:hAnsiTheme="minorHAnsi" w:cstheme="minorBidi"/>
                <w:sz w:val="22"/>
                <w:szCs w:val="22"/>
              </w:rPr>
            </w:pPr>
            <w:r>
              <w:t>&lt;mention seeds required to hit the CP&gt;</w:t>
            </w:r>
          </w:p>
        </w:tc>
      </w:tr>
      <w:tr w:rsidR="00F617B3" w:rsidRPr="000A4A78" w14:paraId="6AEF0FFD" w14:textId="77777777">
        <w:tc>
          <w:tcPr>
            <w:tcW w:w="0" w:type="auto"/>
          </w:tcPr>
          <w:p w14:paraId="0566241A" w14:textId="77777777" w:rsidR="00F617B3" w:rsidRDefault="00F617B3">
            <w:r>
              <w:t>Useful Resources</w:t>
            </w:r>
          </w:p>
          <w:p w14:paraId="3A83BCCE" w14:textId="77777777" w:rsidR="00F617B3" w:rsidRPr="006321E2" w:rsidRDefault="00F617B3">
            <w:pPr>
              <w:rPr>
                <w:i/>
                <w:iCs/>
              </w:rPr>
            </w:pPr>
            <w:r>
              <w:t>&lt;Example: Block diagrams, waves, snippets from PCR/HAS etc.&gt;</w:t>
            </w:r>
          </w:p>
        </w:tc>
      </w:tr>
    </w:tbl>
    <w:p w14:paraId="5F515BA2" w14:textId="77777777" w:rsidR="00F617B3" w:rsidRPr="00F617B3" w:rsidRDefault="00F617B3" w:rsidP="00F617B3"/>
    <w:p w14:paraId="2F353E03" w14:textId="77D540D9" w:rsidR="00DB7112" w:rsidRDefault="00DB7112">
      <w:pPr>
        <w:pStyle w:val="Heading3"/>
      </w:pPr>
      <w:proofErr w:type="spellStart"/>
      <w:r>
        <w:t>ocs_</w:t>
      </w:r>
      <w:r w:rsidR="00D2443A">
        <w:t>illegal_power_flow_test</w:t>
      </w:r>
      <w:proofErr w:type="spellEnd"/>
    </w:p>
    <w:tbl>
      <w:tblPr>
        <w:tblStyle w:val="TableGrid"/>
        <w:tblW w:w="9350" w:type="dxa"/>
        <w:tblInd w:w="607" w:type="dxa"/>
        <w:tblLook w:val="04A0" w:firstRow="1" w:lastRow="0" w:firstColumn="1" w:lastColumn="0" w:noHBand="0" w:noVBand="1"/>
      </w:tblPr>
      <w:tblGrid>
        <w:gridCol w:w="9350"/>
      </w:tblGrid>
      <w:tr w:rsidR="00FF2A67" w:rsidRPr="000A4A78" w14:paraId="7733628D" w14:textId="77777777">
        <w:tc>
          <w:tcPr>
            <w:tcW w:w="0" w:type="auto"/>
          </w:tcPr>
          <w:p w14:paraId="346D45ED" w14:textId="77777777" w:rsidR="00FF2A67" w:rsidRDefault="00FF2A67">
            <w:r>
              <w:t xml:space="preserve">Objective </w:t>
            </w:r>
          </w:p>
          <w:p w14:paraId="3072C640" w14:textId="3E2C55CC" w:rsidR="00FF2A67" w:rsidRDefault="00FF2A67">
            <w:r>
              <w:t xml:space="preserve">Test will test out illegal power flow transition and expect RTL to issue PACCEPT but </w:t>
            </w:r>
            <w:r w:rsidR="008474DA">
              <w:t xml:space="preserve">not do anything and OCS </w:t>
            </w:r>
            <w:proofErr w:type="gramStart"/>
            <w:r w:rsidR="008474DA">
              <w:t xml:space="preserve">is will </w:t>
            </w:r>
            <w:r w:rsidR="001C0FA0">
              <w:t>remain</w:t>
            </w:r>
            <w:proofErr w:type="gramEnd"/>
            <w:r w:rsidR="001C0FA0">
              <w:t xml:space="preserve"> in </w:t>
            </w:r>
            <w:proofErr w:type="spellStart"/>
            <w:r w:rsidR="001C0FA0">
              <w:t>currrect</w:t>
            </w:r>
            <w:proofErr w:type="spellEnd"/>
            <w:r w:rsidR="001C0FA0">
              <w:t xml:space="preserve"> state.</w:t>
            </w:r>
            <w:r>
              <w:t xml:space="preserve"> </w:t>
            </w:r>
          </w:p>
          <w:p w14:paraId="5F205A41" w14:textId="4E5268AD" w:rsidR="001C0FA0" w:rsidRPr="005D6BD4" w:rsidRDefault="001C0FA0">
            <w:r>
              <w:t>ACTV -&gt; ACCBLK -&gt; INACCBLK -&gt;ACTV</w:t>
            </w:r>
          </w:p>
        </w:tc>
      </w:tr>
      <w:tr w:rsidR="00FF2A67" w:rsidRPr="000A4A78" w14:paraId="47AB7568" w14:textId="77777777">
        <w:tc>
          <w:tcPr>
            <w:tcW w:w="0" w:type="auto"/>
          </w:tcPr>
          <w:p w14:paraId="0958AD7E" w14:textId="77777777" w:rsidR="00FF2A67" w:rsidRDefault="00FF2A67">
            <w:r>
              <w:t>Description</w:t>
            </w:r>
          </w:p>
          <w:p w14:paraId="2A046E67" w14:textId="77777777" w:rsidR="00FF2A67" w:rsidRDefault="00FF2A67" w:rsidP="00653545">
            <w:pPr>
              <w:pStyle w:val="ListParagraph"/>
              <w:numPr>
                <w:ilvl w:val="0"/>
                <w:numId w:val="26"/>
              </w:numPr>
              <w:rPr>
                <w:rFonts w:asciiTheme="minorHAnsi" w:hAnsiTheme="minorHAnsi" w:cstheme="minorBidi"/>
                <w:sz w:val="22"/>
                <w:szCs w:val="22"/>
              </w:rPr>
            </w:pPr>
            <w:r>
              <w:rPr>
                <w:rFonts w:asciiTheme="minorHAnsi" w:hAnsiTheme="minorHAnsi" w:cstheme="minorBidi"/>
                <w:sz w:val="22"/>
                <w:szCs w:val="22"/>
              </w:rPr>
              <w:t>Boot up sequence (</w:t>
            </w:r>
            <w:proofErr w:type="spellStart"/>
            <w:r>
              <w:rPr>
                <w:rFonts w:asciiTheme="minorHAnsi" w:hAnsiTheme="minorHAnsi" w:cstheme="minorBidi"/>
                <w:sz w:val="22"/>
                <w:szCs w:val="22"/>
              </w:rPr>
              <w:t>ocs_hard_reset_sequence</w:t>
            </w:r>
            <w:proofErr w:type="spellEnd"/>
            <w:r>
              <w:rPr>
                <w:rFonts w:asciiTheme="minorHAnsi" w:hAnsiTheme="minorHAnsi" w:cstheme="minorBidi"/>
                <w:sz w:val="22"/>
                <w:szCs w:val="22"/>
              </w:rPr>
              <w:t>)</w:t>
            </w:r>
          </w:p>
          <w:p w14:paraId="4B3C5A47" w14:textId="77777777" w:rsidR="00821AF8" w:rsidRDefault="00821AF8" w:rsidP="00653545">
            <w:pPr>
              <w:pStyle w:val="ListParagraph"/>
              <w:numPr>
                <w:ilvl w:val="1"/>
                <w:numId w:val="26"/>
              </w:numPr>
              <w:rPr>
                <w:rFonts w:asciiTheme="minorHAnsi" w:hAnsiTheme="minorHAnsi" w:cstheme="minorBidi"/>
                <w:sz w:val="22"/>
                <w:szCs w:val="22"/>
              </w:rPr>
            </w:pPr>
            <w:r>
              <w:rPr>
                <w:rFonts w:asciiTheme="minorHAnsi" w:hAnsiTheme="minorHAnsi" w:cstheme="minorBidi"/>
                <w:sz w:val="22"/>
                <w:szCs w:val="22"/>
              </w:rPr>
              <w:t xml:space="preserve">assert </w:t>
            </w:r>
            <w:proofErr w:type="spellStart"/>
            <w:r>
              <w:rPr>
                <w:rFonts w:asciiTheme="minorHAnsi" w:hAnsiTheme="minorHAnsi" w:cstheme="minorBidi"/>
                <w:sz w:val="22"/>
                <w:szCs w:val="22"/>
              </w:rPr>
              <w:t>cse_rst_vnnpgd_slow_b</w:t>
            </w:r>
            <w:proofErr w:type="spellEnd"/>
            <w:r>
              <w:rPr>
                <w:rFonts w:asciiTheme="minorHAnsi" w:hAnsiTheme="minorHAnsi" w:cstheme="minorBidi"/>
                <w:sz w:val="22"/>
                <w:szCs w:val="22"/>
              </w:rPr>
              <w:t xml:space="preserve"> and </w:t>
            </w:r>
            <w:proofErr w:type="spellStart"/>
            <w:r>
              <w:rPr>
                <w:rFonts w:asciiTheme="minorHAnsi" w:hAnsiTheme="minorHAnsi" w:cstheme="minorBidi"/>
                <w:sz w:val="22"/>
                <w:szCs w:val="22"/>
              </w:rPr>
              <w:t>cse_side_rst_b</w:t>
            </w:r>
            <w:proofErr w:type="spellEnd"/>
          </w:p>
          <w:p w14:paraId="65603387" w14:textId="77777777" w:rsidR="00821AF8" w:rsidRDefault="00821AF8" w:rsidP="00653545">
            <w:pPr>
              <w:pStyle w:val="ListParagraph"/>
              <w:numPr>
                <w:ilvl w:val="1"/>
                <w:numId w:val="26"/>
              </w:numPr>
              <w:rPr>
                <w:rFonts w:asciiTheme="minorHAnsi" w:hAnsiTheme="minorHAnsi" w:cstheme="minorBidi"/>
                <w:sz w:val="22"/>
                <w:szCs w:val="22"/>
              </w:rPr>
            </w:pPr>
            <w:r>
              <w:rPr>
                <w:rFonts w:asciiTheme="minorHAnsi" w:hAnsiTheme="minorHAnsi" w:cstheme="minorBidi"/>
                <w:sz w:val="22"/>
                <w:szCs w:val="22"/>
              </w:rPr>
              <w:t xml:space="preserve">random </w:t>
            </w:r>
            <w:proofErr w:type="gramStart"/>
            <w:r>
              <w:rPr>
                <w:rFonts w:asciiTheme="minorHAnsi" w:hAnsiTheme="minorHAnsi" w:cstheme="minorBidi"/>
                <w:sz w:val="22"/>
                <w:szCs w:val="22"/>
              </w:rPr>
              <w:t>delay ,</w:t>
            </w:r>
            <w:proofErr w:type="gramEnd"/>
            <w:r>
              <w:rPr>
                <w:rFonts w:asciiTheme="minorHAnsi" w:hAnsiTheme="minorHAnsi" w:cstheme="minorBidi"/>
                <w:sz w:val="22"/>
                <w:szCs w:val="22"/>
              </w:rPr>
              <w:t xml:space="preserve">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cse_side_rst_b</w:t>
            </w:r>
            <w:proofErr w:type="spellEnd"/>
          </w:p>
          <w:p w14:paraId="36A5A4CD" w14:textId="77777777" w:rsidR="00821AF8" w:rsidRPr="000241DD" w:rsidRDefault="00821AF8" w:rsidP="00653545">
            <w:pPr>
              <w:pStyle w:val="ListParagraph"/>
              <w:numPr>
                <w:ilvl w:val="1"/>
                <w:numId w:val="26"/>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ACTV</w:t>
            </w:r>
          </w:p>
          <w:p w14:paraId="0BB00F63" w14:textId="77777777" w:rsidR="00821AF8" w:rsidRDefault="00821AF8" w:rsidP="00653545">
            <w:pPr>
              <w:pStyle w:val="ListParagraph"/>
              <w:numPr>
                <w:ilvl w:val="1"/>
                <w:numId w:val="26"/>
              </w:numPr>
              <w:rPr>
                <w:rFonts w:asciiTheme="minorHAnsi" w:hAnsiTheme="minorHAnsi" w:cstheme="minorBidi"/>
                <w:sz w:val="22"/>
                <w:szCs w:val="22"/>
              </w:rPr>
            </w:pPr>
            <w:r>
              <w:rPr>
                <w:rFonts w:asciiTheme="minorHAnsi" w:hAnsiTheme="minorHAnsi" w:cstheme="minorBidi"/>
                <w:sz w:val="22"/>
                <w:szCs w:val="22"/>
              </w:rPr>
              <w:t xml:space="preserve">random delay, then </w:t>
            </w:r>
            <w:proofErr w:type="spellStart"/>
            <w:r>
              <w:rPr>
                <w:rFonts w:asciiTheme="minorHAnsi" w:hAnsiTheme="minorHAnsi" w:cstheme="minorBidi"/>
                <w:sz w:val="22"/>
                <w:szCs w:val="22"/>
              </w:rPr>
              <w:t>deassert</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cse_rst_vnnpgd_slow_b</w:t>
            </w:r>
            <w:proofErr w:type="spellEnd"/>
          </w:p>
          <w:p w14:paraId="7C4B044E" w14:textId="77777777" w:rsidR="00821AF8" w:rsidRDefault="00821AF8" w:rsidP="00653545">
            <w:pPr>
              <w:pStyle w:val="ListParagraph"/>
              <w:numPr>
                <w:ilvl w:val="1"/>
                <w:numId w:val="26"/>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64F11F24" w14:textId="77777777" w:rsidR="00821AF8" w:rsidRPr="000241DD" w:rsidRDefault="00821AF8" w:rsidP="00653545">
            <w:pPr>
              <w:pStyle w:val="ListParagraph"/>
              <w:numPr>
                <w:ilvl w:val="1"/>
                <w:numId w:val="26"/>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0</w:t>
            </w:r>
          </w:p>
          <w:p w14:paraId="11449D32" w14:textId="77777777" w:rsidR="00821AF8" w:rsidRDefault="00821AF8" w:rsidP="00653545">
            <w:pPr>
              <w:pStyle w:val="ListParagraph"/>
              <w:numPr>
                <w:ilvl w:val="1"/>
                <w:numId w:val="26"/>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0</w:t>
            </w:r>
          </w:p>
          <w:p w14:paraId="2A7E44F9" w14:textId="4928DE25" w:rsidR="001E7FF7" w:rsidRPr="00115918" w:rsidRDefault="001E7FF7" w:rsidP="00653545">
            <w:pPr>
              <w:pStyle w:val="ListParagraph"/>
              <w:numPr>
                <w:ilvl w:val="0"/>
                <w:numId w:val="26"/>
              </w:numPr>
              <w:rPr>
                <w:rFonts w:asciiTheme="minorHAnsi" w:hAnsiTheme="minorHAnsi" w:cstheme="minorBidi"/>
                <w:sz w:val="22"/>
                <w:szCs w:val="22"/>
              </w:rPr>
            </w:pPr>
            <w:r>
              <w:rPr>
                <w:rFonts w:asciiTheme="minorHAnsi" w:hAnsiTheme="minorHAnsi" w:cstheme="minorBidi"/>
                <w:sz w:val="22"/>
                <w:szCs w:val="22"/>
              </w:rPr>
              <w:t xml:space="preserve">Call </w:t>
            </w:r>
            <w:proofErr w:type="spellStart"/>
            <w:r>
              <w:rPr>
                <w:rFonts w:asciiTheme="minorHAnsi" w:hAnsiTheme="minorHAnsi" w:cstheme="minorBidi"/>
                <w:sz w:val="22"/>
                <w:szCs w:val="22"/>
              </w:rPr>
              <w:t>ocs</w:t>
            </w:r>
            <w:proofErr w:type="spellEnd"/>
            <w:r>
              <w:rPr>
                <w:rFonts w:asciiTheme="minorHAnsi" w:hAnsiTheme="minorHAnsi" w:cstheme="minorBidi"/>
                <w:sz w:val="22"/>
                <w:szCs w:val="22"/>
              </w:rPr>
              <w:t xml:space="preserve"> initialization sequence</w:t>
            </w:r>
          </w:p>
          <w:p w14:paraId="676B8C08" w14:textId="77777777" w:rsidR="00832C58" w:rsidRDefault="00832C58" w:rsidP="00653545">
            <w:pPr>
              <w:pStyle w:val="ListParagraph"/>
              <w:numPr>
                <w:ilvl w:val="0"/>
                <w:numId w:val="26"/>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ACCBLK</w:t>
            </w:r>
          </w:p>
          <w:p w14:paraId="23E7EA65" w14:textId="77777777" w:rsidR="00832C58" w:rsidRDefault="00832C58" w:rsidP="00653545">
            <w:pPr>
              <w:pStyle w:val="ListParagraph"/>
              <w:numPr>
                <w:ilvl w:val="0"/>
                <w:numId w:val="26"/>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p>
          <w:p w14:paraId="1317F637" w14:textId="38420C79" w:rsidR="00832C58" w:rsidRPr="009C77D6" w:rsidRDefault="00832C58" w:rsidP="00653545">
            <w:pPr>
              <w:pStyle w:val="ListParagraph"/>
              <w:numPr>
                <w:ilvl w:val="0"/>
                <w:numId w:val="26"/>
              </w:numPr>
              <w:rPr>
                <w:rFonts w:asciiTheme="minorHAnsi" w:hAnsiTheme="minorHAnsi" w:cstheme="minorBidi"/>
                <w:sz w:val="22"/>
                <w:szCs w:val="22"/>
              </w:rPr>
            </w:pPr>
            <w:r w:rsidRPr="009C77D6">
              <w:rPr>
                <w:rFonts w:asciiTheme="minorHAnsi" w:hAnsiTheme="minorHAnsi" w:cstheme="minorBidi"/>
                <w:sz w:val="22"/>
                <w:szCs w:val="22"/>
              </w:rPr>
              <w:t xml:space="preserve">Random delay, then set </w:t>
            </w:r>
            <w:proofErr w:type="spellStart"/>
            <w:r w:rsidRPr="009C77D6">
              <w:rPr>
                <w:rFonts w:asciiTheme="minorHAnsi" w:hAnsiTheme="minorHAnsi" w:cstheme="minorBidi"/>
                <w:sz w:val="22"/>
                <w:szCs w:val="22"/>
              </w:rPr>
              <w:t>ess_ocs_preq</w:t>
            </w:r>
            <w:proofErr w:type="spellEnd"/>
            <w:r w:rsidRPr="009C77D6">
              <w:rPr>
                <w:rFonts w:asciiTheme="minorHAnsi" w:hAnsiTheme="minorHAnsi" w:cstheme="minorBidi"/>
                <w:sz w:val="22"/>
                <w:szCs w:val="22"/>
              </w:rPr>
              <w:t xml:space="preserve"> = </w:t>
            </w:r>
            <w:r>
              <w:rPr>
                <w:rFonts w:asciiTheme="minorHAnsi" w:hAnsiTheme="minorHAnsi" w:cstheme="minorBidi"/>
                <w:sz w:val="22"/>
                <w:szCs w:val="22"/>
              </w:rPr>
              <w:t>0</w:t>
            </w:r>
          </w:p>
          <w:p w14:paraId="63B7B26A" w14:textId="35D57419" w:rsidR="009D09EC" w:rsidRPr="007540F9" w:rsidRDefault="00832C58" w:rsidP="00653545">
            <w:pPr>
              <w:pStyle w:val="ListParagraph"/>
              <w:numPr>
                <w:ilvl w:val="0"/>
                <w:numId w:val="26"/>
              </w:numPr>
              <w:rPr>
                <w:rFonts w:asciiTheme="minorHAnsi" w:hAnsiTheme="minorHAnsi" w:cstheme="minorBidi"/>
                <w:sz w:val="22"/>
                <w:szCs w:val="22"/>
              </w:rPr>
            </w:pPr>
            <w:r w:rsidRPr="009C77D6">
              <w:rPr>
                <w:rFonts w:asciiTheme="minorHAnsi" w:hAnsiTheme="minorHAnsi" w:cstheme="minorBidi"/>
                <w:sz w:val="22"/>
                <w:szCs w:val="22"/>
              </w:rPr>
              <w:t xml:space="preserve">Wait for RTL to set </w:t>
            </w:r>
            <w:proofErr w:type="spellStart"/>
            <w:r w:rsidRPr="009C77D6">
              <w:rPr>
                <w:rFonts w:asciiTheme="minorHAnsi" w:hAnsiTheme="minorHAnsi" w:cstheme="minorBidi"/>
                <w:sz w:val="22"/>
                <w:szCs w:val="22"/>
              </w:rPr>
              <w:t>ocs_ess_paccept</w:t>
            </w:r>
            <w:proofErr w:type="spellEnd"/>
            <w:r w:rsidRPr="009C77D6">
              <w:rPr>
                <w:rFonts w:asciiTheme="minorHAnsi" w:hAnsiTheme="minorHAnsi" w:cstheme="minorBidi"/>
                <w:sz w:val="22"/>
                <w:szCs w:val="22"/>
              </w:rPr>
              <w:t xml:space="preserve"> = 0</w:t>
            </w:r>
          </w:p>
          <w:p w14:paraId="1C1BD37A" w14:textId="1128D521" w:rsidR="00832C58" w:rsidRDefault="00832C58" w:rsidP="00653545">
            <w:pPr>
              <w:pStyle w:val="ListParagraph"/>
              <w:numPr>
                <w:ilvl w:val="0"/>
                <w:numId w:val="26"/>
              </w:numPr>
              <w:rPr>
                <w:rFonts w:asciiTheme="minorHAnsi" w:hAnsiTheme="minorHAnsi" w:cstheme="minorBidi"/>
                <w:sz w:val="22"/>
                <w:szCs w:val="22"/>
              </w:rPr>
            </w:pPr>
            <w:r>
              <w:rPr>
                <w:rFonts w:asciiTheme="minorHAnsi" w:hAnsiTheme="minorHAnsi" w:cstheme="minorBidi"/>
                <w:sz w:val="22"/>
                <w:szCs w:val="22"/>
              </w:rPr>
              <w:t xml:space="preserve">Random delay, then set </w:t>
            </w:r>
            <w:proofErr w:type="spellStart"/>
            <w:r>
              <w:rPr>
                <w:rFonts w:asciiTheme="minorHAnsi" w:hAnsiTheme="minorHAnsi" w:cstheme="minorBidi"/>
                <w:sz w:val="22"/>
                <w:szCs w:val="22"/>
              </w:rPr>
              <w:t>ess_ocs_preq</w:t>
            </w:r>
            <w:proofErr w:type="spellEnd"/>
            <w:r>
              <w:rPr>
                <w:rFonts w:asciiTheme="minorHAnsi" w:hAnsiTheme="minorHAnsi" w:cstheme="minorBidi"/>
                <w:sz w:val="22"/>
                <w:szCs w:val="22"/>
              </w:rPr>
              <w:t xml:space="preserve"> = 1 and set </w:t>
            </w:r>
            <w:proofErr w:type="spellStart"/>
            <w:r>
              <w:rPr>
                <w:rFonts w:asciiTheme="minorHAnsi" w:hAnsiTheme="minorHAnsi" w:cstheme="minorBidi"/>
                <w:sz w:val="22"/>
                <w:szCs w:val="22"/>
              </w:rPr>
              <w:t>ess_ocs_pstate</w:t>
            </w:r>
            <w:proofErr w:type="spellEnd"/>
            <w:r>
              <w:rPr>
                <w:rFonts w:asciiTheme="minorHAnsi" w:hAnsiTheme="minorHAnsi" w:cstheme="minorBidi"/>
                <w:sz w:val="22"/>
                <w:szCs w:val="22"/>
              </w:rPr>
              <w:t xml:space="preserve"> = INACCBLK</w:t>
            </w:r>
            <w:r w:rsidR="007540F9">
              <w:rPr>
                <w:rFonts w:asciiTheme="minorHAnsi" w:hAnsiTheme="minorHAnsi" w:cstheme="minorBidi"/>
                <w:sz w:val="22"/>
                <w:szCs w:val="22"/>
              </w:rPr>
              <w:t xml:space="preserve">. </w:t>
            </w:r>
          </w:p>
          <w:p w14:paraId="728CB141" w14:textId="036AD899" w:rsidR="00832C58" w:rsidRDefault="00832C58" w:rsidP="00653545">
            <w:pPr>
              <w:pStyle w:val="ListParagraph"/>
              <w:numPr>
                <w:ilvl w:val="0"/>
                <w:numId w:val="26"/>
              </w:numPr>
              <w:rPr>
                <w:rFonts w:asciiTheme="minorHAnsi" w:hAnsiTheme="minorHAnsi" w:cstheme="minorBidi"/>
                <w:sz w:val="22"/>
                <w:szCs w:val="22"/>
              </w:rPr>
            </w:pPr>
            <w:r>
              <w:rPr>
                <w:rFonts w:asciiTheme="minorHAnsi" w:hAnsiTheme="minorHAnsi" w:cstheme="minorBidi"/>
                <w:sz w:val="22"/>
                <w:szCs w:val="22"/>
              </w:rPr>
              <w:t xml:space="preserve">Wait for RTL to set </w:t>
            </w:r>
            <w:proofErr w:type="spellStart"/>
            <w:r>
              <w:rPr>
                <w:rFonts w:asciiTheme="minorHAnsi" w:hAnsiTheme="minorHAnsi" w:cstheme="minorBidi"/>
                <w:sz w:val="22"/>
                <w:szCs w:val="22"/>
              </w:rPr>
              <w:t>ocs_ess_paccept</w:t>
            </w:r>
            <w:proofErr w:type="spellEnd"/>
            <w:r>
              <w:rPr>
                <w:rFonts w:asciiTheme="minorHAnsi" w:hAnsiTheme="minorHAnsi" w:cstheme="minorBidi"/>
                <w:sz w:val="22"/>
                <w:szCs w:val="22"/>
              </w:rPr>
              <w:t xml:space="preserve"> = 1 </w:t>
            </w:r>
            <w:r w:rsidR="00AD410C" w:rsidRPr="00AD410C">
              <w:rPr>
                <w:rFonts w:asciiTheme="minorHAnsi" w:hAnsiTheme="minorHAnsi" w:cstheme="minorBidi"/>
                <w:sz w:val="22"/>
                <w:szCs w:val="22"/>
              </w:rPr>
              <w:sym w:font="Wingdings" w:char="F0DF"/>
            </w:r>
            <w:r w:rsidR="00AD410C">
              <w:rPr>
                <w:rFonts w:asciiTheme="minorHAnsi" w:hAnsiTheme="minorHAnsi" w:cstheme="minorBidi"/>
                <w:sz w:val="22"/>
                <w:szCs w:val="22"/>
              </w:rPr>
              <w:t xml:space="preserve"> </w:t>
            </w:r>
            <w:r w:rsidR="00AF0141">
              <w:rPr>
                <w:rFonts w:asciiTheme="minorHAnsi" w:hAnsiTheme="minorHAnsi" w:cstheme="minorBidi"/>
                <w:sz w:val="22"/>
                <w:szCs w:val="22"/>
              </w:rPr>
              <w:t xml:space="preserve">ensure get </w:t>
            </w:r>
            <w:proofErr w:type="spellStart"/>
            <w:r w:rsidR="00AF0141">
              <w:rPr>
                <w:rFonts w:asciiTheme="minorHAnsi" w:hAnsiTheme="minorHAnsi" w:cstheme="minorBidi"/>
                <w:sz w:val="22"/>
                <w:szCs w:val="22"/>
              </w:rPr>
              <w:t>paccept</w:t>
            </w:r>
            <w:proofErr w:type="spellEnd"/>
            <w:r w:rsidR="00AF0141">
              <w:rPr>
                <w:rFonts w:asciiTheme="minorHAnsi" w:hAnsiTheme="minorHAnsi" w:cstheme="minorBidi"/>
                <w:sz w:val="22"/>
                <w:szCs w:val="22"/>
              </w:rPr>
              <w:t xml:space="preserve"> or </w:t>
            </w:r>
            <w:proofErr w:type="spellStart"/>
            <w:r w:rsidR="00AF0141">
              <w:rPr>
                <w:rFonts w:asciiTheme="minorHAnsi" w:hAnsiTheme="minorHAnsi" w:cstheme="minorBidi"/>
                <w:sz w:val="22"/>
                <w:szCs w:val="22"/>
              </w:rPr>
              <w:t>pdeny</w:t>
            </w:r>
            <w:proofErr w:type="spellEnd"/>
            <w:r w:rsidR="00AF0141">
              <w:rPr>
                <w:rFonts w:asciiTheme="minorHAnsi" w:hAnsiTheme="minorHAnsi" w:cstheme="minorBidi"/>
                <w:sz w:val="22"/>
                <w:szCs w:val="22"/>
              </w:rPr>
              <w:t xml:space="preserve"> </w:t>
            </w:r>
          </w:p>
          <w:p w14:paraId="1A7904D3" w14:textId="58E561B0" w:rsidR="00832C58" w:rsidRPr="002F2541" w:rsidRDefault="00832C58" w:rsidP="00653545">
            <w:pPr>
              <w:pStyle w:val="ListParagraph"/>
              <w:numPr>
                <w:ilvl w:val="0"/>
                <w:numId w:val="26"/>
              </w:numPr>
              <w:rPr>
                <w:rFonts w:asciiTheme="minorHAnsi" w:hAnsiTheme="minorHAnsi" w:cstheme="minorBidi"/>
                <w:sz w:val="22"/>
                <w:szCs w:val="22"/>
              </w:rPr>
            </w:pPr>
            <w:r w:rsidRPr="002F2541">
              <w:rPr>
                <w:rFonts w:asciiTheme="minorHAnsi" w:hAnsiTheme="minorHAnsi" w:cstheme="minorBidi"/>
                <w:sz w:val="22"/>
                <w:szCs w:val="22"/>
              </w:rPr>
              <w:t xml:space="preserve">Random delay, then set </w:t>
            </w:r>
            <w:proofErr w:type="spellStart"/>
            <w:r w:rsidRPr="002F2541">
              <w:rPr>
                <w:rFonts w:asciiTheme="minorHAnsi" w:hAnsiTheme="minorHAnsi" w:cstheme="minorBidi"/>
                <w:sz w:val="22"/>
                <w:szCs w:val="22"/>
              </w:rPr>
              <w:t>ess_ocs_preq</w:t>
            </w:r>
            <w:proofErr w:type="spellEnd"/>
            <w:r w:rsidRPr="002F2541">
              <w:rPr>
                <w:rFonts w:asciiTheme="minorHAnsi" w:hAnsiTheme="minorHAnsi" w:cstheme="minorBidi"/>
                <w:sz w:val="22"/>
                <w:szCs w:val="22"/>
              </w:rPr>
              <w:t xml:space="preserve"> = 0 </w:t>
            </w:r>
          </w:p>
          <w:p w14:paraId="52B8AE30" w14:textId="4A9F5DC7" w:rsidR="00396B7E" w:rsidRPr="00396B7E" w:rsidRDefault="00832C58" w:rsidP="00653545">
            <w:pPr>
              <w:pStyle w:val="ListParagraph"/>
              <w:numPr>
                <w:ilvl w:val="0"/>
                <w:numId w:val="26"/>
              </w:numPr>
              <w:rPr>
                <w:rFonts w:asciiTheme="minorHAnsi" w:hAnsiTheme="minorHAnsi" w:cstheme="minorBidi"/>
                <w:sz w:val="22"/>
                <w:szCs w:val="22"/>
              </w:rPr>
            </w:pPr>
            <w:r w:rsidRPr="002F2541">
              <w:rPr>
                <w:rFonts w:asciiTheme="minorHAnsi" w:hAnsiTheme="minorHAnsi" w:cstheme="minorBidi"/>
                <w:sz w:val="22"/>
                <w:szCs w:val="22"/>
              </w:rPr>
              <w:t xml:space="preserve">Wait for RTL to set </w:t>
            </w:r>
            <w:proofErr w:type="spellStart"/>
            <w:r w:rsidRPr="002F2541">
              <w:rPr>
                <w:rFonts w:asciiTheme="minorHAnsi" w:hAnsiTheme="minorHAnsi" w:cstheme="minorBidi"/>
                <w:sz w:val="22"/>
                <w:szCs w:val="22"/>
              </w:rPr>
              <w:t>ocs_ess_paccept</w:t>
            </w:r>
            <w:proofErr w:type="spellEnd"/>
            <w:r w:rsidRPr="002F2541">
              <w:rPr>
                <w:rFonts w:asciiTheme="minorHAnsi" w:hAnsiTheme="minorHAnsi" w:cstheme="minorBidi"/>
                <w:sz w:val="22"/>
                <w:szCs w:val="22"/>
              </w:rPr>
              <w:t xml:space="preserve"> = 0</w:t>
            </w:r>
          </w:p>
          <w:p w14:paraId="590248B0" w14:textId="5CE87104" w:rsidR="00FF2A67" w:rsidRPr="000225C5" w:rsidRDefault="00FF2A67" w:rsidP="00832C58">
            <w:pPr>
              <w:pStyle w:val="ListParagraph"/>
              <w:rPr>
                <w:rFonts w:asciiTheme="minorHAnsi" w:hAnsiTheme="minorHAnsi" w:cstheme="minorBidi"/>
                <w:sz w:val="22"/>
                <w:szCs w:val="22"/>
              </w:rPr>
            </w:pPr>
          </w:p>
        </w:tc>
      </w:tr>
      <w:tr w:rsidR="00FF2A67" w:rsidRPr="000A4A78" w14:paraId="6C08B19C" w14:textId="77777777">
        <w:tc>
          <w:tcPr>
            <w:tcW w:w="0" w:type="auto"/>
          </w:tcPr>
          <w:p w14:paraId="17C3FF16" w14:textId="77777777" w:rsidR="00FF2A67" w:rsidRPr="005D6BD4" w:rsidRDefault="00FF2A67">
            <w:pPr>
              <w:rPr>
                <w:rFonts w:eastAsia="MS Mincho"/>
              </w:rPr>
            </w:pPr>
            <w:r>
              <w:t>Checking</w:t>
            </w:r>
          </w:p>
          <w:p w14:paraId="551D9C79" w14:textId="77777777" w:rsidR="00FF2A67" w:rsidRPr="009926EC" w:rsidRDefault="00FF2A67">
            <w:pPr>
              <w:rPr>
                <w:rFonts w:asciiTheme="minorHAnsi" w:eastAsia="MS Mincho" w:hAnsiTheme="minorHAnsi" w:cstheme="minorBidi"/>
                <w:sz w:val="22"/>
                <w:szCs w:val="22"/>
              </w:rPr>
            </w:pPr>
            <w:r>
              <w:t>&lt;Details on how checking will be performed for the stimulus present; Ex: Assertions, Scoreboard Checks, Self-checking test, etc.?&gt;</w:t>
            </w:r>
          </w:p>
        </w:tc>
      </w:tr>
      <w:tr w:rsidR="00FF2A67" w:rsidRPr="000A4A78" w14:paraId="20FCFF7A" w14:textId="77777777">
        <w:tc>
          <w:tcPr>
            <w:tcW w:w="0" w:type="auto"/>
          </w:tcPr>
          <w:p w14:paraId="24929DD7" w14:textId="77777777" w:rsidR="00FF2A67" w:rsidRPr="005D6BD4" w:rsidRDefault="00FF2A67">
            <w:pPr>
              <w:rPr>
                <w:rFonts w:eastAsia="MS Mincho"/>
              </w:rPr>
            </w:pPr>
            <w:r>
              <w:t>Coverage</w:t>
            </w:r>
          </w:p>
          <w:p w14:paraId="27BE17CD" w14:textId="77777777" w:rsidR="00FF2A67" w:rsidRPr="009926EC" w:rsidRDefault="00FF2A67">
            <w:pPr>
              <w:rPr>
                <w:rFonts w:asciiTheme="minorHAnsi" w:hAnsiTheme="minorHAnsi" w:cstheme="minorBidi"/>
                <w:i/>
                <w:iCs/>
                <w:color w:val="FF0000"/>
                <w:sz w:val="22"/>
                <w:szCs w:val="22"/>
              </w:rPr>
            </w:pPr>
            <w:r>
              <w:t>&lt;Define CP’s that are when hit considered intent met&gt;</w:t>
            </w:r>
          </w:p>
          <w:p w14:paraId="42A3CD05" w14:textId="77777777" w:rsidR="00FF2A67" w:rsidRPr="005D6BD4" w:rsidRDefault="00FF2A67">
            <w:pPr>
              <w:rPr>
                <w:rFonts w:asciiTheme="minorHAnsi" w:eastAsia="MS Mincho" w:hAnsiTheme="minorHAnsi" w:cstheme="minorBidi"/>
                <w:sz w:val="22"/>
                <w:szCs w:val="22"/>
              </w:rPr>
            </w:pPr>
            <w:r>
              <w:t>&lt;mention seeds required to hit the CP&gt;</w:t>
            </w:r>
          </w:p>
        </w:tc>
      </w:tr>
      <w:tr w:rsidR="00FF2A67" w:rsidRPr="000A4A78" w14:paraId="25D9A4FA" w14:textId="77777777">
        <w:tc>
          <w:tcPr>
            <w:tcW w:w="0" w:type="auto"/>
          </w:tcPr>
          <w:p w14:paraId="24E1A9D0" w14:textId="77777777" w:rsidR="00FF2A67" w:rsidRDefault="00FF2A67">
            <w:r>
              <w:t>Useful Resources</w:t>
            </w:r>
          </w:p>
          <w:p w14:paraId="003C56C6" w14:textId="77777777" w:rsidR="00FF2A67" w:rsidRPr="006321E2" w:rsidRDefault="00FF2A67">
            <w:pPr>
              <w:rPr>
                <w:i/>
                <w:iCs/>
              </w:rPr>
            </w:pPr>
            <w:r>
              <w:t>&lt;Example: Block diagrams, waves, snippets from PCR/HAS etc.&gt;</w:t>
            </w:r>
          </w:p>
        </w:tc>
      </w:tr>
    </w:tbl>
    <w:p w14:paraId="37904329" w14:textId="77777777" w:rsidR="00FF2A67" w:rsidRPr="00FF2A67" w:rsidRDefault="00FF2A67" w:rsidP="00FF2A67"/>
    <w:p w14:paraId="5114C3F7" w14:textId="77777777" w:rsidR="00B1212A" w:rsidRPr="00B1212A" w:rsidRDefault="00B1212A" w:rsidP="00B1212A"/>
    <w:p w14:paraId="217520F2" w14:textId="77777777" w:rsidR="007015AC" w:rsidRDefault="007015AC" w:rsidP="007015AC">
      <w:pPr>
        <w:pStyle w:val="Heading2"/>
      </w:pPr>
      <w:r w:rsidRPr="00EE2E31">
        <w:t>Checklist</w:t>
      </w:r>
      <w:bookmarkEnd w:id="76"/>
      <w:bookmarkEnd w:id="77"/>
    </w:p>
    <w:p w14:paraId="257DB49D" w14:textId="77777777" w:rsidR="007015AC" w:rsidRDefault="007015AC" w:rsidP="007015AC">
      <w:pPr>
        <w:pStyle w:val="Heading3"/>
      </w:pPr>
      <w:bookmarkStart w:id="82" w:name="_Toc78188544"/>
      <w:bookmarkStart w:id="83" w:name="_Toc162271510"/>
      <w:r>
        <w:t>Register Validation</w:t>
      </w:r>
      <w:bookmarkEnd w:id="82"/>
      <w:bookmarkEnd w:id="83"/>
    </w:p>
    <w:p w14:paraId="6286B690" w14:textId="77777777" w:rsidR="007015AC" w:rsidRDefault="007015AC" w:rsidP="007015AC">
      <w:pPr>
        <w:rPr>
          <w:i/>
          <w:iCs/>
          <w:color w:val="FF0000"/>
        </w:rPr>
      </w:pPr>
      <w:r>
        <w:rPr>
          <w:i/>
          <w:iCs/>
          <w:color w:val="FF0000"/>
        </w:rPr>
        <w:t>The author is required and expected to comply with the Intel-wide “Register MRC” team’s recommendations for register attribute validation. Please refer to the website alias “</w:t>
      </w:r>
      <w:proofErr w:type="spellStart"/>
      <w:r>
        <w:rPr>
          <w:i/>
          <w:iCs/>
          <w:color w:val="FF0000"/>
        </w:rPr>
        <w:t>goto</w:t>
      </w:r>
      <w:proofErr w:type="spellEnd"/>
      <w:r>
        <w:rPr>
          <w:i/>
          <w:iCs/>
          <w:color w:val="FF0000"/>
        </w:rPr>
        <w:t>/registers</w:t>
      </w:r>
      <w:r w:rsidRPr="4851F9ED">
        <w:rPr>
          <w:i/>
          <w:iCs/>
          <w:color w:val="FF0000"/>
        </w:rPr>
        <w:t>,”</w:t>
      </w:r>
      <w:r>
        <w:rPr>
          <w:i/>
          <w:iCs/>
          <w:color w:val="FF0000"/>
        </w:rPr>
        <w:t xml:space="preserve"> clicking the “Documents” item from the right-hand frame, then “</w:t>
      </w:r>
      <w:hyperlink r:id="rId39">
        <w:r w:rsidRPr="4851F9ED">
          <w:rPr>
            <w:rStyle w:val="Hyperlink"/>
            <w:i/>
            <w:iCs/>
          </w:rPr>
          <w:t>Register Validation Requirements</w:t>
        </w:r>
      </w:hyperlink>
      <w:r w:rsidRPr="4851F9ED">
        <w:rPr>
          <w:i/>
          <w:iCs/>
          <w:color w:val="FF0000"/>
        </w:rPr>
        <w:t>.”</w:t>
      </w:r>
      <w:r>
        <w:rPr>
          <w:i/>
          <w:iCs/>
          <w:color w:val="FF0000"/>
        </w:rPr>
        <w:t xml:space="preserve">  (At some future point in time, this documentation shall be transferred to some location within our development repository, for long-term maintenance by our own team. While the CREST tool described in the provided link is not required within our team, it is a requirement that an equivalent </w:t>
      </w:r>
      <w:r w:rsidRPr="4851F9ED">
        <w:rPr>
          <w:i/>
          <w:iCs/>
          <w:color w:val="FF0000"/>
        </w:rPr>
        <w:t>be</w:t>
      </w:r>
      <w:r>
        <w:rPr>
          <w:i/>
          <w:iCs/>
          <w:color w:val="FF0000"/>
        </w:rPr>
        <w:t xml:space="preserve"> used.</w:t>
      </w:r>
    </w:p>
    <w:p w14:paraId="65168FBF" w14:textId="77777777" w:rsidR="007015AC" w:rsidRDefault="007015AC" w:rsidP="007015AC">
      <w:pPr>
        <w:rPr>
          <w:i/>
          <w:iCs/>
          <w:color w:val="FF0000"/>
        </w:rPr>
      </w:pPr>
    </w:p>
    <w:p w14:paraId="2D957FA2" w14:textId="77777777" w:rsidR="007015AC" w:rsidRDefault="007015AC" w:rsidP="007015AC">
      <w:pPr>
        <w:rPr>
          <w:i/>
          <w:iCs/>
          <w:color w:val="FF0000"/>
        </w:rPr>
      </w:pPr>
      <w:r>
        <w:rPr>
          <w:i/>
          <w:iCs/>
          <w:color w:val="FF0000"/>
        </w:rPr>
        <w:t>&lt;</w:t>
      </w:r>
      <w:r w:rsidRPr="0000366B">
        <w:rPr>
          <w:i/>
          <w:iCs/>
          <w:color w:val="FF0000"/>
        </w:rPr>
        <w:t xml:space="preserve">Fill in below table for every </w:t>
      </w:r>
      <w:r>
        <w:rPr>
          <w:i/>
          <w:iCs/>
          <w:color w:val="FF0000"/>
        </w:rPr>
        <w:t>special attribute field that is not covered by recursive testing or automated tools&gt;</w:t>
      </w:r>
    </w:p>
    <w:p w14:paraId="5B4E3D3F" w14:textId="77777777" w:rsidR="007015AC" w:rsidRPr="00D1066E" w:rsidRDefault="007015AC" w:rsidP="007015AC">
      <w:pPr>
        <w:rPr>
          <w:i/>
          <w:iCs/>
          <w:color w:val="FF0000"/>
        </w:rPr>
      </w:pPr>
      <w:r w:rsidRPr="00D1066E">
        <w:rPr>
          <w:i/>
          <w:iCs/>
          <w:color w:val="FF0000"/>
        </w:rPr>
        <w:t>&lt;</w:t>
      </w:r>
      <w:r>
        <w:rPr>
          <w:i/>
          <w:iCs/>
          <w:color w:val="FF0000"/>
        </w:rPr>
        <w:t>Field Name</w:t>
      </w:r>
      <w:r w:rsidRPr="00D1066E">
        <w:rPr>
          <w:i/>
          <w:iCs/>
          <w:color w:val="FF0000"/>
        </w:rPr>
        <w:t>&gt;</w:t>
      </w:r>
      <w:r>
        <w:rPr>
          <w:i/>
          <w:iCs/>
          <w:color w:val="FF0000"/>
        </w:rPr>
        <w:t xml:space="preserve"> </w:t>
      </w:r>
    </w:p>
    <w:tbl>
      <w:tblPr>
        <w:tblStyle w:val="TableGrid"/>
        <w:tblW w:w="9350" w:type="dxa"/>
        <w:tblLook w:val="04A0" w:firstRow="1" w:lastRow="0" w:firstColumn="1" w:lastColumn="0" w:noHBand="0" w:noVBand="1"/>
      </w:tblPr>
      <w:tblGrid>
        <w:gridCol w:w="1719"/>
        <w:gridCol w:w="1285"/>
        <w:gridCol w:w="2486"/>
        <w:gridCol w:w="1930"/>
        <w:gridCol w:w="1930"/>
      </w:tblGrid>
      <w:tr w:rsidR="007015AC" w:rsidRPr="00F606B8" w14:paraId="0B73E740" w14:textId="77777777">
        <w:tc>
          <w:tcPr>
            <w:tcW w:w="1719" w:type="dxa"/>
          </w:tcPr>
          <w:p w14:paraId="63907A18" w14:textId="77777777" w:rsidR="007015AC" w:rsidRPr="00F606B8" w:rsidRDefault="007015AC">
            <w:pPr>
              <w:jc w:val="center"/>
              <w:rPr>
                <w:rFonts w:asciiTheme="minorHAnsi" w:eastAsiaTheme="minorHAnsi" w:hAnsiTheme="minorHAnsi" w:cstheme="minorHAnsi"/>
                <w:sz w:val="22"/>
                <w:szCs w:val="22"/>
              </w:rPr>
            </w:pPr>
            <w:r>
              <w:rPr>
                <w:rFonts w:asciiTheme="minorHAnsi" w:eastAsiaTheme="minorHAnsi" w:hAnsiTheme="minorHAnsi" w:cstheme="minorHAnsi"/>
                <w:sz w:val="22"/>
                <w:szCs w:val="22"/>
              </w:rPr>
              <w:t>Attribute</w:t>
            </w:r>
          </w:p>
        </w:tc>
        <w:tc>
          <w:tcPr>
            <w:tcW w:w="1285" w:type="dxa"/>
          </w:tcPr>
          <w:p w14:paraId="38A8CD40" w14:textId="77777777" w:rsidR="007015AC" w:rsidRDefault="007015AC">
            <w:pPr>
              <w:jc w:val="center"/>
            </w:pPr>
            <w:r w:rsidRPr="00D51126">
              <w:rPr>
                <w:rFonts w:asciiTheme="minorHAnsi" w:eastAsiaTheme="minorHAnsi" w:hAnsiTheme="minorHAnsi" w:cstheme="minorHAnsi"/>
                <w:sz w:val="22"/>
                <w:szCs w:val="22"/>
              </w:rPr>
              <w:t>Data</w:t>
            </w:r>
          </w:p>
        </w:tc>
        <w:tc>
          <w:tcPr>
            <w:tcW w:w="2486" w:type="dxa"/>
          </w:tcPr>
          <w:p w14:paraId="3ED6E49F" w14:textId="77777777" w:rsidR="007015AC" w:rsidRPr="00F606B8" w:rsidRDefault="007015AC">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Stimulus present in test</w:t>
            </w:r>
          </w:p>
        </w:tc>
        <w:tc>
          <w:tcPr>
            <w:tcW w:w="1930" w:type="dxa"/>
          </w:tcPr>
          <w:p w14:paraId="550D6F78" w14:textId="77777777" w:rsidR="007015AC" w:rsidRPr="00196036" w:rsidRDefault="007015AC">
            <w:pPr>
              <w:jc w:val="center"/>
              <w:rPr>
                <w:rFonts w:asciiTheme="minorHAnsi" w:eastAsiaTheme="minorHAnsi" w:hAnsiTheme="minorHAnsi" w:cstheme="minorBidi"/>
                <w:sz w:val="22"/>
                <w:szCs w:val="22"/>
              </w:rPr>
            </w:pPr>
            <w:r w:rsidRPr="00196036">
              <w:rPr>
                <w:rFonts w:asciiTheme="minorHAnsi" w:eastAsiaTheme="minorHAnsi" w:hAnsiTheme="minorHAnsi" w:cstheme="minorBidi"/>
                <w:sz w:val="22"/>
                <w:szCs w:val="22"/>
              </w:rPr>
              <w:t>Check Name</w:t>
            </w:r>
          </w:p>
        </w:tc>
        <w:tc>
          <w:tcPr>
            <w:tcW w:w="1930" w:type="dxa"/>
          </w:tcPr>
          <w:p w14:paraId="7F7A21E9" w14:textId="77777777" w:rsidR="007015AC" w:rsidRPr="00196036" w:rsidRDefault="007015AC">
            <w:pPr>
              <w:jc w:val="center"/>
              <w:rPr>
                <w:rFonts w:asciiTheme="minorHAnsi" w:eastAsiaTheme="minorHAnsi" w:hAnsiTheme="minorHAnsi" w:cstheme="minorBidi"/>
                <w:sz w:val="22"/>
                <w:szCs w:val="22"/>
              </w:rPr>
            </w:pPr>
            <w:r w:rsidRPr="00196036">
              <w:rPr>
                <w:rFonts w:asciiTheme="minorHAnsi" w:eastAsiaTheme="minorHAnsi" w:hAnsiTheme="minorHAnsi" w:cstheme="minorBidi"/>
                <w:sz w:val="22"/>
                <w:szCs w:val="22"/>
              </w:rPr>
              <w:t>Cover point Name</w:t>
            </w:r>
          </w:p>
        </w:tc>
      </w:tr>
      <w:tr w:rsidR="007015AC" w:rsidRPr="00F606B8" w14:paraId="4C9ADE83" w14:textId="77777777">
        <w:tc>
          <w:tcPr>
            <w:tcW w:w="1719" w:type="dxa"/>
          </w:tcPr>
          <w:p w14:paraId="787B429C" w14:textId="77777777" w:rsidR="007015AC" w:rsidRPr="000675FC" w:rsidRDefault="007015AC">
            <w:pPr>
              <w:jc w:val="center"/>
              <w:rPr>
                <w:rFonts w:asciiTheme="minorHAnsi" w:eastAsiaTheme="minorHAnsi" w:hAnsiTheme="minorHAnsi" w:cstheme="minorHAnsi"/>
                <w:i/>
                <w:iCs/>
                <w:color w:val="FF0000"/>
                <w:sz w:val="22"/>
                <w:szCs w:val="22"/>
              </w:rPr>
            </w:pPr>
            <w:r w:rsidRPr="000675FC">
              <w:rPr>
                <w:rFonts w:asciiTheme="minorHAnsi" w:eastAsiaTheme="minorHAnsi" w:hAnsiTheme="minorHAnsi" w:cstheme="minorHAnsi"/>
                <w:i/>
                <w:iCs/>
                <w:color w:val="FF0000"/>
                <w:sz w:val="22"/>
                <w:szCs w:val="22"/>
              </w:rPr>
              <w:t>Access type</w:t>
            </w:r>
          </w:p>
        </w:tc>
        <w:tc>
          <w:tcPr>
            <w:tcW w:w="1285" w:type="dxa"/>
          </w:tcPr>
          <w:p w14:paraId="2BB75C00" w14:textId="77777777" w:rsidR="007015AC" w:rsidRPr="000B0AAC" w:rsidRDefault="007015AC">
            <w:pPr>
              <w:jc w:val="center"/>
              <w:rPr>
                <w:rFonts w:asciiTheme="minorHAnsi" w:eastAsiaTheme="minorHAnsi" w:hAnsiTheme="minorHAnsi" w:cstheme="minorHAnsi"/>
                <w:i/>
                <w:iCs/>
                <w:color w:val="FF0000"/>
                <w:sz w:val="22"/>
                <w:szCs w:val="22"/>
              </w:rPr>
            </w:pPr>
            <w:r w:rsidRPr="000B0AAC">
              <w:rPr>
                <w:rFonts w:asciiTheme="minorHAnsi" w:eastAsiaTheme="minorHAnsi" w:hAnsiTheme="minorHAnsi" w:cstheme="minorHAnsi"/>
                <w:i/>
                <w:iCs/>
                <w:color w:val="FF0000"/>
                <w:sz w:val="22"/>
                <w:szCs w:val="22"/>
              </w:rPr>
              <w:t>&lt;RW/1C&gt;</w:t>
            </w:r>
          </w:p>
        </w:tc>
        <w:tc>
          <w:tcPr>
            <w:tcW w:w="2486" w:type="dxa"/>
          </w:tcPr>
          <w:p w14:paraId="34513342" w14:textId="77777777" w:rsidR="007015AC" w:rsidRPr="00684D24" w:rsidRDefault="007015AC">
            <w:pPr>
              <w:jc w:val="center"/>
              <w:rPr>
                <w:rFonts w:asciiTheme="minorHAnsi" w:eastAsiaTheme="minorHAnsi" w:hAnsiTheme="minorHAnsi" w:cstheme="minorBidi"/>
                <w:i/>
                <w:iCs/>
                <w:color w:val="FF0000"/>
                <w:sz w:val="22"/>
                <w:szCs w:val="22"/>
              </w:rPr>
            </w:pPr>
            <w:r w:rsidRPr="00684D24">
              <w:rPr>
                <w:rFonts w:asciiTheme="minorHAnsi" w:eastAsiaTheme="minorHAnsi" w:hAnsiTheme="minorHAnsi" w:cstheme="minorBidi"/>
                <w:i/>
                <w:iCs/>
                <w:color w:val="FF0000"/>
                <w:sz w:val="22"/>
                <w:szCs w:val="22"/>
              </w:rPr>
              <w:t>&lt;Test Name&gt;</w:t>
            </w:r>
          </w:p>
        </w:tc>
        <w:tc>
          <w:tcPr>
            <w:tcW w:w="1930" w:type="dxa"/>
          </w:tcPr>
          <w:p w14:paraId="2A283ADA" w14:textId="77777777" w:rsidR="007015AC" w:rsidRPr="00684D24" w:rsidRDefault="007015AC">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Check</w:t>
            </w:r>
            <w:r w:rsidRPr="00684D24">
              <w:rPr>
                <w:rFonts w:asciiTheme="minorHAnsi" w:eastAsiaTheme="minorHAnsi" w:hAnsiTheme="minorHAnsi" w:cstheme="minorBidi"/>
                <w:i/>
                <w:iCs/>
                <w:color w:val="FF0000"/>
                <w:sz w:val="22"/>
                <w:szCs w:val="22"/>
              </w:rPr>
              <w:t xml:space="preserve"> Name&gt;</w:t>
            </w:r>
          </w:p>
        </w:tc>
        <w:tc>
          <w:tcPr>
            <w:tcW w:w="1930" w:type="dxa"/>
          </w:tcPr>
          <w:p w14:paraId="646688CC" w14:textId="77777777" w:rsidR="007015AC" w:rsidRPr="00684D24" w:rsidRDefault="007015AC">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CP</w:t>
            </w:r>
            <w:r w:rsidRPr="00684D24">
              <w:rPr>
                <w:rFonts w:asciiTheme="minorHAnsi" w:eastAsiaTheme="minorHAnsi" w:hAnsiTheme="minorHAnsi" w:cstheme="minorBidi"/>
                <w:i/>
                <w:iCs/>
                <w:color w:val="FF0000"/>
                <w:sz w:val="22"/>
                <w:szCs w:val="22"/>
              </w:rPr>
              <w:t xml:space="preserve"> Name&gt;</w:t>
            </w:r>
          </w:p>
        </w:tc>
      </w:tr>
    </w:tbl>
    <w:p w14:paraId="6C5730B6" w14:textId="77777777" w:rsidR="007015AC" w:rsidRPr="00C25DA5" w:rsidRDefault="007015AC" w:rsidP="007015AC"/>
    <w:p w14:paraId="67F4B040" w14:textId="77777777" w:rsidR="007015AC" w:rsidRDefault="007015AC" w:rsidP="007015AC">
      <w:pPr>
        <w:pStyle w:val="Heading3"/>
      </w:pPr>
      <w:bookmarkStart w:id="84" w:name="_Toc78188545"/>
      <w:bookmarkStart w:id="85" w:name="_Toc162271511"/>
      <w:r>
        <w:t>Feature Vs. Flow Matrix</w:t>
      </w:r>
      <w:bookmarkEnd w:id="84"/>
      <w:bookmarkEnd w:id="85"/>
      <w:r>
        <w:t xml:space="preserve"> </w:t>
      </w:r>
    </w:p>
    <w:p w14:paraId="311A6416" w14:textId="77777777" w:rsidR="007015AC" w:rsidRDefault="007015AC" w:rsidP="007015AC">
      <w:pPr>
        <w:rPr>
          <w:i/>
          <w:iCs/>
          <w:color w:val="FF0000"/>
        </w:rPr>
      </w:pPr>
      <w:r>
        <w:rPr>
          <w:i/>
          <w:iCs/>
          <w:color w:val="FF0000"/>
        </w:rPr>
        <w:t xml:space="preserve">&lt;List the </w:t>
      </w:r>
      <w:r w:rsidRPr="00D4501B">
        <w:rPr>
          <w:i/>
          <w:iCs/>
          <w:color w:val="FF0000"/>
        </w:rPr>
        <w:t xml:space="preserve">test </w:t>
      </w:r>
      <w:r>
        <w:rPr>
          <w:i/>
          <w:iCs/>
          <w:color w:val="FF0000"/>
        </w:rPr>
        <w:t>names that covers given Feature X Flow validation&gt;</w:t>
      </w:r>
    </w:p>
    <w:p w14:paraId="5C7E7BDA" w14:textId="77777777" w:rsidR="007015AC" w:rsidRDefault="007015AC" w:rsidP="007015AC">
      <w:pPr>
        <w:rPr>
          <w:i/>
          <w:iCs/>
          <w:color w:val="FF0000"/>
        </w:rPr>
      </w:pPr>
      <w:r>
        <w:rPr>
          <w:i/>
          <w:iCs/>
          <w:color w:val="FF0000"/>
        </w:rPr>
        <w:t>&lt;Purpose:  This table organizes high-level information facilitating the management and tracking of individual tests which are involved in validating the specified flows and features.&gt;</w:t>
      </w:r>
    </w:p>
    <w:p w14:paraId="7B624E8E" w14:textId="77777777" w:rsidR="007015AC" w:rsidRDefault="007015AC" w:rsidP="007015AC">
      <w:pPr>
        <w:rPr>
          <w:i/>
          <w:iCs/>
          <w:color w:val="FF0000"/>
        </w:rPr>
      </w:pPr>
      <w:r>
        <w:rPr>
          <w:i/>
          <w:iCs/>
          <w:color w:val="FF0000"/>
        </w:rPr>
        <w:t>&lt;</w:t>
      </w:r>
      <w:r w:rsidRPr="0000366B">
        <w:rPr>
          <w:i/>
          <w:iCs/>
          <w:color w:val="FF0000"/>
        </w:rPr>
        <w:t xml:space="preserve">Fill in below table for every new </w:t>
      </w:r>
      <w:r>
        <w:rPr>
          <w:i/>
          <w:iCs/>
          <w:color w:val="FF0000"/>
        </w:rPr>
        <w:t>feature and flow added&gt;</w:t>
      </w:r>
    </w:p>
    <w:p w14:paraId="056CA12A" w14:textId="77777777" w:rsidR="007015AC" w:rsidRDefault="007015AC" w:rsidP="007015AC">
      <w:pPr>
        <w:rPr>
          <w:i/>
          <w:iCs/>
          <w:color w:val="FF0000"/>
        </w:rPr>
      </w:pPr>
      <w:r w:rsidRPr="00C202C3">
        <w:rPr>
          <w:i/>
          <w:iCs/>
          <w:color w:val="FF0000"/>
        </w:rPr>
        <w:t>&lt;Below are few examples given</w:t>
      </w:r>
      <w:r>
        <w:rPr>
          <w:i/>
          <w:iCs/>
          <w:color w:val="FF0000"/>
        </w:rPr>
        <w:t>;</w:t>
      </w:r>
      <w:r w:rsidRPr="00C202C3">
        <w:rPr>
          <w:i/>
          <w:iCs/>
          <w:color w:val="FF0000"/>
        </w:rPr>
        <w:t xml:space="preserve"> author and reviewer </w:t>
      </w:r>
      <w:r>
        <w:rPr>
          <w:i/>
          <w:iCs/>
          <w:color w:val="FF0000"/>
        </w:rPr>
        <w:t>should agree (pre-review) upon an appropriate list of “flows” and “features” for treatment in a tabular fashion as depicted here.</w:t>
      </w:r>
      <w:r w:rsidRPr="00C202C3" w:rsidDel="00DB1F9E">
        <w:rPr>
          <w:i/>
          <w:iCs/>
          <w:color w:val="FF0000"/>
        </w:rPr>
        <w:t xml:space="preserve"> </w:t>
      </w:r>
      <w:r w:rsidRPr="00C202C3">
        <w:rPr>
          <w:i/>
          <w:iCs/>
          <w:color w:val="FF0000"/>
        </w:rPr>
        <w:t>&gt;</w:t>
      </w:r>
    </w:p>
    <w:tbl>
      <w:tblPr>
        <w:tblStyle w:val="TableGrid"/>
        <w:tblW w:w="0" w:type="auto"/>
        <w:tblLook w:val="04A0" w:firstRow="1" w:lastRow="0" w:firstColumn="1" w:lastColumn="0" w:noHBand="0" w:noVBand="1"/>
      </w:tblPr>
      <w:tblGrid>
        <w:gridCol w:w="1831"/>
        <w:gridCol w:w="1759"/>
        <w:gridCol w:w="1722"/>
        <w:gridCol w:w="1703"/>
      </w:tblGrid>
      <w:tr w:rsidR="007015AC" w:rsidRPr="00F27529" w14:paraId="6A1023CD" w14:textId="77777777">
        <w:tc>
          <w:tcPr>
            <w:tcW w:w="1831" w:type="dxa"/>
          </w:tcPr>
          <w:p w14:paraId="336F7A3C" w14:textId="77777777" w:rsidR="007015AC" w:rsidRPr="00F27529" w:rsidRDefault="007015AC">
            <w:pPr>
              <w:rPr>
                <w:rFonts w:asciiTheme="minorHAnsi" w:hAnsiTheme="minorHAnsi" w:cstheme="minorHAnsi"/>
                <w:sz w:val="22"/>
                <w:szCs w:val="22"/>
              </w:rPr>
            </w:pPr>
            <w:r w:rsidRPr="00F27529">
              <w:rPr>
                <w:rFonts w:asciiTheme="minorHAnsi" w:hAnsiTheme="minorHAnsi" w:cstheme="minorHAnsi"/>
                <w:sz w:val="22"/>
                <w:szCs w:val="22"/>
              </w:rPr>
              <w:t>Feature X Flow</w:t>
            </w:r>
          </w:p>
        </w:tc>
        <w:tc>
          <w:tcPr>
            <w:tcW w:w="1759" w:type="dxa"/>
          </w:tcPr>
          <w:p w14:paraId="56B12F8E"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&lt;Power Flows&gt;</w:t>
            </w:r>
          </w:p>
        </w:tc>
        <w:tc>
          <w:tcPr>
            <w:tcW w:w="1722" w:type="dxa"/>
          </w:tcPr>
          <w:p w14:paraId="667A39AB"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&lt;Reset Flows&gt;</w:t>
            </w:r>
          </w:p>
        </w:tc>
        <w:tc>
          <w:tcPr>
            <w:tcW w:w="1703" w:type="dxa"/>
          </w:tcPr>
          <w:p w14:paraId="7A034237" w14:textId="77777777" w:rsidR="007015AC" w:rsidRDefault="007015AC">
            <w:pPr>
              <w:rPr>
                <w:rFonts w:cstheme="minorHAnsi"/>
              </w:rPr>
            </w:pPr>
            <w:r w:rsidRPr="009407E8">
              <w:rPr>
                <w:rFonts w:asciiTheme="minorHAnsi" w:hAnsiTheme="minorHAnsi" w:cstheme="minorHAnsi"/>
                <w:i/>
                <w:iCs/>
                <w:color w:val="FF0000"/>
                <w:sz w:val="22"/>
                <w:szCs w:val="22"/>
              </w:rPr>
              <w:t>&lt;Clock Gating&gt;</w:t>
            </w:r>
          </w:p>
        </w:tc>
      </w:tr>
      <w:tr w:rsidR="007015AC" w:rsidRPr="00F27529" w14:paraId="308E3D56" w14:textId="77777777">
        <w:tc>
          <w:tcPr>
            <w:tcW w:w="1831" w:type="dxa"/>
          </w:tcPr>
          <w:p w14:paraId="083A5800"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&lt;Feature A&gt;</w:t>
            </w:r>
          </w:p>
        </w:tc>
        <w:tc>
          <w:tcPr>
            <w:tcW w:w="1759" w:type="dxa"/>
          </w:tcPr>
          <w:p w14:paraId="414EBA63"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&lt;Test Name&gt;</w:t>
            </w:r>
          </w:p>
        </w:tc>
        <w:tc>
          <w:tcPr>
            <w:tcW w:w="1722" w:type="dxa"/>
          </w:tcPr>
          <w:p w14:paraId="04513F43"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&lt;Test Name&gt;</w:t>
            </w:r>
          </w:p>
        </w:tc>
        <w:tc>
          <w:tcPr>
            <w:tcW w:w="1703" w:type="dxa"/>
          </w:tcPr>
          <w:p w14:paraId="3BF491E8" w14:textId="77777777" w:rsidR="007015AC" w:rsidRPr="00F27529" w:rsidRDefault="007015AC">
            <w:pPr>
              <w:rPr>
                <w:rFonts w:cstheme="minorHAnsi"/>
              </w:rPr>
            </w:pPr>
            <w:r w:rsidRPr="000B0AAC">
              <w:rPr>
                <w:rFonts w:asciiTheme="minorHAnsi" w:hAnsiTheme="minorHAnsi" w:cstheme="minorHAnsi"/>
                <w:i/>
                <w:iCs/>
                <w:color w:val="FF0000"/>
                <w:sz w:val="22"/>
                <w:szCs w:val="22"/>
              </w:rPr>
              <w:t>&lt;Test Name&gt;</w:t>
            </w:r>
          </w:p>
        </w:tc>
      </w:tr>
      <w:tr w:rsidR="007015AC" w:rsidRPr="00F27529" w14:paraId="34D42DFF" w14:textId="77777777">
        <w:tc>
          <w:tcPr>
            <w:tcW w:w="1831" w:type="dxa"/>
          </w:tcPr>
          <w:p w14:paraId="5BD3CDBA"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&lt;Feature B&gt;</w:t>
            </w:r>
          </w:p>
        </w:tc>
        <w:tc>
          <w:tcPr>
            <w:tcW w:w="1759" w:type="dxa"/>
          </w:tcPr>
          <w:p w14:paraId="67884F54"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&lt;Test Name&gt;</w:t>
            </w:r>
          </w:p>
        </w:tc>
        <w:tc>
          <w:tcPr>
            <w:tcW w:w="1722" w:type="dxa"/>
          </w:tcPr>
          <w:p w14:paraId="735845E5"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&lt;Test Name&gt;</w:t>
            </w:r>
          </w:p>
        </w:tc>
        <w:tc>
          <w:tcPr>
            <w:tcW w:w="1703" w:type="dxa"/>
          </w:tcPr>
          <w:p w14:paraId="1C7E501D" w14:textId="77777777" w:rsidR="007015AC" w:rsidRPr="00F27529" w:rsidRDefault="007015AC">
            <w:pPr>
              <w:rPr>
                <w:rFonts w:cstheme="minorHAnsi"/>
              </w:rPr>
            </w:pPr>
            <w:r w:rsidRPr="000B0AAC">
              <w:rPr>
                <w:rFonts w:asciiTheme="minorHAnsi" w:hAnsiTheme="minorHAnsi" w:cstheme="minorHAnsi"/>
                <w:i/>
                <w:iCs/>
                <w:color w:val="FF0000"/>
                <w:sz w:val="22"/>
                <w:szCs w:val="22"/>
              </w:rPr>
              <w:t>&lt;Test Name&gt;</w:t>
            </w:r>
          </w:p>
        </w:tc>
      </w:tr>
      <w:tr w:rsidR="007015AC" w:rsidRPr="00F27529" w14:paraId="3734D154" w14:textId="77777777">
        <w:tc>
          <w:tcPr>
            <w:tcW w:w="1831" w:type="dxa"/>
          </w:tcPr>
          <w:p w14:paraId="4AF551B9"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&lt;Feature C&gt;</w:t>
            </w:r>
          </w:p>
        </w:tc>
        <w:tc>
          <w:tcPr>
            <w:tcW w:w="1759" w:type="dxa"/>
          </w:tcPr>
          <w:p w14:paraId="404D07FD"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&lt;Test Name&gt;</w:t>
            </w:r>
          </w:p>
        </w:tc>
        <w:tc>
          <w:tcPr>
            <w:tcW w:w="1722" w:type="dxa"/>
          </w:tcPr>
          <w:p w14:paraId="66385052"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&lt;Test Name&gt;</w:t>
            </w:r>
          </w:p>
        </w:tc>
        <w:tc>
          <w:tcPr>
            <w:tcW w:w="1703" w:type="dxa"/>
          </w:tcPr>
          <w:p w14:paraId="196E4AB5" w14:textId="77777777" w:rsidR="007015AC" w:rsidRPr="00F27529" w:rsidRDefault="007015AC">
            <w:pPr>
              <w:rPr>
                <w:rFonts w:cstheme="minorHAnsi"/>
              </w:rPr>
            </w:pPr>
            <w:r w:rsidRPr="000B0AAC">
              <w:rPr>
                <w:rFonts w:asciiTheme="minorHAnsi" w:hAnsiTheme="minorHAnsi" w:cstheme="minorHAnsi"/>
                <w:i/>
                <w:iCs/>
                <w:color w:val="FF0000"/>
                <w:sz w:val="22"/>
                <w:szCs w:val="22"/>
              </w:rPr>
              <w:t>&lt;Test Name&gt;</w:t>
            </w:r>
          </w:p>
        </w:tc>
      </w:tr>
      <w:tr w:rsidR="007015AC" w:rsidRPr="00F27529" w14:paraId="674FD994" w14:textId="77777777">
        <w:tc>
          <w:tcPr>
            <w:tcW w:w="1831" w:type="dxa"/>
          </w:tcPr>
          <w:p w14:paraId="004F599D"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&lt;Feature D&gt;</w:t>
            </w:r>
          </w:p>
        </w:tc>
        <w:tc>
          <w:tcPr>
            <w:tcW w:w="1759" w:type="dxa"/>
          </w:tcPr>
          <w:p w14:paraId="7F2D8431"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&lt;Test Name&gt;</w:t>
            </w:r>
          </w:p>
        </w:tc>
        <w:tc>
          <w:tcPr>
            <w:tcW w:w="1722" w:type="dxa"/>
          </w:tcPr>
          <w:p w14:paraId="103559CB"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&lt;Test Name&gt;</w:t>
            </w:r>
          </w:p>
        </w:tc>
        <w:tc>
          <w:tcPr>
            <w:tcW w:w="1703" w:type="dxa"/>
          </w:tcPr>
          <w:p w14:paraId="69C28AB3" w14:textId="77777777" w:rsidR="007015AC" w:rsidRPr="00F27529" w:rsidRDefault="007015AC">
            <w:pPr>
              <w:rPr>
                <w:rFonts w:cstheme="minorHAnsi"/>
              </w:rPr>
            </w:pPr>
            <w:r w:rsidRPr="000B0AAC">
              <w:rPr>
                <w:rFonts w:asciiTheme="minorHAnsi" w:hAnsiTheme="minorHAnsi" w:cstheme="minorHAnsi"/>
                <w:i/>
                <w:iCs/>
                <w:color w:val="FF0000"/>
                <w:sz w:val="22"/>
                <w:szCs w:val="22"/>
              </w:rPr>
              <w:t>&lt;Test Name&gt;</w:t>
            </w:r>
          </w:p>
        </w:tc>
      </w:tr>
    </w:tbl>
    <w:p w14:paraId="7D5AF9D3" w14:textId="77777777" w:rsidR="007015AC" w:rsidRPr="00C202C3" w:rsidRDefault="007015AC" w:rsidP="007015AC">
      <w:pPr>
        <w:rPr>
          <w:i/>
          <w:iCs/>
          <w:color w:val="FF0000"/>
        </w:rPr>
      </w:pPr>
    </w:p>
    <w:p w14:paraId="262F058C" w14:textId="77777777" w:rsidR="007015AC" w:rsidRDefault="007015AC" w:rsidP="007015AC">
      <w:pPr>
        <w:pStyle w:val="Heading3"/>
      </w:pPr>
      <w:bookmarkStart w:id="86" w:name="_Toc78188546"/>
      <w:bookmarkStart w:id="87" w:name="_Toc162271512"/>
      <w:r>
        <w:t>Feature Vs. Feature Matrix</w:t>
      </w:r>
      <w:bookmarkEnd w:id="86"/>
      <w:bookmarkEnd w:id="87"/>
      <w:r>
        <w:t xml:space="preserve"> </w:t>
      </w:r>
    </w:p>
    <w:p w14:paraId="74F482EE" w14:textId="77777777" w:rsidR="007015AC" w:rsidRDefault="007015AC" w:rsidP="007015AC">
      <w:pPr>
        <w:rPr>
          <w:i/>
          <w:iCs/>
          <w:color w:val="FF0000"/>
        </w:rPr>
      </w:pPr>
      <w:r>
        <w:rPr>
          <w:i/>
          <w:iCs/>
          <w:color w:val="FF0000"/>
        </w:rPr>
        <w:t xml:space="preserve">&lt;List the test names that covers given Feature X Feature validation&gt; </w:t>
      </w:r>
    </w:p>
    <w:p w14:paraId="634FD1B4" w14:textId="77777777" w:rsidR="007015AC" w:rsidRDefault="007015AC" w:rsidP="007015AC">
      <w:pPr>
        <w:rPr>
          <w:i/>
          <w:iCs/>
          <w:color w:val="FF0000"/>
        </w:rPr>
      </w:pPr>
      <w:r>
        <w:rPr>
          <w:i/>
          <w:iCs/>
          <w:color w:val="FF0000"/>
        </w:rPr>
        <w:t>&lt;Purpose:  This table organizes high-level information facilitating the management and tracking of individual tests which are involved in validating the specified flows and features.&gt;</w:t>
      </w:r>
    </w:p>
    <w:p w14:paraId="082CE04D" w14:textId="77777777" w:rsidR="007015AC" w:rsidRDefault="007015AC" w:rsidP="007015AC">
      <w:pPr>
        <w:rPr>
          <w:i/>
          <w:iCs/>
          <w:color w:val="FF0000"/>
        </w:rPr>
      </w:pPr>
      <w:r>
        <w:rPr>
          <w:i/>
          <w:iCs/>
          <w:color w:val="FF0000"/>
        </w:rPr>
        <w:t>&lt;</w:t>
      </w:r>
      <w:r w:rsidRPr="0000366B">
        <w:rPr>
          <w:i/>
          <w:iCs/>
          <w:color w:val="FF0000"/>
        </w:rPr>
        <w:t xml:space="preserve">Fill in below table for every new </w:t>
      </w:r>
      <w:r>
        <w:rPr>
          <w:i/>
          <w:iCs/>
          <w:color w:val="FF0000"/>
        </w:rPr>
        <w:t>feature and flow added&gt;</w:t>
      </w:r>
    </w:p>
    <w:p w14:paraId="3CA5B1C1" w14:textId="77777777" w:rsidR="007015AC" w:rsidRDefault="007015AC" w:rsidP="007015AC">
      <w:pPr>
        <w:rPr>
          <w:i/>
          <w:iCs/>
          <w:color w:val="FF0000"/>
        </w:rPr>
      </w:pPr>
      <w:r w:rsidRPr="00C202C3">
        <w:rPr>
          <w:i/>
          <w:iCs/>
          <w:color w:val="FF0000"/>
        </w:rPr>
        <w:t>&lt;Below are few examples given</w:t>
      </w:r>
      <w:r>
        <w:rPr>
          <w:i/>
          <w:iCs/>
          <w:color w:val="FF0000"/>
        </w:rPr>
        <w:t>;</w:t>
      </w:r>
      <w:r w:rsidRPr="00C202C3">
        <w:rPr>
          <w:i/>
          <w:iCs/>
          <w:color w:val="FF0000"/>
        </w:rPr>
        <w:t xml:space="preserve"> author and reviewer </w:t>
      </w:r>
      <w:r>
        <w:rPr>
          <w:i/>
          <w:iCs/>
          <w:color w:val="FF0000"/>
        </w:rPr>
        <w:t>should agree (pre-review) upon an appropriate list of “feature” and “feature” for treatment in a tabular fashion as depicted here.</w:t>
      </w:r>
      <w:r w:rsidRPr="00C202C3" w:rsidDel="00DB1F9E">
        <w:rPr>
          <w:i/>
          <w:iCs/>
          <w:color w:val="FF0000"/>
        </w:rPr>
        <w:t xml:space="preserve"> </w:t>
      </w:r>
      <w:r w:rsidRPr="00C202C3">
        <w:rPr>
          <w:i/>
          <w:iCs/>
          <w:color w:val="FF0000"/>
        </w:rPr>
        <w:t>&gt;</w:t>
      </w:r>
    </w:p>
    <w:tbl>
      <w:tblPr>
        <w:tblStyle w:val="TableGrid"/>
        <w:tblW w:w="0" w:type="auto"/>
        <w:tblLook w:val="04A0" w:firstRow="1" w:lastRow="0" w:firstColumn="1" w:lastColumn="0" w:noHBand="0" w:noVBand="1"/>
      </w:tblPr>
      <w:tblGrid>
        <w:gridCol w:w="1831"/>
        <w:gridCol w:w="1759"/>
        <w:gridCol w:w="1722"/>
        <w:gridCol w:w="1703"/>
      </w:tblGrid>
      <w:tr w:rsidR="007015AC" w:rsidRPr="00F27529" w14:paraId="7DBA001D" w14:textId="77777777">
        <w:tc>
          <w:tcPr>
            <w:tcW w:w="1831" w:type="dxa"/>
          </w:tcPr>
          <w:p w14:paraId="3BA11367" w14:textId="77777777" w:rsidR="007015AC" w:rsidRPr="00F27529" w:rsidRDefault="007015AC">
            <w:pPr>
              <w:rPr>
                <w:rFonts w:asciiTheme="minorHAnsi" w:hAnsiTheme="minorHAnsi" w:cstheme="minorHAnsi"/>
                <w:sz w:val="22"/>
                <w:szCs w:val="22"/>
              </w:rPr>
            </w:pPr>
            <w:r w:rsidRPr="00F27529">
              <w:rPr>
                <w:rFonts w:asciiTheme="minorHAnsi" w:hAnsiTheme="minorHAnsi" w:cstheme="minorHAnsi"/>
                <w:sz w:val="22"/>
                <w:szCs w:val="22"/>
              </w:rPr>
              <w:t>Feature X F</w:t>
            </w:r>
            <w:r>
              <w:rPr>
                <w:rFonts w:asciiTheme="minorHAnsi" w:hAnsiTheme="minorHAnsi" w:cstheme="minorHAnsi"/>
                <w:sz w:val="22"/>
                <w:szCs w:val="22"/>
              </w:rPr>
              <w:t>eature</w:t>
            </w:r>
          </w:p>
        </w:tc>
        <w:tc>
          <w:tcPr>
            <w:tcW w:w="1759" w:type="dxa"/>
          </w:tcPr>
          <w:p w14:paraId="2D722B8A"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&lt;Feature A&gt;</w:t>
            </w:r>
          </w:p>
        </w:tc>
        <w:tc>
          <w:tcPr>
            <w:tcW w:w="1722" w:type="dxa"/>
          </w:tcPr>
          <w:p w14:paraId="0FFD0DCD"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 xml:space="preserve">&lt;Feature </w:t>
            </w:r>
            <w:r>
              <w:rPr>
                <w:rFonts w:asciiTheme="minorHAnsi" w:hAnsiTheme="minorHAnsi" w:cstheme="minorHAnsi"/>
                <w:i/>
                <w:iCs/>
                <w:color w:val="FF0000"/>
                <w:sz w:val="22"/>
                <w:szCs w:val="22"/>
              </w:rPr>
              <w:t>B</w:t>
            </w:r>
            <w:r w:rsidRPr="000B0AAC">
              <w:rPr>
                <w:rFonts w:asciiTheme="minorHAnsi" w:hAnsiTheme="minorHAnsi" w:cstheme="minorHAnsi"/>
                <w:i/>
                <w:iCs/>
                <w:color w:val="FF0000"/>
                <w:sz w:val="22"/>
                <w:szCs w:val="22"/>
              </w:rPr>
              <w:t>&gt;</w:t>
            </w:r>
          </w:p>
        </w:tc>
        <w:tc>
          <w:tcPr>
            <w:tcW w:w="1703" w:type="dxa"/>
          </w:tcPr>
          <w:p w14:paraId="7A071B94" w14:textId="77777777" w:rsidR="007015AC" w:rsidRDefault="007015AC">
            <w:pPr>
              <w:rPr>
                <w:rFonts w:cstheme="minorHAnsi"/>
              </w:rPr>
            </w:pPr>
            <w:r w:rsidRPr="000B0AAC">
              <w:rPr>
                <w:rFonts w:asciiTheme="minorHAnsi" w:hAnsiTheme="minorHAnsi" w:cstheme="minorHAnsi"/>
                <w:i/>
                <w:iCs/>
                <w:color w:val="FF0000"/>
                <w:sz w:val="22"/>
                <w:szCs w:val="22"/>
              </w:rPr>
              <w:t xml:space="preserve">&lt;Feature </w:t>
            </w:r>
            <w:r>
              <w:rPr>
                <w:rFonts w:asciiTheme="minorHAnsi" w:hAnsiTheme="minorHAnsi" w:cstheme="minorHAnsi"/>
                <w:i/>
                <w:iCs/>
                <w:color w:val="FF0000"/>
                <w:sz w:val="22"/>
                <w:szCs w:val="22"/>
              </w:rPr>
              <w:t>C</w:t>
            </w:r>
            <w:r w:rsidRPr="000B0AAC">
              <w:rPr>
                <w:rFonts w:asciiTheme="minorHAnsi" w:hAnsiTheme="minorHAnsi" w:cstheme="minorHAnsi"/>
                <w:i/>
                <w:iCs/>
                <w:color w:val="FF0000"/>
                <w:sz w:val="22"/>
                <w:szCs w:val="22"/>
              </w:rPr>
              <w:t>&gt;</w:t>
            </w:r>
          </w:p>
        </w:tc>
      </w:tr>
      <w:tr w:rsidR="007015AC" w:rsidRPr="00F27529" w14:paraId="2B95683E" w14:textId="77777777">
        <w:tc>
          <w:tcPr>
            <w:tcW w:w="1831" w:type="dxa"/>
          </w:tcPr>
          <w:p w14:paraId="63A34268"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&lt;Feature A&gt;</w:t>
            </w:r>
          </w:p>
        </w:tc>
        <w:tc>
          <w:tcPr>
            <w:tcW w:w="1759" w:type="dxa"/>
          </w:tcPr>
          <w:p w14:paraId="093782F3"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&lt;Test Name&gt;</w:t>
            </w:r>
          </w:p>
        </w:tc>
        <w:tc>
          <w:tcPr>
            <w:tcW w:w="1722" w:type="dxa"/>
          </w:tcPr>
          <w:p w14:paraId="31A75EB9"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&lt;Test Name&gt;</w:t>
            </w:r>
          </w:p>
        </w:tc>
        <w:tc>
          <w:tcPr>
            <w:tcW w:w="1703" w:type="dxa"/>
          </w:tcPr>
          <w:p w14:paraId="7CE9ACC1" w14:textId="77777777" w:rsidR="007015AC" w:rsidRPr="00F27529" w:rsidRDefault="007015AC">
            <w:pPr>
              <w:rPr>
                <w:rFonts w:cstheme="minorHAnsi"/>
              </w:rPr>
            </w:pPr>
            <w:r w:rsidRPr="000B0AAC">
              <w:rPr>
                <w:rFonts w:asciiTheme="minorHAnsi" w:hAnsiTheme="minorHAnsi" w:cstheme="minorHAnsi"/>
                <w:i/>
                <w:iCs/>
                <w:color w:val="FF0000"/>
                <w:sz w:val="22"/>
                <w:szCs w:val="22"/>
              </w:rPr>
              <w:t>&lt;Test Name&gt;</w:t>
            </w:r>
          </w:p>
        </w:tc>
      </w:tr>
      <w:tr w:rsidR="007015AC" w:rsidRPr="00F27529" w14:paraId="2C326FD3" w14:textId="77777777">
        <w:tc>
          <w:tcPr>
            <w:tcW w:w="1831" w:type="dxa"/>
          </w:tcPr>
          <w:p w14:paraId="1DCCDD61"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&lt;Feature B&gt;</w:t>
            </w:r>
          </w:p>
        </w:tc>
        <w:tc>
          <w:tcPr>
            <w:tcW w:w="1759" w:type="dxa"/>
          </w:tcPr>
          <w:p w14:paraId="57559752"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&lt;Test Name&gt;</w:t>
            </w:r>
          </w:p>
        </w:tc>
        <w:tc>
          <w:tcPr>
            <w:tcW w:w="1722" w:type="dxa"/>
          </w:tcPr>
          <w:p w14:paraId="099B10C4"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&lt;Test Name&gt;</w:t>
            </w:r>
          </w:p>
        </w:tc>
        <w:tc>
          <w:tcPr>
            <w:tcW w:w="1703" w:type="dxa"/>
          </w:tcPr>
          <w:p w14:paraId="1CDED8DE" w14:textId="77777777" w:rsidR="007015AC" w:rsidRPr="00F27529" w:rsidRDefault="007015AC">
            <w:pPr>
              <w:rPr>
                <w:rFonts w:cstheme="minorHAnsi"/>
              </w:rPr>
            </w:pPr>
            <w:r w:rsidRPr="000B0AAC">
              <w:rPr>
                <w:rFonts w:asciiTheme="minorHAnsi" w:hAnsiTheme="minorHAnsi" w:cstheme="minorHAnsi"/>
                <w:i/>
                <w:iCs/>
                <w:color w:val="FF0000"/>
                <w:sz w:val="22"/>
                <w:szCs w:val="22"/>
              </w:rPr>
              <w:t>&lt;Test Name&gt;</w:t>
            </w:r>
          </w:p>
        </w:tc>
      </w:tr>
      <w:tr w:rsidR="007015AC" w:rsidRPr="00F27529" w14:paraId="068C3715" w14:textId="77777777">
        <w:tc>
          <w:tcPr>
            <w:tcW w:w="1831" w:type="dxa"/>
          </w:tcPr>
          <w:p w14:paraId="25F8CDD1"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&lt;Feature C&gt;</w:t>
            </w:r>
          </w:p>
        </w:tc>
        <w:tc>
          <w:tcPr>
            <w:tcW w:w="1759" w:type="dxa"/>
          </w:tcPr>
          <w:p w14:paraId="54FC8E6F"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&lt;Test Name&gt;</w:t>
            </w:r>
          </w:p>
        </w:tc>
        <w:tc>
          <w:tcPr>
            <w:tcW w:w="1722" w:type="dxa"/>
          </w:tcPr>
          <w:p w14:paraId="77F12B69"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&lt;Test Name&gt;</w:t>
            </w:r>
          </w:p>
        </w:tc>
        <w:tc>
          <w:tcPr>
            <w:tcW w:w="1703" w:type="dxa"/>
          </w:tcPr>
          <w:p w14:paraId="7A1B5B58" w14:textId="77777777" w:rsidR="007015AC" w:rsidRPr="00F27529" w:rsidRDefault="007015AC">
            <w:pPr>
              <w:rPr>
                <w:rFonts w:cstheme="minorHAnsi"/>
              </w:rPr>
            </w:pPr>
            <w:r w:rsidRPr="000B0AAC">
              <w:rPr>
                <w:rFonts w:asciiTheme="minorHAnsi" w:hAnsiTheme="minorHAnsi" w:cstheme="minorHAnsi"/>
                <w:i/>
                <w:iCs/>
                <w:color w:val="FF0000"/>
                <w:sz w:val="22"/>
                <w:szCs w:val="22"/>
              </w:rPr>
              <w:t>&lt;Test Name&gt;</w:t>
            </w:r>
          </w:p>
        </w:tc>
      </w:tr>
      <w:tr w:rsidR="007015AC" w:rsidRPr="00F27529" w14:paraId="02FE3E16" w14:textId="77777777">
        <w:tc>
          <w:tcPr>
            <w:tcW w:w="1831" w:type="dxa"/>
          </w:tcPr>
          <w:p w14:paraId="4C29DAB3"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&lt;Feature D&gt;</w:t>
            </w:r>
          </w:p>
        </w:tc>
        <w:tc>
          <w:tcPr>
            <w:tcW w:w="1759" w:type="dxa"/>
          </w:tcPr>
          <w:p w14:paraId="7CB7D619"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&lt;Test Name&gt;</w:t>
            </w:r>
          </w:p>
        </w:tc>
        <w:tc>
          <w:tcPr>
            <w:tcW w:w="1722" w:type="dxa"/>
          </w:tcPr>
          <w:p w14:paraId="339D6B74" w14:textId="77777777" w:rsidR="007015AC" w:rsidRPr="000B0AAC" w:rsidRDefault="007015AC">
            <w:pPr>
              <w:rPr>
                <w:rFonts w:asciiTheme="minorHAnsi" w:hAnsiTheme="minorHAnsi" w:cstheme="minorHAnsi"/>
                <w:i/>
                <w:iCs/>
                <w:color w:val="FF0000"/>
                <w:sz w:val="22"/>
                <w:szCs w:val="22"/>
              </w:rPr>
            </w:pPr>
            <w:r w:rsidRPr="000B0AAC">
              <w:rPr>
                <w:rFonts w:asciiTheme="minorHAnsi" w:hAnsiTheme="minorHAnsi" w:cstheme="minorHAnsi"/>
                <w:i/>
                <w:iCs/>
                <w:color w:val="FF0000"/>
                <w:sz w:val="22"/>
                <w:szCs w:val="22"/>
              </w:rPr>
              <w:t>&lt;Test Name&gt;</w:t>
            </w:r>
          </w:p>
        </w:tc>
        <w:tc>
          <w:tcPr>
            <w:tcW w:w="1703" w:type="dxa"/>
          </w:tcPr>
          <w:p w14:paraId="39300A0C" w14:textId="77777777" w:rsidR="007015AC" w:rsidRPr="00F27529" w:rsidRDefault="007015AC">
            <w:pPr>
              <w:rPr>
                <w:rFonts w:cstheme="minorHAnsi"/>
              </w:rPr>
            </w:pPr>
            <w:r w:rsidRPr="000B0AAC">
              <w:rPr>
                <w:rFonts w:asciiTheme="minorHAnsi" w:hAnsiTheme="minorHAnsi" w:cstheme="minorHAnsi"/>
                <w:i/>
                <w:iCs/>
                <w:color w:val="FF0000"/>
                <w:sz w:val="22"/>
                <w:szCs w:val="22"/>
              </w:rPr>
              <w:t>&lt;Test Name&gt;</w:t>
            </w:r>
          </w:p>
        </w:tc>
      </w:tr>
    </w:tbl>
    <w:p w14:paraId="6EA08FA8" w14:textId="77777777" w:rsidR="007015AC" w:rsidRPr="00C54B13" w:rsidRDefault="007015AC" w:rsidP="007015AC">
      <w:pPr>
        <w:rPr>
          <w:i/>
          <w:iCs/>
          <w:color w:val="FF0000"/>
        </w:rPr>
      </w:pPr>
    </w:p>
    <w:p w14:paraId="20B40CAF" w14:textId="77777777" w:rsidR="007015AC" w:rsidRDefault="007015AC" w:rsidP="007015AC">
      <w:pPr>
        <w:pStyle w:val="Heading3"/>
      </w:pPr>
      <w:bookmarkStart w:id="88" w:name="_Toc78188547"/>
      <w:bookmarkStart w:id="89" w:name="_Toc162271513"/>
      <w:r>
        <w:t>Error Scenarios</w:t>
      </w:r>
      <w:bookmarkEnd w:id="88"/>
      <w:bookmarkEnd w:id="89"/>
      <w:r>
        <w:t xml:space="preserve"> </w:t>
      </w:r>
    </w:p>
    <w:p w14:paraId="3657484D" w14:textId="77777777" w:rsidR="007015AC" w:rsidRDefault="007015AC" w:rsidP="007015AC">
      <w:pPr>
        <w:rPr>
          <w:i/>
          <w:iCs/>
          <w:color w:val="FF0000"/>
        </w:rPr>
      </w:pPr>
      <w:r>
        <w:rPr>
          <w:i/>
          <w:iCs/>
          <w:color w:val="FF0000"/>
        </w:rPr>
        <w:t>&lt;List the test names that covers error scenario validation&gt;</w:t>
      </w:r>
    </w:p>
    <w:p w14:paraId="4D7D8AB0" w14:textId="77777777" w:rsidR="007015AC" w:rsidRDefault="007015AC" w:rsidP="007015AC">
      <w:pPr>
        <w:rPr>
          <w:i/>
          <w:iCs/>
          <w:color w:val="FF0000"/>
        </w:rPr>
      </w:pPr>
      <w:r>
        <w:rPr>
          <w:i/>
          <w:iCs/>
          <w:color w:val="FF0000"/>
        </w:rPr>
        <w:t>&lt;</w:t>
      </w:r>
      <w:r w:rsidRPr="0000366B">
        <w:rPr>
          <w:i/>
          <w:iCs/>
          <w:color w:val="FF0000"/>
        </w:rPr>
        <w:t xml:space="preserve">Fill in below table for every new </w:t>
      </w:r>
      <w:r>
        <w:rPr>
          <w:i/>
          <w:iCs/>
          <w:color w:val="FF0000"/>
        </w:rPr>
        <w:t>feature added&gt;</w:t>
      </w:r>
    </w:p>
    <w:p w14:paraId="643E5E2C" w14:textId="77777777" w:rsidR="007015AC" w:rsidRDefault="007015AC" w:rsidP="007015AC">
      <w:pPr>
        <w:rPr>
          <w:i/>
          <w:iCs/>
          <w:color w:val="FF0000"/>
        </w:rPr>
      </w:pPr>
      <w:r>
        <w:rPr>
          <w:i/>
          <w:iCs/>
          <w:color w:val="FF0000"/>
        </w:rPr>
        <w:t>&lt;</w:t>
      </w:r>
      <w:r w:rsidRPr="003A7F59">
        <w:rPr>
          <w:i/>
          <w:iCs/>
          <w:color w:val="FF0000"/>
        </w:rPr>
        <w:t>For example, things like malformed requests (e.g</w:t>
      </w:r>
      <w:r w:rsidRPr="4851F9ED">
        <w:rPr>
          <w:i/>
          <w:iCs/>
          <w:color w:val="FF0000"/>
        </w:rPr>
        <w:t>.,</w:t>
      </w:r>
      <w:r w:rsidRPr="003A7F59">
        <w:rPr>
          <w:i/>
          <w:iCs/>
          <w:color w:val="FF0000"/>
        </w:rPr>
        <w:t xml:space="preserve"> requests violating some requirement of the bus specification or IP HAS), and violations to the IP’s programming model</w:t>
      </w:r>
      <w:r>
        <w:rPr>
          <w:i/>
          <w:iCs/>
          <w:color w:val="FF0000"/>
        </w:rPr>
        <w:t>&gt;</w:t>
      </w:r>
    </w:p>
    <w:p w14:paraId="47AFAED4" w14:textId="77777777" w:rsidR="007015AC" w:rsidRDefault="007015AC" w:rsidP="007015AC">
      <w:pPr>
        <w:rPr>
          <w:i/>
          <w:iCs/>
          <w:color w:val="FF0000"/>
        </w:rPr>
      </w:pPr>
      <w:r w:rsidRPr="00D40ABD">
        <w:rPr>
          <w:i/>
          <w:iCs/>
          <w:color w:val="FF0000"/>
        </w:rPr>
        <w:t>&lt;</w:t>
      </w:r>
      <w:r>
        <w:rPr>
          <w:i/>
          <w:iCs/>
          <w:color w:val="FF0000"/>
        </w:rPr>
        <w:t>A</w:t>
      </w:r>
      <w:r w:rsidRPr="00D40ABD">
        <w:rPr>
          <w:i/>
          <w:iCs/>
          <w:color w:val="FF0000"/>
        </w:rPr>
        <w:t xml:space="preserve">uthor and reviewer to decide on the </w:t>
      </w:r>
      <w:r>
        <w:rPr>
          <w:i/>
          <w:iCs/>
          <w:color w:val="FF0000"/>
        </w:rPr>
        <w:t>content</w:t>
      </w:r>
      <w:r w:rsidRPr="00D40ABD">
        <w:rPr>
          <w:i/>
          <w:iCs/>
          <w:color w:val="FF0000"/>
        </w:rPr>
        <w:t xml:space="preserve"> that can be considered as Error Scenarios for your IP&gt;</w:t>
      </w:r>
    </w:p>
    <w:tbl>
      <w:tblPr>
        <w:tblStyle w:val="TableGrid"/>
        <w:tblW w:w="9350" w:type="dxa"/>
        <w:tblLook w:val="04A0" w:firstRow="1" w:lastRow="0" w:firstColumn="1" w:lastColumn="0" w:noHBand="0" w:noVBand="1"/>
      </w:tblPr>
      <w:tblGrid>
        <w:gridCol w:w="2515"/>
        <w:gridCol w:w="2610"/>
        <w:gridCol w:w="1952"/>
        <w:gridCol w:w="2273"/>
      </w:tblGrid>
      <w:tr w:rsidR="007015AC" w:rsidRPr="00F606B8" w14:paraId="4576B39F" w14:textId="77777777">
        <w:tc>
          <w:tcPr>
            <w:tcW w:w="2515" w:type="dxa"/>
          </w:tcPr>
          <w:p w14:paraId="39D2C39F" w14:textId="77777777" w:rsidR="007015AC" w:rsidRPr="00F606B8" w:rsidRDefault="007015AC">
            <w:pPr>
              <w:jc w:val="center"/>
              <w:rPr>
                <w:rFonts w:asciiTheme="minorHAnsi" w:eastAsiaTheme="minorHAnsi" w:hAnsiTheme="minorHAnsi" w:cstheme="minorHAnsi"/>
                <w:sz w:val="22"/>
                <w:szCs w:val="22"/>
              </w:rPr>
            </w:pPr>
            <w:r>
              <w:rPr>
                <w:rFonts w:asciiTheme="minorHAnsi" w:eastAsiaTheme="minorHAnsi" w:hAnsiTheme="minorHAnsi" w:cstheme="minorHAnsi"/>
                <w:sz w:val="22"/>
                <w:szCs w:val="22"/>
              </w:rPr>
              <w:t>Scenario</w:t>
            </w:r>
          </w:p>
        </w:tc>
        <w:tc>
          <w:tcPr>
            <w:tcW w:w="2610" w:type="dxa"/>
          </w:tcPr>
          <w:p w14:paraId="65A784F9" w14:textId="77777777" w:rsidR="007015AC" w:rsidRPr="00F606B8" w:rsidRDefault="007015AC">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Stimulus present in test</w:t>
            </w:r>
          </w:p>
        </w:tc>
        <w:tc>
          <w:tcPr>
            <w:tcW w:w="1952" w:type="dxa"/>
          </w:tcPr>
          <w:p w14:paraId="66A538F8" w14:textId="77777777" w:rsidR="007015AC" w:rsidRDefault="007015AC">
            <w:pPr>
              <w:jc w:val="center"/>
            </w:pPr>
            <w:r w:rsidRPr="00196036">
              <w:rPr>
                <w:rFonts w:asciiTheme="minorHAnsi" w:eastAsiaTheme="minorHAnsi" w:hAnsiTheme="minorHAnsi" w:cstheme="minorBidi"/>
                <w:sz w:val="22"/>
                <w:szCs w:val="22"/>
              </w:rPr>
              <w:t>Check Name</w:t>
            </w:r>
          </w:p>
        </w:tc>
        <w:tc>
          <w:tcPr>
            <w:tcW w:w="2273" w:type="dxa"/>
          </w:tcPr>
          <w:p w14:paraId="6B876D3D" w14:textId="77777777" w:rsidR="007015AC" w:rsidRDefault="007015AC">
            <w:pPr>
              <w:jc w:val="center"/>
            </w:pPr>
            <w:r w:rsidRPr="00196036">
              <w:rPr>
                <w:rFonts w:asciiTheme="minorHAnsi" w:eastAsiaTheme="minorHAnsi" w:hAnsiTheme="minorHAnsi" w:cstheme="minorBidi"/>
                <w:sz w:val="22"/>
                <w:szCs w:val="22"/>
              </w:rPr>
              <w:t>Cover point Name</w:t>
            </w:r>
          </w:p>
        </w:tc>
      </w:tr>
      <w:tr w:rsidR="007015AC" w:rsidRPr="00684D24" w14:paraId="74426DA2" w14:textId="77777777">
        <w:tc>
          <w:tcPr>
            <w:tcW w:w="2515" w:type="dxa"/>
          </w:tcPr>
          <w:p w14:paraId="75D5BB57" w14:textId="77777777" w:rsidR="007015AC" w:rsidRPr="00F606B8" w:rsidRDefault="007015AC">
            <w:pPr>
              <w:jc w:val="center"/>
              <w:rPr>
                <w:rFonts w:asciiTheme="minorHAnsi" w:eastAsiaTheme="minorEastAsia" w:hAnsiTheme="minorHAnsi" w:cstheme="minorBidi"/>
                <w:sz w:val="22"/>
                <w:szCs w:val="22"/>
              </w:rPr>
            </w:pPr>
            <w:r w:rsidRPr="4851F9ED">
              <w:rPr>
                <w:rFonts w:asciiTheme="minorHAnsi" w:eastAsiaTheme="minorEastAsia" w:hAnsiTheme="minorHAnsi" w:cstheme="minorBidi"/>
                <w:i/>
                <w:color w:val="FF0000"/>
                <w:sz w:val="22"/>
                <w:szCs w:val="22"/>
              </w:rPr>
              <w:t xml:space="preserve">&lt;unsupported </w:t>
            </w:r>
            <w:proofErr w:type="spellStart"/>
            <w:r w:rsidRPr="4851F9ED">
              <w:rPr>
                <w:rFonts w:asciiTheme="minorHAnsi" w:eastAsiaTheme="minorEastAsia" w:hAnsiTheme="minorHAnsi" w:cstheme="minorBidi"/>
                <w:i/>
                <w:color w:val="FF0000"/>
                <w:sz w:val="22"/>
                <w:szCs w:val="22"/>
              </w:rPr>
              <w:t>Cmd</w:t>
            </w:r>
            <w:proofErr w:type="spellEnd"/>
            <w:r w:rsidRPr="4851F9ED">
              <w:rPr>
                <w:rFonts w:asciiTheme="minorHAnsi" w:eastAsiaTheme="minorEastAsia" w:hAnsiTheme="minorHAnsi" w:cstheme="minorBidi"/>
                <w:i/>
                <w:color w:val="FF0000"/>
                <w:sz w:val="22"/>
                <w:szCs w:val="22"/>
              </w:rPr>
              <w:t xml:space="preserve"> type&gt;</w:t>
            </w:r>
          </w:p>
        </w:tc>
        <w:tc>
          <w:tcPr>
            <w:tcW w:w="2610" w:type="dxa"/>
          </w:tcPr>
          <w:p w14:paraId="2380FDFB" w14:textId="77777777" w:rsidR="007015AC" w:rsidRPr="00684D24" w:rsidRDefault="007015AC">
            <w:pPr>
              <w:jc w:val="center"/>
              <w:rPr>
                <w:rFonts w:asciiTheme="minorHAnsi" w:eastAsiaTheme="minorHAnsi" w:hAnsiTheme="minorHAnsi" w:cstheme="minorBidi"/>
                <w:i/>
                <w:iCs/>
                <w:color w:val="FF0000"/>
                <w:sz w:val="22"/>
                <w:szCs w:val="22"/>
              </w:rPr>
            </w:pPr>
            <w:r w:rsidRPr="00684D24">
              <w:rPr>
                <w:rFonts w:asciiTheme="minorHAnsi" w:eastAsiaTheme="minorHAnsi" w:hAnsiTheme="minorHAnsi" w:cstheme="minorBidi"/>
                <w:i/>
                <w:iCs/>
                <w:color w:val="FF0000"/>
                <w:sz w:val="22"/>
                <w:szCs w:val="22"/>
              </w:rPr>
              <w:t>&lt;Test Name&gt;</w:t>
            </w:r>
          </w:p>
        </w:tc>
        <w:tc>
          <w:tcPr>
            <w:tcW w:w="1952" w:type="dxa"/>
          </w:tcPr>
          <w:p w14:paraId="269C45F3" w14:textId="77777777" w:rsidR="007015AC" w:rsidRPr="00684D24" w:rsidRDefault="007015AC">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Check</w:t>
            </w:r>
            <w:r w:rsidRPr="00684D24">
              <w:rPr>
                <w:rFonts w:asciiTheme="minorHAnsi" w:eastAsiaTheme="minorHAnsi" w:hAnsiTheme="minorHAnsi" w:cstheme="minorBidi"/>
                <w:i/>
                <w:iCs/>
                <w:color w:val="FF0000"/>
                <w:sz w:val="22"/>
                <w:szCs w:val="22"/>
              </w:rPr>
              <w:t xml:space="preserve"> Name&gt;</w:t>
            </w:r>
          </w:p>
        </w:tc>
        <w:tc>
          <w:tcPr>
            <w:tcW w:w="2273" w:type="dxa"/>
          </w:tcPr>
          <w:p w14:paraId="543444DB" w14:textId="77777777" w:rsidR="007015AC" w:rsidRPr="00684D24" w:rsidRDefault="007015AC">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CP</w:t>
            </w:r>
            <w:r w:rsidRPr="00684D24">
              <w:rPr>
                <w:rFonts w:asciiTheme="minorHAnsi" w:eastAsiaTheme="minorHAnsi" w:hAnsiTheme="minorHAnsi" w:cstheme="minorBidi"/>
                <w:i/>
                <w:iCs/>
                <w:color w:val="FF0000"/>
                <w:sz w:val="22"/>
                <w:szCs w:val="22"/>
              </w:rPr>
              <w:t xml:space="preserve"> Name&gt;</w:t>
            </w:r>
          </w:p>
        </w:tc>
      </w:tr>
      <w:tr w:rsidR="007015AC" w:rsidRPr="00684D24" w14:paraId="3616D6A9" w14:textId="77777777">
        <w:tc>
          <w:tcPr>
            <w:tcW w:w="2515" w:type="dxa"/>
          </w:tcPr>
          <w:p w14:paraId="3374C528" w14:textId="77777777" w:rsidR="007015AC" w:rsidRPr="00F606B8" w:rsidRDefault="007015AC">
            <w:pPr>
              <w:jc w:val="center"/>
              <w:rPr>
                <w:rFonts w:asciiTheme="minorHAnsi" w:eastAsiaTheme="minorHAnsi" w:hAnsiTheme="minorHAnsi" w:cstheme="minorHAnsi"/>
                <w:sz w:val="22"/>
                <w:szCs w:val="22"/>
              </w:rPr>
            </w:pPr>
            <w:r w:rsidRPr="00FB3812">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unsupported length</w:t>
            </w:r>
            <w:r w:rsidRPr="00FB3812">
              <w:rPr>
                <w:rFonts w:asciiTheme="minorHAnsi" w:eastAsiaTheme="minorHAnsi" w:hAnsiTheme="minorHAnsi" w:cstheme="minorBidi"/>
                <w:i/>
                <w:iCs/>
                <w:color w:val="FF0000"/>
                <w:sz w:val="22"/>
                <w:szCs w:val="22"/>
              </w:rPr>
              <w:t>&gt;</w:t>
            </w:r>
          </w:p>
        </w:tc>
        <w:tc>
          <w:tcPr>
            <w:tcW w:w="2610" w:type="dxa"/>
          </w:tcPr>
          <w:p w14:paraId="21BC5930" w14:textId="77777777" w:rsidR="007015AC" w:rsidRPr="00684D24" w:rsidRDefault="007015AC">
            <w:pPr>
              <w:jc w:val="center"/>
              <w:rPr>
                <w:rFonts w:asciiTheme="minorHAnsi" w:eastAsiaTheme="minorHAnsi" w:hAnsiTheme="minorHAnsi" w:cstheme="minorBidi"/>
                <w:i/>
                <w:iCs/>
                <w:color w:val="FF0000"/>
                <w:sz w:val="22"/>
                <w:szCs w:val="22"/>
              </w:rPr>
            </w:pPr>
            <w:r w:rsidRPr="00684D24">
              <w:rPr>
                <w:rFonts w:asciiTheme="minorHAnsi" w:eastAsiaTheme="minorHAnsi" w:hAnsiTheme="minorHAnsi" w:cstheme="minorBidi"/>
                <w:i/>
                <w:iCs/>
                <w:color w:val="FF0000"/>
                <w:sz w:val="22"/>
                <w:szCs w:val="22"/>
              </w:rPr>
              <w:t>&lt;Test Name&gt;</w:t>
            </w:r>
          </w:p>
        </w:tc>
        <w:tc>
          <w:tcPr>
            <w:tcW w:w="1952" w:type="dxa"/>
          </w:tcPr>
          <w:p w14:paraId="51B64F1E" w14:textId="77777777" w:rsidR="007015AC" w:rsidRPr="00684D24" w:rsidRDefault="007015AC">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Check</w:t>
            </w:r>
            <w:r w:rsidRPr="00684D24">
              <w:rPr>
                <w:rFonts w:asciiTheme="minorHAnsi" w:eastAsiaTheme="minorHAnsi" w:hAnsiTheme="minorHAnsi" w:cstheme="minorBidi"/>
                <w:i/>
                <w:iCs/>
                <w:color w:val="FF0000"/>
                <w:sz w:val="22"/>
                <w:szCs w:val="22"/>
              </w:rPr>
              <w:t xml:space="preserve"> Name&gt;</w:t>
            </w:r>
          </w:p>
        </w:tc>
        <w:tc>
          <w:tcPr>
            <w:tcW w:w="2273" w:type="dxa"/>
          </w:tcPr>
          <w:p w14:paraId="5A061314" w14:textId="77777777" w:rsidR="007015AC" w:rsidRPr="00684D24" w:rsidRDefault="007015AC">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CP</w:t>
            </w:r>
            <w:r w:rsidRPr="00684D24">
              <w:rPr>
                <w:rFonts w:asciiTheme="minorHAnsi" w:eastAsiaTheme="minorHAnsi" w:hAnsiTheme="minorHAnsi" w:cstheme="minorBidi"/>
                <w:i/>
                <w:iCs/>
                <w:color w:val="FF0000"/>
                <w:sz w:val="22"/>
                <w:szCs w:val="22"/>
              </w:rPr>
              <w:t xml:space="preserve"> Name&gt;</w:t>
            </w:r>
          </w:p>
        </w:tc>
      </w:tr>
      <w:tr w:rsidR="007015AC" w:rsidRPr="00684D24" w14:paraId="33164CD7" w14:textId="77777777">
        <w:tc>
          <w:tcPr>
            <w:tcW w:w="2515" w:type="dxa"/>
          </w:tcPr>
          <w:p w14:paraId="2535D68E" w14:textId="77777777" w:rsidR="007015AC" w:rsidRPr="00F606B8" w:rsidRDefault="007015AC">
            <w:pPr>
              <w:jc w:val="center"/>
              <w:rPr>
                <w:rFonts w:asciiTheme="minorHAnsi" w:eastAsiaTheme="minorHAnsi" w:hAnsiTheme="minorHAnsi" w:cstheme="minorHAnsi"/>
                <w:sz w:val="22"/>
                <w:szCs w:val="22"/>
              </w:rPr>
            </w:pPr>
            <w:r w:rsidRPr="00FB3812">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 xml:space="preserve"> unsupported Address</w:t>
            </w:r>
            <w:r w:rsidRPr="00FB3812">
              <w:rPr>
                <w:rFonts w:asciiTheme="minorHAnsi" w:eastAsiaTheme="minorHAnsi" w:hAnsiTheme="minorHAnsi" w:cstheme="minorBidi"/>
                <w:i/>
                <w:iCs/>
                <w:color w:val="FF0000"/>
                <w:sz w:val="22"/>
                <w:szCs w:val="22"/>
              </w:rPr>
              <w:t>&gt;</w:t>
            </w:r>
          </w:p>
        </w:tc>
        <w:tc>
          <w:tcPr>
            <w:tcW w:w="2610" w:type="dxa"/>
          </w:tcPr>
          <w:p w14:paraId="1D74D22A" w14:textId="77777777" w:rsidR="007015AC" w:rsidRPr="00684D24" w:rsidRDefault="007015AC">
            <w:pPr>
              <w:jc w:val="center"/>
              <w:rPr>
                <w:rFonts w:asciiTheme="minorHAnsi" w:eastAsiaTheme="minorHAnsi" w:hAnsiTheme="minorHAnsi" w:cstheme="minorBidi"/>
                <w:i/>
                <w:iCs/>
                <w:color w:val="FF0000"/>
                <w:sz w:val="22"/>
                <w:szCs w:val="22"/>
              </w:rPr>
            </w:pPr>
            <w:r w:rsidRPr="00684D24">
              <w:rPr>
                <w:rFonts w:asciiTheme="minorHAnsi" w:eastAsiaTheme="minorHAnsi" w:hAnsiTheme="minorHAnsi" w:cstheme="minorBidi"/>
                <w:i/>
                <w:iCs/>
                <w:color w:val="FF0000"/>
                <w:sz w:val="22"/>
                <w:szCs w:val="22"/>
              </w:rPr>
              <w:t>&lt;Test Name&gt;</w:t>
            </w:r>
          </w:p>
        </w:tc>
        <w:tc>
          <w:tcPr>
            <w:tcW w:w="1952" w:type="dxa"/>
          </w:tcPr>
          <w:p w14:paraId="25AF6129" w14:textId="77777777" w:rsidR="007015AC" w:rsidRPr="00684D24" w:rsidRDefault="007015AC">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Check</w:t>
            </w:r>
            <w:r w:rsidRPr="00684D24">
              <w:rPr>
                <w:rFonts w:asciiTheme="minorHAnsi" w:eastAsiaTheme="minorHAnsi" w:hAnsiTheme="minorHAnsi" w:cstheme="minorBidi"/>
                <w:i/>
                <w:iCs/>
                <w:color w:val="FF0000"/>
                <w:sz w:val="22"/>
                <w:szCs w:val="22"/>
              </w:rPr>
              <w:t xml:space="preserve"> Name&gt;</w:t>
            </w:r>
          </w:p>
        </w:tc>
        <w:tc>
          <w:tcPr>
            <w:tcW w:w="2273" w:type="dxa"/>
          </w:tcPr>
          <w:p w14:paraId="542F3BCF" w14:textId="77777777" w:rsidR="007015AC" w:rsidRPr="00684D24" w:rsidRDefault="007015AC">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CP</w:t>
            </w:r>
            <w:r w:rsidRPr="00684D24">
              <w:rPr>
                <w:rFonts w:asciiTheme="minorHAnsi" w:eastAsiaTheme="minorHAnsi" w:hAnsiTheme="minorHAnsi" w:cstheme="minorBidi"/>
                <w:i/>
                <w:iCs/>
                <w:color w:val="FF0000"/>
                <w:sz w:val="22"/>
                <w:szCs w:val="22"/>
              </w:rPr>
              <w:t xml:space="preserve"> Name&gt;</w:t>
            </w:r>
          </w:p>
        </w:tc>
      </w:tr>
      <w:tr w:rsidR="007015AC" w:rsidRPr="00684D24" w14:paraId="0702A786" w14:textId="77777777">
        <w:tc>
          <w:tcPr>
            <w:tcW w:w="2515" w:type="dxa"/>
          </w:tcPr>
          <w:p w14:paraId="798EA95F" w14:textId="77777777" w:rsidR="007015AC" w:rsidRPr="00F606B8" w:rsidRDefault="007015AC">
            <w:pPr>
              <w:jc w:val="center"/>
              <w:rPr>
                <w:rFonts w:asciiTheme="minorHAnsi" w:eastAsiaTheme="minorEastAsia" w:hAnsiTheme="minorHAnsi" w:cstheme="minorBidi"/>
                <w:sz w:val="22"/>
                <w:szCs w:val="22"/>
              </w:rPr>
            </w:pPr>
            <w:r w:rsidRPr="4851F9ED">
              <w:rPr>
                <w:rFonts w:asciiTheme="minorHAnsi" w:eastAsiaTheme="minorEastAsia" w:hAnsiTheme="minorHAnsi" w:cstheme="minorBidi"/>
                <w:i/>
                <w:color w:val="FF0000"/>
                <w:sz w:val="22"/>
                <w:szCs w:val="22"/>
              </w:rPr>
              <w:t xml:space="preserve">&lt;Spurious </w:t>
            </w:r>
            <w:proofErr w:type="spellStart"/>
            <w:r w:rsidRPr="4851F9ED">
              <w:rPr>
                <w:rFonts w:asciiTheme="minorHAnsi" w:eastAsiaTheme="minorEastAsia" w:hAnsiTheme="minorHAnsi" w:cstheme="minorBidi"/>
                <w:i/>
                <w:color w:val="FF0000"/>
                <w:sz w:val="22"/>
                <w:szCs w:val="22"/>
              </w:rPr>
              <w:t>cmpl</w:t>
            </w:r>
            <w:proofErr w:type="spellEnd"/>
            <w:r w:rsidRPr="4851F9ED">
              <w:rPr>
                <w:rFonts w:asciiTheme="minorHAnsi" w:eastAsiaTheme="minorEastAsia" w:hAnsiTheme="minorHAnsi" w:cstheme="minorBidi"/>
                <w:i/>
                <w:color w:val="FF0000"/>
                <w:sz w:val="22"/>
                <w:szCs w:val="22"/>
              </w:rPr>
              <w:t>&gt;</w:t>
            </w:r>
          </w:p>
        </w:tc>
        <w:tc>
          <w:tcPr>
            <w:tcW w:w="2610" w:type="dxa"/>
          </w:tcPr>
          <w:p w14:paraId="71049679" w14:textId="77777777" w:rsidR="007015AC" w:rsidRPr="00684D24" w:rsidRDefault="007015AC">
            <w:pPr>
              <w:jc w:val="center"/>
              <w:rPr>
                <w:rFonts w:asciiTheme="minorHAnsi" w:eastAsiaTheme="minorHAnsi" w:hAnsiTheme="minorHAnsi" w:cstheme="minorBidi"/>
                <w:i/>
                <w:iCs/>
                <w:color w:val="FF0000"/>
                <w:sz w:val="22"/>
                <w:szCs w:val="22"/>
              </w:rPr>
            </w:pPr>
            <w:r w:rsidRPr="00684D24">
              <w:rPr>
                <w:rFonts w:asciiTheme="minorHAnsi" w:eastAsiaTheme="minorHAnsi" w:hAnsiTheme="minorHAnsi" w:cstheme="minorBidi"/>
                <w:i/>
                <w:iCs/>
                <w:color w:val="FF0000"/>
                <w:sz w:val="22"/>
                <w:szCs w:val="22"/>
              </w:rPr>
              <w:t>&lt;Test Name&gt;</w:t>
            </w:r>
          </w:p>
        </w:tc>
        <w:tc>
          <w:tcPr>
            <w:tcW w:w="1952" w:type="dxa"/>
          </w:tcPr>
          <w:p w14:paraId="580D8EA0" w14:textId="77777777" w:rsidR="007015AC" w:rsidRPr="00684D24" w:rsidRDefault="007015AC">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Check</w:t>
            </w:r>
            <w:r w:rsidRPr="00684D24">
              <w:rPr>
                <w:rFonts w:asciiTheme="minorHAnsi" w:eastAsiaTheme="minorHAnsi" w:hAnsiTheme="minorHAnsi" w:cstheme="minorBidi"/>
                <w:i/>
                <w:iCs/>
                <w:color w:val="FF0000"/>
                <w:sz w:val="22"/>
                <w:szCs w:val="22"/>
              </w:rPr>
              <w:t xml:space="preserve"> Name&gt;</w:t>
            </w:r>
          </w:p>
        </w:tc>
        <w:tc>
          <w:tcPr>
            <w:tcW w:w="2273" w:type="dxa"/>
          </w:tcPr>
          <w:p w14:paraId="1B2574E8" w14:textId="77777777" w:rsidR="007015AC" w:rsidRPr="00684D24" w:rsidRDefault="007015AC">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CP</w:t>
            </w:r>
            <w:r w:rsidRPr="00684D24">
              <w:rPr>
                <w:rFonts w:asciiTheme="minorHAnsi" w:eastAsiaTheme="minorHAnsi" w:hAnsiTheme="minorHAnsi" w:cstheme="minorBidi"/>
                <w:i/>
                <w:iCs/>
                <w:color w:val="FF0000"/>
                <w:sz w:val="22"/>
                <w:szCs w:val="22"/>
              </w:rPr>
              <w:t xml:space="preserve"> Name&gt;</w:t>
            </w:r>
          </w:p>
        </w:tc>
      </w:tr>
    </w:tbl>
    <w:p w14:paraId="0BE17ED9" w14:textId="77777777" w:rsidR="007015AC" w:rsidRDefault="007015AC" w:rsidP="007015AC"/>
    <w:p w14:paraId="64CC0307" w14:textId="77777777" w:rsidR="007015AC" w:rsidRPr="006E4086" w:rsidRDefault="007015AC" w:rsidP="007015AC">
      <w:pPr>
        <w:pStyle w:val="Heading3"/>
      </w:pPr>
      <w:bookmarkStart w:id="90" w:name="_Toc78188548"/>
      <w:bookmarkStart w:id="91" w:name="_Toc162271514"/>
      <w:r w:rsidRPr="006E4086">
        <w:t>Fuse and Soft straps</w:t>
      </w:r>
      <w:bookmarkEnd w:id="90"/>
      <w:bookmarkEnd w:id="91"/>
    </w:p>
    <w:p w14:paraId="019D063A" w14:textId="77777777" w:rsidR="007015AC" w:rsidRPr="009551E1" w:rsidRDefault="007015AC" w:rsidP="007015AC">
      <w:pPr>
        <w:rPr>
          <w:i/>
          <w:iCs/>
          <w:color w:val="FF0000"/>
        </w:rPr>
      </w:pPr>
      <w:r>
        <w:rPr>
          <w:i/>
          <w:iCs/>
          <w:color w:val="FF0000"/>
        </w:rPr>
        <w:t xml:space="preserve">&lt;List the test names that covers given </w:t>
      </w:r>
      <w:r w:rsidRPr="009551E1">
        <w:rPr>
          <w:i/>
          <w:iCs/>
          <w:color w:val="FF0000"/>
        </w:rPr>
        <w:t>fuses/</w:t>
      </w:r>
      <w:r w:rsidRPr="4851F9ED">
        <w:rPr>
          <w:i/>
          <w:iCs/>
          <w:color w:val="FF0000"/>
        </w:rPr>
        <w:t>soft straps</w:t>
      </w:r>
      <w:r>
        <w:rPr>
          <w:i/>
          <w:iCs/>
          <w:color w:val="FF0000"/>
        </w:rPr>
        <w:t xml:space="preserve"> validation&gt;</w:t>
      </w:r>
    </w:p>
    <w:tbl>
      <w:tblPr>
        <w:tblStyle w:val="TableGrid"/>
        <w:tblW w:w="9350" w:type="dxa"/>
        <w:tblLook w:val="04A0" w:firstRow="1" w:lastRow="0" w:firstColumn="1" w:lastColumn="0" w:noHBand="0" w:noVBand="1"/>
      </w:tblPr>
      <w:tblGrid>
        <w:gridCol w:w="2695"/>
        <w:gridCol w:w="1967"/>
        <w:gridCol w:w="2344"/>
        <w:gridCol w:w="2344"/>
      </w:tblGrid>
      <w:tr w:rsidR="007015AC" w:rsidRPr="00F606B8" w14:paraId="3BA5E99D" w14:textId="77777777">
        <w:tc>
          <w:tcPr>
            <w:tcW w:w="2695" w:type="dxa"/>
          </w:tcPr>
          <w:p w14:paraId="00049B04" w14:textId="77777777" w:rsidR="007015AC" w:rsidRPr="00F606B8" w:rsidRDefault="007015AC">
            <w:pPr>
              <w:jc w:val="center"/>
              <w:rPr>
                <w:rFonts w:asciiTheme="minorHAnsi" w:eastAsiaTheme="minorHAnsi" w:hAnsiTheme="minorHAnsi" w:cstheme="minorHAnsi"/>
                <w:sz w:val="22"/>
                <w:szCs w:val="22"/>
              </w:rPr>
            </w:pPr>
            <w:r>
              <w:rPr>
                <w:rFonts w:asciiTheme="minorHAnsi" w:eastAsiaTheme="minorHAnsi" w:hAnsiTheme="minorHAnsi" w:cstheme="minorHAnsi"/>
                <w:sz w:val="22"/>
                <w:szCs w:val="22"/>
              </w:rPr>
              <w:t>Fuse/Soft Strap Name</w:t>
            </w:r>
          </w:p>
        </w:tc>
        <w:tc>
          <w:tcPr>
            <w:tcW w:w="1967" w:type="dxa"/>
          </w:tcPr>
          <w:p w14:paraId="4BBBA7EB" w14:textId="77777777" w:rsidR="007015AC" w:rsidRPr="00F606B8" w:rsidRDefault="007015AC">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Stimulus present in test</w:t>
            </w:r>
          </w:p>
        </w:tc>
        <w:tc>
          <w:tcPr>
            <w:tcW w:w="2344" w:type="dxa"/>
          </w:tcPr>
          <w:p w14:paraId="7925C1F0" w14:textId="77777777" w:rsidR="007015AC" w:rsidRDefault="007015AC">
            <w:pPr>
              <w:jc w:val="center"/>
            </w:pPr>
            <w:r w:rsidRPr="00196036">
              <w:rPr>
                <w:rFonts w:asciiTheme="minorHAnsi" w:eastAsiaTheme="minorHAnsi" w:hAnsiTheme="minorHAnsi" w:cstheme="minorBidi"/>
                <w:sz w:val="22"/>
                <w:szCs w:val="22"/>
              </w:rPr>
              <w:t>Check Name</w:t>
            </w:r>
          </w:p>
        </w:tc>
        <w:tc>
          <w:tcPr>
            <w:tcW w:w="2344" w:type="dxa"/>
          </w:tcPr>
          <w:p w14:paraId="388E06C1" w14:textId="77777777" w:rsidR="007015AC" w:rsidRDefault="007015AC">
            <w:pPr>
              <w:jc w:val="center"/>
            </w:pPr>
            <w:r w:rsidRPr="00196036">
              <w:rPr>
                <w:rFonts w:asciiTheme="minorHAnsi" w:eastAsiaTheme="minorHAnsi" w:hAnsiTheme="minorHAnsi" w:cstheme="minorBidi"/>
                <w:sz w:val="22"/>
                <w:szCs w:val="22"/>
              </w:rPr>
              <w:t>Cover point Name</w:t>
            </w:r>
          </w:p>
        </w:tc>
      </w:tr>
      <w:tr w:rsidR="007015AC" w:rsidRPr="00684D24" w14:paraId="31DDECCF" w14:textId="77777777">
        <w:tc>
          <w:tcPr>
            <w:tcW w:w="2695" w:type="dxa"/>
          </w:tcPr>
          <w:p w14:paraId="66FFFB28" w14:textId="77777777" w:rsidR="007015AC" w:rsidRPr="00F606B8" w:rsidRDefault="007015AC">
            <w:pPr>
              <w:jc w:val="center"/>
              <w:rPr>
                <w:rFonts w:asciiTheme="minorHAnsi" w:eastAsiaTheme="minorHAnsi" w:hAnsiTheme="minorHAnsi" w:cstheme="minorHAnsi"/>
                <w:sz w:val="22"/>
                <w:szCs w:val="22"/>
              </w:rPr>
            </w:pPr>
            <w:r>
              <w:rPr>
                <w:rFonts w:asciiTheme="minorHAnsi" w:eastAsiaTheme="minorHAnsi" w:hAnsiTheme="minorHAnsi" w:cstheme="minorBidi"/>
                <w:i/>
                <w:iCs/>
                <w:color w:val="FF0000"/>
                <w:sz w:val="22"/>
                <w:szCs w:val="22"/>
              </w:rPr>
              <w:t>&lt;Fuse Name</w:t>
            </w:r>
            <w:r w:rsidRPr="00FB3812">
              <w:rPr>
                <w:rFonts w:asciiTheme="minorHAnsi" w:eastAsiaTheme="minorHAnsi" w:hAnsiTheme="minorHAnsi" w:cstheme="minorBidi"/>
                <w:i/>
                <w:iCs/>
                <w:color w:val="FF0000"/>
                <w:sz w:val="22"/>
                <w:szCs w:val="22"/>
              </w:rPr>
              <w:t>&gt;</w:t>
            </w:r>
          </w:p>
        </w:tc>
        <w:tc>
          <w:tcPr>
            <w:tcW w:w="1967" w:type="dxa"/>
          </w:tcPr>
          <w:p w14:paraId="0553268B" w14:textId="77777777" w:rsidR="007015AC" w:rsidRPr="00684D24" w:rsidRDefault="007015AC">
            <w:pPr>
              <w:jc w:val="center"/>
              <w:rPr>
                <w:rFonts w:asciiTheme="minorHAnsi" w:eastAsiaTheme="minorHAnsi" w:hAnsiTheme="minorHAnsi" w:cstheme="minorBidi"/>
                <w:i/>
                <w:iCs/>
                <w:color w:val="FF0000"/>
                <w:sz w:val="22"/>
                <w:szCs w:val="22"/>
              </w:rPr>
            </w:pPr>
            <w:r w:rsidRPr="00684D24">
              <w:rPr>
                <w:rFonts w:asciiTheme="minorHAnsi" w:eastAsiaTheme="minorHAnsi" w:hAnsiTheme="minorHAnsi" w:cstheme="minorBidi"/>
                <w:i/>
                <w:iCs/>
                <w:color w:val="FF0000"/>
                <w:sz w:val="22"/>
                <w:szCs w:val="22"/>
              </w:rPr>
              <w:t>&lt;Test Name&gt;</w:t>
            </w:r>
          </w:p>
        </w:tc>
        <w:tc>
          <w:tcPr>
            <w:tcW w:w="2344" w:type="dxa"/>
          </w:tcPr>
          <w:p w14:paraId="61FA6362" w14:textId="77777777" w:rsidR="007015AC" w:rsidRPr="00684D24" w:rsidRDefault="007015AC">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Check</w:t>
            </w:r>
            <w:r w:rsidRPr="00684D24">
              <w:rPr>
                <w:rFonts w:asciiTheme="minorHAnsi" w:eastAsiaTheme="minorHAnsi" w:hAnsiTheme="minorHAnsi" w:cstheme="minorBidi"/>
                <w:i/>
                <w:iCs/>
                <w:color w:val="FF0000"/>
                <w:sz w:val="22"/>
                <w:szCs w:val="22"/>
              </w:rPr>
              <w:t xml:space="preserve"> Name&gt;</w:t>
            </w:r>
          </w:p>
        </w:tc>
        <w:tc>
          <w:tcPr>
            <w:tcW w:w="2344" w:type="dxa"/>
          </w:tcPr>
          <w:p w14:paraId="5DC38BFA" w14:textId="77777777" w:rsidR="007015AC" w:rsidRPr="00684D24" w:rsidRDefault="007015AC">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CP</w:t>
            </w:r>
            <w:r w:rsidRPr="00684D24">
              <w:rPr>
                <w:rFonts w:asciiTheme="minorHAnsi" w:eastAsiaTheme="minorHAnsi" w:hAnsiTheme="minorHAnsi" w:cstheme="minorBidi"/>
                <w:i/>
                <w:iCs/>
                <w:color w:val="FF0000"/>
                <w:sz w:val="22"/>
                <w:szCs w:val="22"/>
              </w:rPr>
              <w:t xml:space="preserve"> Name&gt;</w:t>
            </w:r>
          </w:p>
        </w:tc>
      </w:tr>
    </w:tbl>
    <w:p w14:paraId="29D285C3" w14:textId="77777777" w:rsidR="007015AC" w:rsidRDefault="007015AC" w:rsidP="007015AC"/>
    <w:p w14:paraId="0C624509" w14:textId="77777777" w:rsidR="007015AC" w:rsidRDefault="007015AC" w:rsidP="007015AC">
      <w:pPr>
        <w:pStyle w:val="Heading3"/>
      </w:pPr>
      <w:bookmarkStart w:id="92" w:name="_Toc78188549"/>
      <w:bookmarkStart w:id="93" w:name="_Toc162271515"/>
      <w:r w:rsidRPr="006E4086">
        <w:t>DFX and VISA</w:t>
      </w:r>
      <w:bookmarkEnd w:id="92"/>
      <w:bookmarkEnd w:id="93"/>
    </w:p>
    <w:p w14:paraId="30FF30C7" w14:textId="77777777" w:rsidR="007015AC" w:rsidRDefault="007015AC" w:rsidP="007015AC">
      <w:pPr>
        <w:rPr>
          <w:i/>
          <w:iCs/>
          <w:color w:val="FF0000"/>
        </w:rPr>
      </w:pPr>
      <w:r>
        <w:rPr>
          <w:i/>
          <w:iCs/>
          <w:color w:val="FF0000"/>
        </w:rPr>
        <w:t>&lt;List the test names that covers given DFX and VISA validation&gt;</w:t>
      </w:r>
    </w:p>
    <w:tbl>
      <w:tblPr>
        <w:tblStyle w:val="TableGrid"/>
        <w:tblW w:w="9350" w:type="dxa"/>
        <w:tblLook w:val="04A0" w:firstRow="1" w:lastRow="0" w:firstColumn="1" w:lastColumn="0" w:noHBand="0" w:noVBand="1"/>
      </w:tblPr>
      <w:tblGrid>
        <w:gridCol w:w="2695"/>
        <w:gridCol w:w="1963"/>
        <w:gridCol w:w="2346"/>
        <w:gridCol w:w="2346"/>
      </w:tblGrid>
      <w:tr w:rsidR="007015AC" w:rsidRPr="00F606B8" w14:paraId="1FB0E4CF" w14:textId="77777777">
        <w:tc>
          <w:tcPr>
            <w:tcW w:w="2695" w:type="dxa"/>
          </w:tcPr>
          <w:p w14:paraId="48FF1936" w14:textId="77777777" w:rsidR="007015AC" w:rsidRPr="00F606B8" w:rsidRDefault="007015AC">
            <w:pPr>
              <w:jc w:val="center"/>
              <w:rPr>
                <w:rFonts w:asciiTheme="minorHAnsi" w:eastAsiaTheme="minorHAnsi" w:hAnsiTheme="minorHAnsi" w:cstheme="minorHAnsi"/>
                <w:sz w:val="22"/>
                <w:szCs w:val="22"/>
              </w:rPr>
            </w:pPr>
            <w:r w:rsidRPr="00CE7AB0">
              <w:rPr>
                <w:rFonts w:asciiTheme="minorHAnsi" w:eastAsiaTheme="minorHAnsi" w:hAnsiTheme="minorHAnsi" w:cstheme="minorHAnsi"/>
                <w:sz w:val="22"/>
                <w:szCs w:val="22"/>
              </w:rPr>
              <w:t>DFX</w:t>
            </w:r>
            <w:r>
              <w:rPr>
                <w:rFonts w:asciiTheme="minorHAnsi" w:eastAsiaTheme="minorHAnsi" w:hAnsiTheme="minorHAnsi" w:cstheme="minorHAnsi"/>
                <w:sz w:val="22"/>
                <w:szCs w:val="22"/>
              </w:rPr>
              <w:t>/</w:t>
            </w:r>
            <w:r w:rsidRPr="00CE7AB0">
              <w:rPr>
                <w:rFonts w:asciiTheme="minorHAnsi" w:eastAsiaTheme="minorHAnsi" w:hAnsiTheme="minorHAnsi" w:cstheme="minorHAnsi"/>
                <w:sz w:val="22"/>
                <w:szCs w:val="22"/>
              </w:rPr>
              <w:t>VISA</w:t>
            </w:r>
            <w:r>
              <w:rPr>
                <w:rFonts w:asciiTheme="minorHAnsi" w:eastAsiaTheme="minorHAnsi" w:hAnsiTheme="minorHAnsi" w:cstheme="minorHAnsi"/>
                <w:sz w:val="22"/>
                <w:szCs w:val="22"/>
              </w:rPr>
              <w:t xml:space="preserve"> Signal or Flow</w:t>
            </w:r>
          </w:p>
        </w:tc>
        <w:tc>
          <w:tcPr>
            <w:tcW w:w="1963" w:type="dxa"/>
          </w:tcPr>
          <w:p w14:paraId="7D76FB10" w14:textId="77777777" w:rsidR="007015AC" w:rsidRPr="00F606B8" w:rsidRDefault="007015AC">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Stimulus present in test</w:t>
            </w:r>
          </w:p>
        </w:tc>
        <w:tc>
          <w:tcPr>
            <w:tcW w:w="2346" w:type="dxa"/>
          </w:tcPr>
          <w:p w14:paraId="588A9BD5" w14:textId="77777777" w:rsidR="007015AC" w:rsidRDefault="007015AC">
            <w:pPr>
              <w:jc w:val="center"/>
            </w:pPr>
            <w:r w:rsidRPr="00196036">
              <w:rPr>
                <w:rFonts w:asciiTheme="minorHAnsi" w:eastAsiaTheme="minorHAnsi" w:hAnsiTheme="minorHAnsi" w:cstheme="minorBidi"/>
                <w:sz w:val="22"/>
                <w:szCs w:val="22"/>
              </w:rPr>
              <w:t>Check Name</w:t>
            </w:r>
          </w:p>
        </w:tc>
        <w:tc>
          <w:tcPr>
            <w:tcW w:w="2346" w:type="dxa"/>
          </w:tcPr>
          <w:p w14:paraId="58892081" w14:textId="77777777" w:rsidR="007015AC" w:rsidRDefault="007015AC">
            <w:pPr>
              <w:jc w:val="center"/>
            </w:pPr>
            <w:r w:rsidRPr="00196036">
              <w:rPr>
                <w:rFonts w:asciiTheme="minorHAnsi" w:eastAsiaTheme="minorHAnsi" w:hAnsiTheme="minorHAnsi" w:cstheme="minorBidi"/>
                <w:sz w:val="22"/>
                <w:szCs w:val="22"/>
              </w:rPr>
              <w:t>Cover point Name</w:t>
            </w:r>
          </w:p>
        </w:tc>
      </w:tr>
      <w:tr w:rsidR="007015AC" w:rsidRPr="00684D24" w14:paraId="2C069B0C" w14:textId="77777777">
        <w:tc>
          <w:tcPr>
            <w:tcW w:w="2695" w:type="dxa"/>
          </w:tcPr>
          <w:p w14:paraId="60469AE9" w14:textId="77777777" w:rsidR="007015AC" w:rsidRPr="00F606B8" w:rsidRDefault="007015AC">
            <w:pPr>
              <w:jc w:val="center"/>
              <w:rPr>
                <w:rFonts w:asciiTheme="minorHAnsi" w:eastAsiaTheme="minorHAnsi" w:hAnsiTheme="minorHAnsi" w:cstheme="minorHAnsi"/>
                <w:sz w:val="22"/>
                <w:szCs w:val="22"/>
              </w:rPr>
            </w:pPr>
            <w:r>
              <w:rPr>
                <w:rFonts w:asciiTheme="minorHAnsi" w:eastAsiaTheme="minorHAnsi" w:hAnsiTheme="minorHAnsi" w:cstheme="minorBidi"/>
                <w:i/>
                <w:iCs/>
                <w:color w:val="FF0000"/>
                <w:sz w:val="22"/>
                <w:szCs w:val="22"/>
              </w:rPr>
              <w:t>&lt;Signal Name</w:t>
            </w:r>
            <w:r w:rsidRPr="00FB3812">
              <w:rPr>
                <w:rFonts w:asciiTheme="minorHAnsi" w:eastAsiaTheme="minorHAnsi" w:hAnsiTheme="minorHAnsi" w:cstheme="minorBidi"/>
                <w:i/>
                <w:iCs/>
                <w:color w:val="FF0000"/>
                <w:sz w:val="22"/>
                <w:szCs w:val="22"/>
              </w:rPr>
              <w:t>&gt;</w:t>
            </w:r>
          </w:p>
        </w:tc>
        <w:tc>
          <w:tcPr>
            <w:tcW w:w="1963" w:type="dxa"/>
          </w:tcPr>
          <w:p w14:paraId="0FB1C1F3" w14:textId="77777777" w:rsidR="007015AC" w:rsidRPr="00684D24" w:rsidRDefault="007015AC">
            <w:pPr>
              <w:jc w:val="center"/>
              <w:rPr>
                <w:rFonts w:asciiTheme="minorHAnsi" w:eastAsiaTheme="minorHAnsi" w:hAnsiTheme="minorHAnsi" w:cstheme="minorBidi"/>
                <w:i/>
                <w:iCs/>
                <w:color w:val="FF0000"/>
                <w:sz w:val="22"/>
                <w:szCs w:val="22"/>
              </w:rPr>
            </w:pPr>
            <w:r w:rsidRPr="00684D24">
              <w:rPr>
                <w:rFonts w:asciiTheme="minorHAnsi" w:eastAsiaTheme="minorHAnsi" w:hAnsiTheme="minorHAnsi" w:cstheme="minorBidi"/>
                <w:i/>
                <w:iCs/>
                <w:color w:val="FF0000"/>
                <w:sz w:val="22"/>
                <w:szCs w:val="22"/>
              </w:rPr>
              <w:t>&lt;Test Name&gt;</w:t>
            </w:r>
          </w:p>
        </w:tc>
        <w:tc>
          <w:tcPr>
            <w:tcW w:w="2346" w:type="dxa"/>
          </w:tcPr>
          <w:p w14:paraId="316A50EF" w14:textId="77777777" w:rsidR="007015AC" w:rsidRPr="00684D24" w:rsidRDefault="007015AC">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Check</w:t>
            </w:r>
            <w:r w:rsidRPr="00684D24">
              <w:rPr>
                <w:rFonts w:asciiTheme="minorHAnsi" w:eastAsiaTheme="minorHAnsi" w:hAnsiTheme="minorHAnsi" w:cstheme="minorBidi"/>
                <w:i/>
                <w:iCs/>
                <w:color w:val="FF0000"/>
                <w:sz w:val="22"/>
                <w:szCs w:val="22"/>
              </w:rPr>
              <w:t xml:space="preserve"> Name&gt;</w:t>
            </w:r>
          </w:p>
        </w:tc>
        <w:tc>
          <w:tcPr>
            <w:tcW w:w="2346" w:type="dxa"/>
          </w:tcPr>
          <w:p w14:paraId="56AFA981" w14:textId="77777777" w:rsidR="007015AC" w:rsidRPr="00684D24" w:rsidRDefault="007015AC">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CP</w:t>
            </w:r>
            <w:r w:rsidRPr="00684D24">
              <w:rPr>
                <w:rFonts w:asciiTheme="minorHAnsi" w:eastAsiaTheme="minorHAnsi" w:hAnsiTheme="minorHAnsi" w:cstheme="minorBidi"/>
                <w:i/>
                <w:iCs/>
                <w:color w:val="FF0000"/>
                <w:sz w:val="22"/>
                <w:szCs w:val="22"/>
              </w:rPr>
              <w:t xml:space="preserve"> Name&gt;</w:t>
            </w:r>
          </w:p>
        </w:tc>
      </w:tr>
    </w:tbl>
    <w:p w14:paraId="1476E564" w14:textId="77777777" w:rsidR="007015AC" w:rsidRDefault="007015AC" w:rsidP="007015AC">
      <w:pPr>
        <w:rPr>
          <w:i/>
          <w:iCs/>
          <w:color w:val="FF0000"/>
        </w:rPr>
      </w:pPr>
    </w:p>
    <w:p w14:paraId="304AF27D" w14:textId="77777777" w:rsidR="007015AC" w:rsidRPr="006E4086" w:rsidRDefault="007015AC" w:rsidP="007015AC">
      <w:pPr>
        <w:pStyle w:val="Heading3"/>
      </w:pPr>
      <w:bookmarkStart w:id="94" w:name="_Toc78188550"/>
      <w:bookmarkStart w:id="95" w:name="_Toc162271516"/>
      <w:r>
        <w:t>Ad hoc</w:t>
      </w:r>
      <w:r w:rsidRPr="006E4086">
        <w:t xml:space="preserve"> </w:t>
      </w:r>
      <w:r>
        <w:t>Signals</w:t>
      </w:r>
      <w:bookmarkEnd w:id="94"/>
      <w:bookmarkEnd w:id="95"/>
    </w:p>
    <w:p w14:paraId="464571FD" w14:textId="77777777" w:rsidR="007015AC" w:rsidRDefault="007015AC" w:rsidP="007015AC">
      <w:pPr>
        <w:rPr>
          <w:i/>
          <w:iCs/>
          <w:color w:val="FF0000"/>
        </w:rPr>
      </w:pPr>
      <w:r>
        <w:rPr>
          <w:i/>
          <w:iCs/>
          <w:color w:val="FF0000"/>
        </w:rPr>
        <w:t>&lt;List the test names that covers given ad hoc signal validation&gt;</w:t>
      </w:r>
    </w:p>
    <w:p w14:paraId="7132C2CF" w14:textId="77777777" w:rsidR="007015AC" w:rsidRPr="009551E1" w:rsidRDefault="007015AC" w:rsidP="007015AC">
      <w:pPr>
        <w:pStyle w:val="CommentText"/>
        <w:rPr>
          <w:i/>
          <w:iCs/>
          <w:color w:val="FF0000"/>
        </w:rPr>
      </w:pPr>
      <w:r>
        <w:rPr>
          <w:i/>
          <w:iCs/>
          <w:color w:val="FF0000"/>
          <w:sz w:val="22"/>
          <w:szCs w:val="22"/>
        </w:rPr>
        <w:t>&lt;Long Term Plan:</w:t>
      </w:r>
      <w:r w:rsidRPr="00B67871">
        <w:rPr>
          <w:i/>
          <w:iCs/>
          <w:color w:val="FF0000"/>
          <w:sz w:val="22"/>
          <w:szCs w:val="22"/>
        </w:rPr>
        <w:t xml:space="preserve"> </w:t>
      </w:r>
      <w:r>
        <w:rPr>
          <w:i/>
          <w:iCs/>
          <w:color w:val="FF0000"/>
          <w:sz w:val="22"/>
          <w:szCs w:val="22"/>
        </w:rPr>
        <w:t>M</w:t>
      </w:r>
      <w:r w:rsidRPr="00B67871">
        <w:rPr>
          <w:i/>
          <w:iCs/>
          <w:color w:val="FF0000"/>
          <w:sz w:val="22"/>
          <w:szCs w:val="22"/>
        </w:rPr>
        <w:t xml:space="preserve">aintain documentation </w:t>
      </w:r>
      <w:r>
        <w:rPr>
          <w:i/>
          <w:iCs/>
          <w:color w:val="FF0000"/>
          <w:sz w:val="22"/>
          <w:szCs w:val="22"/>
        </w:rPr>
        <w:t xml:space="preserve">about Ad Hoc signals </w:t>
      </w:r>
      <w:r w:rsidRPr="00B67871">
        <w:rPr>
          <w:i/>
          <w:iCs/>
          <w:color w:val="FF0000"/>
          <w:sz w:val="22"/>
          <w:szCs w:val="22"/>
        </w:rPr>
        <w:t>within our testbench collaterals where the DUT is instantiated—imagine embedding information there, extracted by a script, and resulting in a text file report</w:t>
      </w:r>
      <w:r>
        <w:rPr>
          <w:i/>
          <w:iCs/>
          <w:color w:val="FF0000"/>
          <w:sz w:val="22"/>
          <w:szCs w:val="22"/>
        </w:rPr>
        <w:t xml:space="preserve"> or </w:t>
      </w:r>
      <w:r w:rsidRPr="00B67871">
        <w:rPr>
          <w:i/>
          <w:iCs/>
          <w:color w:val="FF0000"/>
          <w:sz w:val="22"/>
          <w:szCs w:val="22"/>
        </w:rPr>
        <w:t xml:space="preserve">a PDF file, and here we could cite that path to </w:t>
      </w:r>
      <w:r>
        <w:rPr>
          <w:i/>
          <w:iCs/>
          <w:color w:val="FF0000"/>
          <w:sz w:val="22"/>
          <w:szCs w:val="22"/>
        </w:rPr>
        <w:t xml:space="preserve">file </w:t>
      </w:r>
      <w:r w:rsidRPr="00B67871">
        <w:rPr>
          <w:i/>
          <w:iCs/>
          <w:color w:val="FF0000"/>
          <w:sz w:val="22"/>
          <w:szCs w:val="22"/>
        </w:rPr>
        <w:t xml:space="preserve">generated </w:t>
      </w:r>
      <w:r>
        <w:rPr>
          <w:i/>
          <w:iCs/>
          <w:color w:val="FF0000"/>
          <w:sz w:val="22"/>
          <w:szCs w:val="22"/>
        </w:rPr>
        <w:t>in the r</w:t>
      </w:r>
      <w:r w:rsidRPr="00B67871">
        <w:rPr>
          <w:i/>
          <w:iCs/>
          <w:color w:val="FF0000"/>
          <w:sz w:val="22"/>
          <w:szCs w:val="22"/>
        </w:rPr>
        <w:t>epo.</w:t>
      </w:r>
      <w:r>
        <w:rPr>
          <w:i/>
          <w:iCs/>
          <w:color w:val="FF0000"/>
          <w:sz w:val="22"/>
          <w:szCs w:val="22"/>
        </w:rPr>
        <w:t>&gt;</w:t>
      </w:r>
    </w:p>
    <w:tbl>
      <w:tblPr>
        <w:tblStyle w:val="TableGrid"/>
        <w:tblW w:w="9350" w:type="dxa"/>
        <w:tblLook w:val="04A0" w:firstRow="1" w:lastRow="0" w:firstColumn="1" w:lastColumn="0" w:noHBand="0" w:noVBand="1"/>
      </w:tblPr>
      <w:tblGrid>
        <w:gridCol w:w="1782"/>
        <w:gridCol w:w="2844"/>
        <w:gridCol w:w="2362"/>
        <w:gridCol w:w="2362"/>
      </w:tblGrid>
      <w:tr w:rsidR="007015AC" w:rsidRPr="00F606B8" w14:paraId="02E79A29" w14:textId="77777777">
        <w:tc>
          <w:tcPr>
            <w:tcW w:w="1782" w:type="dxa"/>
          </w:tcPr>
          <w:p w14:paraId="43687F7A" w14:textId="77777777" w:rsidR="007015AC" w:rsidRPr="00F606B8" w:rsidRDefault="007015AC">
            <w:pPr>
              <w:jc w:val="center"/>
              <w:rPr>
                <w:rFonts w:asciiTheme="minorHAnsi" w:eastAsiaTheme="minorHAnsi" w:hAnsiTheme="minorHAnsi" w:cstheme="minorHAnsi"/>
                <w:sz w:val="22"/>
                <w:szCs w:val="22"/>
              </w:rPr>
            </w:pPr>
            <w:r w:rsidRPr="00B3726F">
              <w:rPr>
                <w:rFonts w:asciiTheme="minorHAnsi" w:eastAsiaTheme="minorHAnsi" w:hAnsiTheme="minorHAnsi" w:cstheme="minorHAnsi"/>
                <w:sz w:val="22"/>
                <w:szCs w:val="22"/>
              </w:rPr>
              <w:t>Ad</w:t>
            </w:r>
            <w:r>
              <w:rPr>
                <w:rFonts w:asciiTheme="minorHAnsi" w:eastAsiaTheme="minorHAnsi" w:hAnsiTheme="minorHAnsi" w:cstheme="minorHAnsi"/>
                <w:sz w:val="22"/>
                <w:szCs w:val="22"/>
              </w:rPr>
              <w:t xml:space="preserve"> </w:t>
            </w:r>
            <w:r w:rsidRPr="00B3726F">
              <w:rPr>
                <w:rFonts w:asciiTheme="minorHAnsi" w:eastAsiaTheme="minorHAnsi" w:hAnsiTheme="minorHAnsi" w:cstheme="minorHAnsi"/>
                <w:sz w:val="22"/>
                <w:szCs w:val="22"/>
              </w:rPr>
              <w:t>hoc Signal</w:t>
            </w:r>
          </w:p>
        </w:tc>
        <w:tc>
          <w:tcPr>
            <w:tcW w:w="2844" w:type="dxa"/>
          </w:tcPr>
          <w:p w14:paraId="1AEF43F7" w14:textId="77777777" w:rsidR="007015AC" w:rsidRPr="00F606B8" w:rsidRDefault="007015AC">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Stimulus present in test</w:t>
            </w:r>
          </w:p>
        </w:tc>
        <w:tc>
          <w:tcPr>
            <w:tcW w:w="2362" w:type="dxa"/>
          </w:tcPr>
          <w:p w14:paraId="680F09A2" w14:textId="77777777" w:rsidR="007015AC" w:rsidRDefault="007015AC">
            <w:pPr>
              <w:jc w:val="center"/>
            </w:pPr>
            <w:r w:rsidRPr="00196036">
              <w:rPr>
                <w:rFonts w:asciiTheme="minorHAnsi" w:eastAsiaTheme="minorHAnsi" w:hAnsiTheme="minorHAnsi" w:cstheme="minorBidi"/>
                <w:sz w:val="22"/>
                <w:szCs w:val="22"/>
              </w:rPr>
              <w:t>Check Name</w:t>
            </w:r>
          </w:p>
        </w:tc>
        <w:tc>
          <w:tcPr>
            <w:tcW w:w="2362" w:type="dxa"/>
          </w:tcPr>
          <w:p w14:paraId="23F180D1" w14:textId="77777777" w:rsidR="007015AC" w:rsidRDefault="007015AC">
            <w:pPr>
              <w:jc w:val="center"/>
            </w:pPr>
            <w:r w:rsidRPr="00196036">
              <w:rPr>
                <w:rFonts w:asciiTheme="minorHAnsi" w:eastAsiaTheme="minorHAnsi" w:hAnsiTheme="minorHAnsi" w:cstheme="minorBidi"/>
                <w:sz w:val="22"/>
                <w:szCs w:val="22"/>
              </w:rPr>
              <w:t>Cover point Name</w:t>
            </w:r>
          </w:p>
        </w:tc>
      </w:tr>
      <w:tr w:rsidR="007015AC" w:rsidRPr="00684D24" w14:paraId="6DF999B0" w14:textId="77777777">
        <w:tc>
          <w:tcPr>
            <w:tcW w:w="1782" w:type="dxa"/>
          </w:tcPr>
          <w:p w14:paraId="0A11CE45" w14:textId="77777777" w:rsidR="007015AC" w:rsidRPr="00F606B8" w:rsidRDefault="007015AC">
            <w:pPr>
              <w:jc w:val="center"/>
              <w:rPr>
                <w:rFonts w:asciiTheme="minorHAnsi" w:eastAsiaTheme="minorHAnsi" w:hAnsiTheme="minorHAnsi" w:cstheme="minorHAnsi"/>
                <w:sz w:val="22"/>
                <w:szCs w:val="22"/>
              </w:rPr>
            </w:pPr>
            <w:r>
              <w:rPr>
                <w:rFonts w:asciiTheme="minorHAnsi" w:eastAsiaTheme="minorHAnsi" w:hAnsiTheme="minorHAnsi" w:cstheme="minorBidi"/>
                <w:i/>
                <w:iCs/>
                <w:color w:val="FF0000"/>
                <w:sz w:val="22"/>
                <w:szCs w:val="22"/>
              </w:rPr>
              <w:t>&lt;Signal Name</w:t>
            </w:r>
            <w:r w:rsidRPr="00FB3812">
              <w:rPr>
                <w:rFonts w:asciiTheme="minorHAnsi" w:eastAsiaTheme="minorHAnsi" w:hAnsiTheme="minorHAnsi" w:cstheme="minorBidi"/>
                <w:i/>
                <w:iCs/>
                <w:color w:val="FF0000"/>
                <w:sz w:val="22"/>
                <w:szCs w:val="22"/>
              </w:rPr>
              <w:t>&gt;</w:t>
            </w:r>
          </w:p>
        </w:tc>
        <w:tc>
          <w:tcPr>
            <w:tcW w:w="2844" w:type="dxa"/>
          </w:tcPr>
          <w:p w14:paraId="6822E975" w14:textId="77777777" w:rsidR="007015AC" w:rsidRPr="00684D24" w:rsidRDefault="007015AC">
            <w:pPr>
              <w:jc w:val="center"/>
              <w:rPr>
                <w:rFonts w:asciiTheme="minorHAnsi" w:eastAsiaTheme="minorHAnsi" w:hAnsiTheme="minorHAnsi" w:cstheme="minorBidi"/>
                <w:i/>
                <w:iCs/>
                <w:color w:val="FF0000"/>
                <w:sz w:val="22"/>
                <w:szCs w:val="22"/>
              </w:rPr>
            </w:pPr>
            <w:r w:rsidRPr="00684D24">
              <w:rPr>
                <w:rFonts w:asciiTheme="minorHAnsi" w:eastAsiaTheme="minorHAnsi" w:hAnsiTheme="minorHAnsi" w:cstheme="minorBidi"/>
                <w:i/>
                <w:iCs/>
                <w:color w:val="FF0000"/>
                <w:sz w:val="22"/>
                <w:szCs w:val="22"/>
              </w:rPr>
              <w:t>&lt;Test Name&gt;</w:t>
            </w:r>
          </w:p>
        </w:tc>
        <w:tc>
          <w:tcPr>
            <w:tcW w:w="2362" w:type="dxa"/>
          </w:tcPr>
          <w:p w14:paraId="1E632DC6" w14:textId="77777777" w:rsidR="007015AC" w:rsidRPr="00684D24" w:rsidRDefault="007015AC">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Check</w:t>
            </w:r>
            <w:r w:rsidRPr="00684D24">
              <w:rPr>
                <w:rFonts w:asciiTheme="minorHAnsi" w:eastAsiaTheme="minorHAnsi" w:hAnsiTheme="minorHAnsi" w:cstheme="minorBidi"/>
                <w:i/>
                <w:iCs/>
                <w:color w:val="FF0000"/>
                <w:sz w:val="22"/>
                <w:szCs w:val="22"/>
              </w:rPr>
              <w:t xml:space="preserve"> Name&gt;</w:t>
            </w:r>
          </w:p>
        </w:tc>
        <w:tc>
          <w:tcPr>
            <w:tcW w:w="2362" w:type="dxa"/>
          </w:tcPr>
          <w:p w14:paraId="5DDFCE48" w14:textId="77777777" w:rsidR="007015AC" w:rsidRPr="00684D24" w:rsidRDefault="007015AC">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CP</w:t>
            </w:r>
            <w:r w:rsidRPr="00684D24">
              <w:rPr>
                <w:rFonts w:asciiTheme="minorHAnsi" w:eastAsiaTheme="minorHAnsi" w:hAnsiTheme="minorHAnsi" w:cstheme="minorBidi"/>
                <w:i/>
                <w:iCs/>
                <w:color w:val="FF0000"/>
                <w:sz w:val="22"/>
                <w:szCs w:val="22"/>
              </w:rPr>
              <w:t xml:space="preserve"> Name&gt;</w:t>
            </w:r>
          </w:p>
        </w:tc>
      </w:tr>
    </w:tbl>
    <w:p w14:paraId="1B89E69B" w14:textId="77777777" w:rsidR="007015AC" w:rsidRDefault="007015AC" w:rsidP="007015AC"/>
    <w:p w14:paraId="146090EB" w14:textId="77777777" w:rsidR="007015AC" w:rsidRDefault="007015AC" w:rsidP="007015AC">
      <w:pPr>
        <w:pStyle w:val="Heading3"/>
      </w:pPr>
      <w:bookmarkStart w:id="96" w:name="_Toc78188551"/>
      <w:bookmarkStart w:id="97" w:name="_Toc162271517"/>
      <w:r>
        <w:t>Power Flows</w:t>
      </w:r>
      <w:bookmarkEnd w:id="96"/>
      <w:bookmarkEnd w:id="97"/>
    </w:p>
    <w:p w14:paraId="57A43B38" w14:textId="77777777" w:rsidR="007015AC" w:rsidRPr="00D40ABD" w:rsidRDefault="007015AC" w:rsidP="007015AC">
      <w:pPr>
        <w:rPr>
          <w:i/>
          <w:iCs/>
          <w:color w:val="FF0000"/>
        </w:rPr>
      </w:pPr>
      <w:r w:rsidRPr="00D40ABD">
        <w:rPr>
          <w:i/>
          <w:iCs/>
          <w:color w:val="FF0000"/>
        </w:rPr>
        <w:t xml:space="preserve">&lt;Below are few examples given, author and reviewer to decide on the </w:t>
      </w:r>
      <w:r>
        <w:rPr>
          <w:i/>
          <w:iCs/>
          <w:color w:val="FF0000"/>
        </w:rPr>
        <w:t>content</w:t>
      </w:r>
      <w:r w:rsidRPr="00D40ABD">
        <w:rPr>
          <w:i/>
          <w:iCs/>
          <w:color w:val="FF0000"/>
        </w:rPr>
        <w:t xml:space="preserve"> that can be considered as </w:t>
      </w:r>
      <w:r>
        <w:rPr>
          <w:i/>
          <w:iCs/>
          <w:color w:val="FF0000"/>
        </w:rPr>
        <w:t>power</w:t>
      </w:r>
      <w:r w:rsidRPr="00D40ABD">
        <w:rPr>
          <w:i/>
          <w:iCs/>
          <w:color w:val="FF0000"/>
        </w:rPr>
        <w:t xml:space="preserve"> </w:t>
      </w:r>
      <w:r>
        <w:rPr>
          <w:i/>
          <w:iCs/>
          <w:color w:val="FF0000"/>
        </w:rPr>
        <w:t>flows</w:t>
      </w:r>
      <w:r w:rsidRPr="00D40ABD">
        <w:rPr>
          <w:i/>
          <w:iCs/>
          <w:color w:val="FF0000"/>
        </w:rPr>
        <w:t xml:space="preserve"> for your IP&gt;</w:t>
      </w:r>
    </w:p>
    <w:tbl>
      <w:tblPr>
        <w:tblStyle w:val="TableGrid"/>
        <w:tblW w:w="9350" w:type="dxa"/>
        <w:tblLook w:val="04A0" w:firstRow="1" w:lastRow="0" w:firstColumn="1" w:lastColumn="0" w:noHBand="0" w:noVBand="1"/>
      </w:tblPr>
      <w:tblGrid>
        <w:gridCol w:w="2425"/>
        <w:gridCol w:w="2610"/>
        <w:gridCol w:w="1922"/>
        <w:gridCol w:w="2393"/>
      </w:tblGrid>
      <w:tr w:rsidR="007015AC" w:rsidRPr="00F606B8" w14:paraId="1E1B1A6F" w14:textId="77777777">
        <w:tc>
          <w:tcPr>
            <w:tcW w:w="2425" w:type="dxa"/>
          </w:tcPr>
          <w:p w14:paraId="5280C7DB" w14:textId="77777777" w:rsidR="007015AC" w:rsidRPr="00F606B8" w:rsidRDefault="007015AC">
            <w:pPr>
              <w:jc w:val="center"/>
              <w:rPr>
                <w:rFonts w:asciiTheme="minorHAnsi" w:eastAsiaTheme="minorHAnsi" w:hAnsiTheme="minorHAnsi" w:cstheme="minorHAnsi"/>
                <w:sz w:val="22"/>
                <w:szCs w:val="22"/>
              </w:rPr>
            </w:pPr>
            <w:r>
              <w:rPr>
                <w:rFonts w:asciiTheme="minorHAnsi" w:eastAsiaTheme="minorHAnsi" w:hAnsiTheme="minorHAnsi" w:cstheme="minorHAnsi"/>
                <w:sz w:val="22"/>
                <w:szCs w:val="22"/>
              </w:rPr>
              <w:t>Power Flow</w:t>
            </w:r>
          </w:p>
        </w:tc>
        <w:tc>
          <w:tcPr>
            <w:tcW w:w="2610" w:type="dxa"/>
          </w:tcPr>
          <w:p w14:paraId="318007B5" w14:textId="77777777" w:rsidR="007015AC" w:rsidRPr="00F606B8" w:rsidRDefault="007015AC">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Stimulus present in test</w:t>
            </w:r>
          </w:p>
        </w:tc>
        <w:tc>
          <w:tcPr>
            <w:tcW w:w="1922" w:type="dxa"/>
          </w:tcPr>
          <w:p w14:paraId="17B47ADB" w14:textId="77777777" w:rsidR="007015AC" w:rsidRDefault="007015AC">
            <w:pPr>
              <w:jc w:val="center"/>
            </w:pPr>
            <w:r w:rsidRPr="00196036">
              <w:rPr>
                <w:rFonts w:asciiTheme="minorHAnsi" w:eastAsiaTheme="minorHAnsi" w:hAnsiTheme="minorHAnsi" w:cstheme="minorBidi"/>
                <w:sz w:val="22"/>
                <w:szCs w:val="22"/>
              </w:rPr>
              <w:t>Check Name</w:t>
            </w:r>
          </w:p>
        </w:tc>
        <w:tc>
          <w:tcPr>
            <w:tcW w:w="2393" w:type="dxa"/>
          </w:tcPr>
          <w:p w14:paraId="01D9DDB5" w14:textId="77777777" w:rsidR="007015AC" w:rsidRDefault="007015AC">
            <w:pPr>
              <w:jc w:val="center"/>
            </w:pPr>
            <w:r w:rsidRPr="00196036">
              <w:rPr>
                <w:rFonts w:asciiTheme="minorHAnsi" w:eastAsiaTheme="minorHAnsi" w:hAnsiTheme="minorHAnsi" w:cstheme="minorBidi"/>
                <w:sz w:val="22"/>
                <w:szCs w:val="22"/>
              </w:rPr>
              <w:t>Cover point Name</w:t>
            </w:r>
          </w:p>
        </w:tc>
      </w:tr>
      <w:tr w:rsidR="007015AC" w:rsidRPr="00684D24" w14:paraId="7B38541E" w14:textId="77777777">
        <w:tc>
          <w:tcPr>
            <w:tcW w:w="2425" w:type="dxa"/>
          </w:tcPr>
          <w:p w14:paraId="10D1D837" w14:textId="77777777" w:rsidR="007015AC" w:rsidRPr="00F606B8" w:rsidRDefault="007015AC">
            <w:pPr>
              <w:jc w:val="center"/>
              <w:rPr>
                <w:rFonts w:asciiTheme="minorHAnsi" w:eastAsiaTheme="minorHAnsi" w:hAnsiTheme="minorHAnsi" w:cstheme="minorHAnsi"/>
                <w:sz w:val="22"/>
                <w:szCs w:val="22"/>
              </w:rPr>
            </w:pPr>
            <w:r>
              <w:rPr>
                <w:rFonts w:asciiTheme="minorHAnsi" w:eastAsiaTheme="minorHAnsi" w:hAnsiTheme="minorHAnsi" w:cstheme="minorBidi"/>
                <w:i/>
                <w:iCs/>
                <w:color w:val="FF0000"/>
                <w:sz w:val="22"/>
                <w:szCs w:val="22"/>
              </w:rPr>
              <w:t>&lt;Acc PG entry-exit</w:t>
            </w:r>
            <w:r w:rsidRPr="00FB3812">
              <w:rPr>
                <w:rFonts w:asciiTheme="minorHAnsi" w:eastAsiaTheme="minorHAnsi" w:hAnsiTheme="minorHAnsi" w:cstheme="minorBidi"/>
                <w:i/>
                <w:iCs/>
                <w:color w:val="FF0000"/>
                <w:sz w:val="22"/>
                <w:szCs w:val="22"/>
              </w:rPr>
              <w:t>&gt;</w:t>
            </w:r>
          </w:p>
        </w:tc>
        <w:tc>
          <w:tcPr>
            <w:tcW w:w="2610" w:type="dxa"/>
          </w:tcPr>
          <w:p w14:paraId="5D606FD3" w14:textId="77777777" w:rsidR="007015AC" w:rsidRPr="00684D24" w:rsidRDefault="007015AC">
            <w:pPr>
              <w:jc w:val="center"/>
              <w:rPr>
                <w:rFonts w:asciiTheme="minorHAnsi" w:eastAsiaTheme="minorHAnsi" w:hAnsiTheme="minorHAnsi" w:cstheme="minorBidi"/>
                <w:i/>
                <w:iCs/>
                <w:color w:val="FF0000"/>
                <w:sz w:val="22"/>
                <w:szCs w:val="22"/>
              </w:rPr>
            </w:pPr>
            <w:r w:rsidRPr="00684D24">
              <w:rPr>
                <w:rFonts w:asciiTheme="minorHAnsi" w:eastAsiaTheme="minorHAnsi" w:hAnsiTheme="minorHAnsi" w:cstheme="minorBidi"/>
                <w:i/>
                <w:iCs/>
                <w:color w:val="FF0000"/>
                <w:sz w:val="22"/>
                <w:szCs w:val="22"/>
              </w:rPr>
              <w:t>&lt;Test Name&gt;</w:t>
            </w:r>
          </w:p>
        </w:tc>
        <w:tc>
          <w:tcPr>
            <w:tcW w:w="1922" w:type="dxa"/>
          </w:tcPr>
          <w:p w14:paraId="57AED42F" w14:textId="77777777" w:rsidR="007015AC" w:rsidRPr="00684D24" w:rsidRDefault="007015AC">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Check</w:t>
            </w:r>
            <w:r w:rsidRPr="00684D24">
              <w:rPr>
                <w:rFonts w:asciiTheme="minorHAnsi" w:eastAsiaTheme="minorHAnsi" w:hAnsiTheme="minorHAnsi" w:cstheme="minorBidi"/>
                <w:i/>
                <w:iCs/>
                <w:color w:val="FF0000"/>
                <w:sz w:val="22"/>
                <w:szCs w:val="22"/>
              </w:rPr>
              <w:t xml:space="preserve"> Name&gt;</w:t>
            </w:r>
          </w:p>
        </w:tc>
        <w:tc>
          <w:tcPr>
            <w:tcW w:w="2393" w:type="dxa"/>
          </w:tcPr>
          <w:p w14:paraId="690EE371" w14:textId="77777777" w:rsidR="007015AC" w:rsidRPr="00684D24" w:rsidRDefault="007015AC">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CP</w:t>
            </w:r>
            <w:r w:rsidRPr="00684D24">
              <w:rPr>
                <w:rFonts w:asciiTheme="minorHAnsi" w:eastAsiaTheme="minorHAnsi" w:hAnsiTheme="minorHAnsi" w:cstheme="minorBidi"/>
                <w:i/>
                <w:iCs/>
                <w:color w:val="FF0000"/>
                <w:sz w:val="22"/>
                <w:szCs w:val="22"/>
              </w:rPr>
              <w:t xml:space="preserve"> Name&gt;</w:t>
            </w:r>
          </w:p>
        </w:tc>
      </w:tr>
    </w:tbl>
    <w:p w14:paraId="3AFFFC95" w14:textId="77777777" w:rsidR="007015AC" w:rsidRDefault="007015AC" w:rsidP="007015AC"/>
    <w:p w14:paraId="0989B95F" w14:textId="77777777" w:rsidR="007015AC" w:rsidRDefault="007015AC" w:rsidP="007015AC">
      <w:pPr>
        <w:pStyle w:val="Heading3"/>
      </w:pPr>
      <w:bookmarkStart w:id="98" w:name="_Toc78188552"/>
      <w:bookmarkStart w:id="99" w:name="_Toc162271518"/>
      <w:r>
        <w:t>Reset Flows</w:t>
      </w:r>
      <w:bookmarkEnd w:id="98"/>
      <w:bookmarkEnd w:id="99"/>
    </w:p>
    <w:p w14:paraId="039931CE" w14:textId="77777777" w:rsidR="007015AC" w:rsidRPr="00FE6B09" w:rsidRDefault="007015AC" w:rsidP="007015AC">
      <w:r w:rsidRPr="00D40ABD">
        <w:rPr>
          <w:i/>
          <w:iCs/>
          <w:color w:val="FF0000"/>
        </w:rPr>
        <w:t xml:space="preserve">&lt;Below are few examples given, author and reviewer to decide on the </w:t>
      </w:r>
      <w:r>
        <w:rPr>
          <w:i/>
          <w:iCs/>
          <w:color w:val="FF0000"/>
        </w:rPr>
        <w:t>content</w:t>
      </w:r>
      <w:r w:rsidRPr="00D40ABD">
        <w:rPr>
          <w:i/>
          <w:iCs/>
          <w:color w:val="FF0000"/>
        </w:rPr>
        <w:t xml:space="preserve"> that can be considered as </w:t>
      </w:r>
      <w:r>
        <w:rPr>
          <w:i/>
          <w:iCs/>
          <w:color w:val="FF0000"/>
        </w:rPr>
        <w:t>reset</w:t>
      </w:r>
      <w:r w:rsidRPr="00D40ABD">
        <w:rPr>
          <w:i/>
          <w:iCs/>
          <w:color w:val="FF0000"/>
        </w:rPr>
        <w:t xml:space="preserve"> </w:t>
      </w:r>
      <w:r>
        <w:rPr>
          <w:i/>
          <w:iCs/>
          <w:color w:val="FF0000"/>
        </w:rPr>
        <w:t>flows</w:t>
      </w:r>
      <w:r w:rsidRPr="00D40ABD">
        <w:rPr>
          <w:i/>
          <w:iCs/>
          <w:color w:val="FF0000"/>
        </w:rPr>
        <w:t xml:space="preserve"> for your IP&gt;</w:t>
      </w:r>
    </w:p>
    <w:tbl>
      <w:tblPr>
        <w:tblStyle w:val="TableGrid"/>
        <w:tblW w:w="9350" w:type="dxa"/>
        <w:tblLook w:val="04A0" w:firstRow="1" w:lastRow="0" w:firstColumn="1" w:lastColumn="0" w:noHBand="0" w:noVBand="1"/>
      </w:tblPr>
      <w:tblGrid>
        <w:gridCol w:w="2335"/>
        <w:gridCol w:w="2610"/>
        <w:gridCol w:w="2037"/>
        <w:gridCol w:w="2368"/>
      </w:tblGrid>
      <w:tr w:rsidR="007015AC" w:rsidRPr="00F606B8" w14:paraId="66949019" w14:textId="77777777">
        <w:tc>
          <w:tcPr>
            <w:tcW w:w="2335" w:type="dxa"/>
          </w:tcPr>
          <w:p w14:paraId="27185978" w14:textId="77777777" w:rsidR="007015AC" w:rsidRPr="00F606B8" w:rsidRDefault="007015AC">
            <w:pPr>
              <w:jc w:val="center"/>
              <w:rPr>
                <w:rFonts w:asciiTheme="minorHAnsi" w:eastAsiaTheme="minorHAnsi" w:hAnsiTheme="minorHAnsi" w:cstheme="minorHAnsi"/>
                <w:sz w:val="22"/>
                <w:szCs w:val="22"/>
              </w:rPr>
            </w:pPr>
            <w:r>
              <w:rPr>
                <w:rFonts w:asciiTheme="minorHAnsi" w:eastAsiaTheme="minorHAnsi" w:hAnsiTheme="minorHAnsi" w:cstheme="minorHAnsi"/>
                <w:sz w:val="22"/>
                <w:szCs w:val="22"/>
              </w:rPr>
              <w:t>Reset Flow</w:t>
            </w:r>
          </w:p>
        </w:tc>
        <w:tc>
          <w:tcPr>
            <w:tcW w:w="2610" w:type="dxa"/>
          </w:tcPr>
          <w:p w14:paraId="6C2D1BD2" w14:textId="77777777" w:rsidR="007015AC" w:rsidRPr="00F606B8" w:rsidRDefault="007015AC">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Stimulus present in test</w:t>
            </w:r>
          </w:p>
        </w:tc>
        <w:tc>
          <w:tcPr>
            <w:tcW w:w="2037" w:type="dxa"/>
          </w:tcPr>
          <w:p w14:paraId="19912F38" w14:textId="77777777" w:rsidR="007015AC" w:rsidRDefault="007015AC">
            <w:pPr>
              <w:jc w:val="center"/>
            </w:pPr>
            <w:r w:rsidRPr="00196036">
              <w:rPr>
                <w:rFonts w:asciiTheme="minorHAnsi" w:eastAsiaTheme="minorHAnsi" w:hAnsiTheme="minorHAnsi" w:cstheme="minorBidi"/>
                <w:sz w:val="22"/>
                <w:szCs w:val="22"/>
              </w:rPr>
              <w:t>Check Name</w:t>
            </w:r>
          </w:p>
        </w:tc>
        <w:tc>
          <w:tcPr>
            <w:tcW w:w="2368" w:type="dxa"/>
          </w:tcPr>
          <w:p w14:paraId="71CD286B" w14:textId="77777777" w:rsidR="007015AC" w:rsidRDefault="007015AC">
            <w:pPr>
              <w:jc w:val="center"/>
            </w:pPr>
            <w:r w:rsidRPr="00196036">
              <w:rPr>
                <w:rFonts w:asciiTheme="minorHAnsi" w:eastAsiaTheme="minorHAnsi" w:hAnsiTheme="minorHAnsi" w:cstheme="minorBidi"/>
                <w:sz w:val="22"/>
                <w:szCs w:val="22"/>
              </w:rPr>
              <w:t>Cover point Name</w:t>
            </w:r>
          </w:p>
        </w:tc>
      </w:tr>
      <w:tr w:rsidR="007015AC" w:rsidRPr="00684D24" w14:paraId="19F75455" w14:textId="77777777">
        <w:tc>
          <w:tcPr>
            <w:tcW w:w="2335" w:type="dxa"/>
          </w:tcPr>
          <w:p w14:paraId="6C68F967" w14:textId="77777777" w:rsidR="007015AC" w:rsidRPr="000F1127" w:rsidRDefault="007015AC">
            <w:pPr>
              <w:jc w:val="center"/>
              <w:rPr>
                <w:rFonts w:asciiTheme="minorHAnsi" w:eastAsiaTheme="minorHAnsi" w:hAnsiTheme="minorHAnsi" w:cstheme="minorHAnsi"/>
                <w:i/>
                <w:iCs/>
                <w:color w:val="FF0000"/>
                <w:sz w:val="22"/>
                <w:szCs w:val="22"/>
              </w:rPr>
            </w:pPr>
            <w:r w:rsidRPr="000F1127">
              <w:rPr>
                <w:rFonts w:asciiTheme="minorHAnsi" w:eastAsiaTheme="minorHAnsi" w:hAnsiTheme="minorHAnsi" w:cstheme="minorBidi"/>
                <w:i/>
                <w:iCs/>
                <w:color w:val="FF0000"/>
                <w:sz w:val="22"/>
                <w:szCs w:val="22"/>
              </w:rPr>
              <w:t>&lt;Global Reset&gt;</w:t>
            </w:r>
          </w:p>
        </w:tc>
        <w:tc>
          <w:tcPr>
            <w:tcW w:w="2610" w:type="dxa"/>
          </w:tcPr>
          <w:p w14:paraId="1234DAF5" w14:textId="77777777" w:rsidR="007015AC" w:rsidRPr="000F1127" w:rsidRDefault="007015AC">
            <w:pPr>
              <w:jc w:val="center"/>
              <w:rPr>
                <w:rFonts w:asciiTheme="minorHAnsi" w:eastAsiaTheme="minorHAnsi" w:hAnsiTheme="minorHAnsi" w:cstheme="minorBidi"/>
                <w:i/>
                <w:iCs/>
                <w:color w:val="FF0000"/>
                <w:sz w:val="22"/>
                <w:szCs w:val="22"/>
              </w:rPr>
            </w:pPr>
            <w:r w:rsidRPr="000F1127">
              <w:rPr>
                <w:rFonts w:asciiTheme="minorHAnsi" w:eastAsiaTheme="minorHAnsi" w:hAnsiTheme="minorHAnsi" w:cstheme="minorBidi"/>
                <w:i/>
                <w:iCs/>
                <w:color w:val="FF0000"/>
                <w:sz w:val="22"/>
                <w:szCs w:val="22"/>
              </w:rPr>
              <w:t>&lt;Test Name&gt;</w:t>
            </w:r>
          </w:p>
        </w:tc>
        <w:tc>
          <w:tcPr>
            <w:tcW w:w="2037" w:type="dxa"/>
          </w:tcPr>
          <w:p w14:paraId="10C0AA45" w14:textId="77777777" w:rsidR="007015AC" w:rsidRPr="000F1127" w:rsidRDefault="007015AC">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Check</w:t>
            </w:r>
            <w:r w:rsidRPr="00684D24">
              <w:rPr>
                <w:rFonts w:asciiTheme="minorHAnsi" w:eastAsiaTheme="minorHAnsi" w:hAnsiTheme="minorHAnsi" w:cstheme="minorBidi"/>
                <w:i/>
                <w:iCs/>
                <w:color w:val="FF0000"/>
                <w:sz w:val="22"/>
                <w:szCs w:val="22"/>
              </w:rPr>
              <w:t xml:space="preserve"> Name&gt;</w:t>
            </w:r>
          </w:p>
        </w:tc>
        <w:tc>
          <w:tcPr>
            <w:tcW w:w="2368" w:type="dxa"/>
          </w:tcPr>
          <w:p w14:paraId="4A50D48F" w14:textId="77777777" w:rsidR="007015AC" w:rsidRPr="000F1127" w:rsidRDefault="007015AC">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CP</w:t>
            </w:r>
            <w:r w:rsidRPr="00684D24">
              <w:rPr>
                <w:rFonts w:asciiTheme="minorHAnsi" w:eastAsiaTheme="minorHAnsi" w:hAnsiTheme="minorHAnsi" w:cstheme="minorBidi"/>
                <w:i/>
                <w:iCs/>
                <w:color w:val="FF0000"/>
                <w:sz w:val="22"/>
                <w:szCs w:val="22"/>
              </w:rPr>
              <w:t xml:space="preserve"> Name&gt;</w:t>
            </w:r>
          </w:p>
        </w:tc>
      </w:tr>
      <w:tr w:rsidR="007015AC" w:rsidRPr="00684D24" w14:paraId="0DCB426D" w14:textId="77777777">
        <w:tc>
          <w:tcPr>
            <w:tcW w:w="2335" w:type="dxa"/>
          </w:tcPr>
          <w:p w14:paraId="406B0750" w14:textId="77777777" w:rsidR="007015AC" w:rsidRPr="000F1127" w:rsidRDefault="007015AC">
            <w:pPr>
              <w:jc w:val="center"/>
              <w:rPr>
                <w:i/>
                <w:iCs/>
                <w:color w:val="FF0000"/>
              </w:rPr>
            </w:pPr>
            <w:r w:rsidRPr="000F1127">
              <w:rPr>
                <w:i/>
                <w:iCs/>
                <w:color w:val="FF0000"/>
              </w:rPr>
              <w:t>&lt;</w:t>
            </w:r>
            <w:r w:rsidRPr="003B707D">
              <w:rPr>
                <w:rFonts w:asciiTheme="minorHAnsi" w:eastAsiaTheme="minorHAnsi" w:hAnsiTheme="minorHAnsi" w:cstheme="minorBidi"/>
                <w:i/>
                <w:iCs/>
                <w:color w:val="FF0000"/>
                <w:sz w:val="22"/>
                <w:szCs w:val="22"/>
              </w:rPr>
              <w:t>Host Partition reset&gt;</w:t>
            </w:r>
          </w:p>
        </w:tc>
        <w:tc>
          <w:tcPr>
            <w:tcW w:w="2610" w:type="dxa"/>
          </w:tcPr>
          <w:p w14:paraId="65045802" w14:textId="77777777" w:rsidR="007015AC" w:rsidRPr="000F1127" w:rsidRDefault="007015AC">
            <w:pPr>
              <w:jc w:val="center"/>
              <w:rPr>
                <w:i/>
                <w:iCs/>
                <w:color w:val="FF0000"/>
              </w:rPr>
            </w:pPr>
            <w:r w:rsidRPr="000F1127">
              <w:rPr>
                <w:rFonts w:asciiTheme="minorHAnsi" w:eastAsiaTheme="minorHAnsi" w:hAnsiTheme="minorHAnsi" w:cstheme="minorBidi"/>
                <w:i/>
                <w:iCs/>
                <w:color w:val="FF0000"/>
                <w:sz w:val="22"/>
                <w:szCs w:val="22"/>
              </w:rPr>
              <w:t>&lt;Test Name&gt;</w:t>
            </w:r>
          </w:p>
        </w:tc>
        <w:tc>
          <w:tcPr>
            <w:tcW w:w="2037" w:type="dxa"/>
          </w:tcPr>
          <w:p w14:paraId="72B13DA8" w14:textId="77777777" w:rsidR="007015AC" w:rsidRPr="000F1127" w:rsidRDefault="007015AC">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Check</w:t>
            </w:r>
            <w:r w:rsidRPr="00684D24">
              <w:rPr>
                <w:rFonts w:asciiTheme="minorHAnsi" w:eastAsiaTheme="minorHAnsi" w:hAnsiTheme="minorHAnsi" w:cstheme="minorBidi"/>
                <w:i/>
                <w:iCs/>
                <w:color w:val="FF0000"/>
                <w:sz w:val="22"/>
                <w:szCs w:val="22"/>
              </w:rPr>
              <w:t xml:space="preserve"> Name&gt;</w:t>
            </w:r>
          </w:p>
        </w:tc>
        <w:tc>
          <w:tcPr>
            <w:tcW w:w="2368" w:type="dxa"/>
          </w:tcPr>
          <w:p w14:paraId="14975CAE" w14:textId="77777777" w:rsidR="007015AC" w:rsidRPr="000F1127" w:rsidRDefault="007015AC">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CP</w:t>
            </w:r>
            <w:r w:rsidRPr="00684D24">
              <w:rPr>
                <w:rFonts w:asciiTheme="minorHAnsi" w:eastAsiaTheme="minorHAnsi" w:hAnsiTheme="minorHAnsi" w:cstheme="minorBidi"/>
                <w:i/>
                <w:iCs/>
                <w:color w:val="FF0000"/>
                <w:sz w:val="22"/>
                <w:szCs w:val="22"/>
              </w:rPr>
              <w:t xml:space="preserve"> Name&gt;</w:t>
            </w:r>
          </w:p>
        </w:tc>
      </w:tr>
    </w:tbl>
    <w:p w14:paraId="49C00073" w14:textId="77777777" w:rsidR="007015AC" w:rsidRPr="00FE6B09" w:rsidRDefault="007015AC" w:rsidP="007015AC"/>
    <w:p w14:paraId="65DE2619" w14:textId="77777777" w:rsidR="007015AC" w:rsidRDefault="007015AC" w:rsidP="007015AC">
      <w:pPr>
        <w:pStyle w:val="Heading3"/>
      </w:pPr>
      <w:bookmarkStart w:id="100" w:name="_Toc78188553"/>
      <w:bookmarkStart w:id="101" w:name="_Toc162271519"/>
      <w:r w:rsidRPr="00FD4D84">
        <w:t>Performance Measurement</w:t>
      </w:r>
      <w:bookmarkEnd w:id="100"/>
      <w:bookmarkEnd w:id="101"/>
    </w:p>
    <w:p w14:paraId="1668839F" w14:textId="77777777" w:rsidR="007015AC" w:rsidRDefault="007015AC" w:rsidP="007015AC">
      <w:pPr>
        <w:rPr>
          <w:i/>
          <w:iCs/>
          <w:color w:val="FF0000"/>
        </w:rPr>
      </w:pPr>
      <w:r w:rsidRPr="005F3698">
        <w:rPr>
          <w:i/>
          <w:iCs/>
          <w:color w:val="FF0000"/>
        </w:rPr>
        <w:t xml:space="preserve">&lt;Add tests related to </w:t>
      </w:r>
      <w:r>
        <w:rPr>
          <w:i/>
          <w:iCs/>
          <w:color w:val="FF0000"/>
        </w:rPr>
        <w:t>performance</w:t>
      </w:r>
      <w:r w:rsidRPr="005F3698">
        <w:rPr>
          <w:i/>
          <w:iCs/>
          <w:color w:val="FF0000"/>
        </w:rPr>
        <w:t xml:space="preserve"> </w:t>
      </w:r>
      <w:r>
        <w:rPr>
          <w:i/>
          <w:iCs/>
          <w:color w:val="FF0000"/>
        </w:rPr>
        <w:t xml:space="preserve">measurement </w:t>
      </w:r>
      <w:r w:rsidRPr="005F3698">
        <w:rPr>
          <w:i/>
          <w:iCs/>
          <w:color w:val="FF0000"/>
        </w:rPr>
        <w:t>of feature&gt;</w:t>
      </w:r>
    </w:p>
    <w:p w14:paraId="428E2BE0" w14:textId="77777777" w:rsidR="007015AC" w:rsidRDefault="007015AC" w:rsidP="007015AC"/>
    <w:p w14:paraId="6336044B" w14:textId="77777777" w:rsidR="007015AC" w:rsidRDefault="007015AC" w:rsidP="007015AC">
      <w:pPr>
        <w:pStyle w:val="Heading3"/>
      </w:pPr>
      <w:bookmarkStart w:id="102" w:name="_Toc78188554"/>
      <w:bookmarkStart w:id="103" w:name="_Toc162271520"/>
      <w:r>
        <w:t>Clock Frequency coverage</w:t>
      </w:r>
      <w:bookmarkEnd w:id="102"/>
      <w:bookmarkEnd w:id="103"/>
    </w:p>
    <w:p w14:paraId="2A4F9BDF" w14:textId="77777777" w:rsidR="007015AC" w:rsidRDefault="007015AC" w:rsidP="007015AC">
      <w:pPr>
        <w:rPr>
          <w:i/>
          <w:iCs/>
          <w:color w:val="FF0000"/>
        </w:rPr>
      </w:pPr>
      <w:r w:rsidRPr="005F3698">
        <w:rPr>
          <w:i/>
          <w:iCs/>
          <w:color w:val="FF0000"/>
        </w:rPr>
        <w:t xml:space="preserve">&lt;Add </w:t>
      </w:r>
      <w:r>
        <w:rPr>
          <w:i/>
          <w:iCs/>
          <w:color w:val="FF0000"/>
        </w:rPr>
        <w:t>frequencies that are covered as part of PSV validation</w:t>
      </w:r>
      <w:r w:rsidRPr="005F3698">
        <w:rPr>
          <w:i/>
          <w:iCs/>
          <w:color w:val="FF0000"/>
        </w:rPr>
        <w:t>&gt;</w:t>
      </w:r>
    </w:p>
    <w:p w14:paraId="4B1B7FB2" w14:textId="77777777" w:rsidR="007015AC" w:rsidRPr="00FE6B09" w:rsidRDefault="007015AC" w:rsidP="007015AC"/>
    <w:tbl>
      <w:tblPr>
        <w:tblStyle w:val="TableGrid"/>
        <w:tblW w:w="4945" w:type="dxa"/>
        <w:tblLook w:val="04A0" w:firstRow="1" w:lastRow="0" w:firstColumn="1" w:lastColumn="0" w:noHBand="0" w:noVBand="1"/>
      </w:tblPr>
      <w:tblGrid>
        <w:gridCol w:w="2335"/>
        <w:gridCol w:w="2610"/>
      </w:tblGrid>
      <w:tr w:rsidR="007015AC" w:rsidRPr="00F606B8" w14:paraId="76B72850" w14:textId="77777777">
        <w:tc>
          <w:tcPr>
            <w:tcW w:w="2335" w:type="dxa"/>
          </w:tcPr>
          <w:p w14:paraId="78FEA6A7" w14:textId="77777777" w:rsidR="007015AC" w:rsidRPr="00F606B8" w:rsidRDefault="007015AC">
            <w:pPr>
              <w:jc w:val="center"/>
              <w:rPr>
                <w:rFonts w:asciiTheme="minorHAnsi" w:eastAsiaTheme="minorHAnsi" w:hAnsiTheme="minorHAnsi" w:cstheme="minorHAnsi"/>
                <w:sz w:val="22"/>
                <w:szCs w:val="22"/>
              </w:rPr>
            </w:pPr>
            <w:r>
              <w:rPr>
                <w:rFonts w:asciiTheme="minorHAnsi" w:eastAsiaTheme="minorHAnsi" w:hAnsiTheme="minorHAnsi" w:cstheme="minorHAnsi"/>
                <w:sz w:val="22"/>
                <w:szCs w:val="22"/>
              </w:rPr>
              <w:t>Clock Name</w:t>
            </w:r>
          </w:p>
        </w:tc>
        <w:tc>
          <w:tcPr>
            <w:tcW w:w="2610" w:type="dxa"/>
          </w:tcPr>
          <w:p w14:paraId="5C4C5073" w14:textId="77777777" w:rsidR="007015AC" w:rsidRPr="00F606B8" w:rsidRDefault="007015AC">
            <w:pPr>
              <w:jc w:val="center"/>
              <w:rPr>
                <w:rFonts w:asciiTheme="minorHAnsi" w:eastAsiaTheme="minorEastAsia" w:hAnsiTheme="minorHAnsi" w:cstheme="minorBidi"/>
                <w:sz w:val="22"/>
                <w:szCs w:val="22"/>
              </w:rPr>
            </w:pPr>
            <w:r w:rsidRPr="4851F9ED">
              <w:rPr>
                <w:rFonts w:asciiTheme="minorHAnsi" w:eastAsiaTheme="minorEastAsia" w:hAnsiTheme="minorHAnsi" w:cstheme="minorBidi"/>
                <w:sz w:val="22"/>
                <w:szCs w:val="22"/>
              </w:rPr>
              <w:t>Frequency range covered.</w:t>
            </w:r>
          </w:p>
        </w:tc>
      </w:tr>
      <w:tr w:rsidR="007015AC" w:rsidRPr="00684D24" w14:paraId="1D1F6ECE" w14:textId="77777777">
        <w:tc>
          <w:tcPr>
            <w:tcW w:w="2335" w:type="dxa"/>
          </w:tcPr>
          <w:p w14:paraId="6B926B6A" w14:textId="77777777" w:rsidR="007015AC" w:rsidRPr="000F1127" w:rsidRDefault="007015AC">
            <w:pPr>
              <w:jc w:val="center"/>
              <w:rPr>
                <w:rFonts w:asciiTheme="minorHAnsi" w:eastAsiaTheme="minorEastAsia" w:hAnsiTheme="minorHAnsi" w:cstheme="minorBidi"/>
                <w:i/>
                <w:color w:val="FF0000"/>
                <w:sz w:val="22"/>
                <w:szCs w:val="22"/>
              </w:rPr>
            </w:pPr>
            <w:r w:rsidRPr="4851F9ED">
              <w:rPr>
                <w:rFonts w:asciiTheme="minorHAnsi" w:eastAsiaTheme="minorEastAsia" w:hAnsiTheme="minorHAnsi" w:cstheme="minorBidi"/>
                <w:i/>
                <w:color w:val="FF0000"/>
                <w:sz w:val="22"/>
                <w:szCs w:val="22"/>
              </w:rPr>
              <w:t>&lt;</w:t>
            </w:r>
            <w:proofErr w:type="spellStart"/>
            <w:r w:rsidRPr="4851F9ED">
              <w:rPr>
                <w:rFonts w:asciiTheme="minorHAnsi" w:eastAsiaTheme="minorEastAsia" w:hAnsiTheme="minorHAnsi" w:cstheme="minorBidi"/>
                <w:i/>
                <w:color w:val="FF0000"/>
                <w:sz w:val="22"/>
                <w:szCs w:val="22"/>
              </w:rPr>
              <w:t>cse</w:t>
            </w:r>
            <w:proofErr w:type="spellEnd"/>
            <w:r w:rsidRPr="4851F9ED">
              <w:rPr>
                <w:rFonts w:asciiTheme="minorHAnsi" w:eastAsiaTheme="minorEastAsia" w:hAnsiTheme="minorHAnsi" w:cstheme="minorBidi"/>
                <w:i/>
                <w:color w:val="FF0000"/>
                <w:sz w:val="22"/>
                <w:szCs w:val="22"/>
              </w:rPr>
              <w:t xml:space="preserve"> </w:t>
            </w:r>
            <w:proofErr w:type="spellStart"/>
            <w:r w:rsidRPr="4851F9ED">
              <w:rPr>
                <w:rFonts w:asciiTheme="minorHAnsi" w:eastAsiaTheme="minorEastAsia" w:hAnsiTheme="minorHAnsi" w:cstheme="minorBidi"/>
                <w:i/>
                <w:color w:val="FF0000"/>
                <w:sz w:val="22"/>
                <w:szCs w:val="22"/>
              </w:rPr>
              <w:t>clk</w:t>
            </w:r>
            <w:proofErr w:type="spellEnd"/>
            <w:r w:rsidRPr="4851F9ED">
              <w:rPr>
                <w:rFonts w:asciiTheme="minorHAnsi" w:eastAsiaTheme="minorEastAsia" w:hAnsiTheme="minorHAnsi" w:cstheme="minorBidi"/>
                <w:i/>
                <w:color w:val="FF0000"/>
                <w:sz w:val="22"/>
                <w:szCs w:val="22"/>
              </w:rPr>
              <w:t>&gt;</w:t>
            </w:r>
          </w:p>
        </w:tc>
        <w:tc>
          <w:tcPr>
            <w:tcW w:w="2610" w:type="dxa"/>
          </w:tcPr>
          <w:p w14:paraId="6B2FA024" w14:textId="77777777" w:rsidR="007015AC" w:rsidRPr="000F1127" w:rsidRDefault="007015AC">
            <w:pPr>
              <w:jc w:val="center"/>
              <w:rPr>
                <w:rFonts w:asciiTheme="minorHAnsi" w:eastAsiaTheme="minorEastAsia" w:hAnsiTheme="minorHAnsi" w:cstheme="minorBidi"/>
                <w:i/>
                <w:color w:val="FF0000"/>
                <w:sz w:val="22"/>
                <w:szCs w:val="22"/>
              </w:rPr>
            </w:pPr>
            <w:r w:rsidRPr="4851F9ED">
              <w:rPr>
                <w:rFonts w:asciiTheme="minorHAnsi" w:eastAsiaTheme="minorEastAsia" w:hAnsiTheme="minorHAnsi" w:cstheme="minorBidi"/>
                <w:i/>
                <w:iCs/>
                <w:color w:val="FF0000"/>
                <w:sz w:val="22"/>
                <w:szCs w:val="22"/>
              </w:rPr>
              <w:t>&lt; [</w:t>
            </w:r>
            <w:r w:rsidRPr="4851F9ED">
              <w:rPr>
                <w:rFonts w:asciiTheme="minorHAnsi" w:eastAsiaTheme="minorEastAsia" w:hAnsiTheme="minorHAnsi" w:cstheme="minorBidi"/>
                <w:i/>
                <w:color w:val="FF0000"/>
                <w:sz w:val="22"/>
                <w:szCs w:val="22"/>
              </w:rPr>
              <w:t>180-360]</w:t>
            </w:r>
            <w:r w:rsidRPr="4851F9ED">
              <w:rPr>
                <w:rFonts w:asciiTheme="minorHAnsi" w:eastAsiaTheme="minorEastAsia" w:hAnsiTheme="minorHAnsi" w:cstheme="minorBidi"/>
                <w:i/>
                <w:iCs/>
                <w:color w:val="FF0000"/>
                <w:sz w:val="22"/>
                <w:szCs w:val="22"/>
              </w:rPr>
              <w:t xml:space="preserve"> </w:t>
            </w:r>
            <w:r w:rsidRPr="4851F9ED">
              <w:rPr>
                <w:rFonts w:asciiTheme="minorHAnsi" w:eastAsiaTheme="minorEastAsia" w:hAnsiTheme="minorHAnsi" w:cstheme="minorBidi"/>
                <w:i/>
                <w:color w:val="FF0000"/>
                <w:sz w:val="22"/>
                <w:szCs w:val="22"/>
              </w:rPr>
              <w:t>MHz&gt;</w:t>
            </w:r>
          </w:p>
        </w:tc>
      </w:tr>
      <w:tr w:rsidR="007015AC" w:rsidRPr="00684D24" w14:paraId="531B8311" w14:textId="77777777">
        <w:tc>
          <w:tcPr>
            <w:tcW w:w="2335" w:type="dxa"/>
          </w:tcPr>
          <w:p w14:paraId="59EA93B3" w14:textId="77777777" w:rsidR="007015AC" w:rsidRPr="000F1127" w:rsidRDefault="007015AC">
            <w:pPr>
              <w:jc w:val="center"/>
              <w:rPr>
                <w:i/>
                <w:iCs/>
                <w:color w:val="FF0000"/>
              </w:rPr>
            </w:pPr>
            <w:r w:rsidRPr="4851F9ED">
              <w:rPr>
                <w:rFonts w:asciiTheme="minorHAnsi" w:eastAsiaTheme="minorEastAsia" w:hAnsiTheme="minorHAnsi" w:cstheme="minorBidi"/>
                <w:i/>
                <w:color w:val="FF0000"/>
                <w:sz w:val="22"/>
                <w:szCs w:val="22"/>
              </w:rPr>
              <w:t xml:space="preserve">&lt;prim </w:t>
            </w:r>
            <w:proofErr w:type="spellStart"/>
            <w:r w:rsidRPr="4851F9ED">
              <w:rPr>
                <w:rFonts w:asciiTheme="minorHAnsi" w:eastAsiaTheme="minorEastAsia" w:hAnsiTheme="minorHAnsi" w:cstheme="minorBidi"/>
                <w:i/>
                <w:color w:val="FF0000"/>
                <w:sz w:val="22"/>
                <w:szCs w:val="22"/>
              </w:rPr>
              <w:t>clk</w:t>
            </w:r>
            <w:proofErr w:type="spellEnd"/>
            <w:r w:rsidRPr="4851F9ED">
              <w:rPr>
                <w:rFonts w:asciiTheme="minorHAnsi" w:eastAsiaTheme="minorEastAsia" w:hAnsiTheme="minorHAnsi" w:cstheme="minorBidi"/>
                <w:i/>
                <w:color w:val="FF0000"/>
                <w:sz w:val="22"/>
                <w:szCs w:val="22"/>
              </w:rPr>
              <w:t>&gt;</w:t>
            </w:r>
          </w:p>
        </w:tc>
        <w:tc>
          <w:tcPr>
            <w:tcW w:w="2610" w:type="dxa"/>
          </w:tcPr>
          <w:p w14:paraId="17312314" w14:textId="77777777" w:rsidR="007015AC" w:rsidRPr="000F1127" w:rsidRDefault="007015AC">
            <w:pPr>
              <w:jc w:val="center"/>
              <w:rPr>
                <w:i/>
                <w:iCs/>
                <w:color w:val="FF0000"/>
              </w:rPr>
            </w:pPr>
            <w:r w:rsidRPr="4851F9ED">
              <w:rPr>
                <w:rFonts w:asciiTheme="minorHAnsi" w:eastAsiaTheme="minorEastAsia" w:hAnsiTheme="minorHAnsi" w:cstheme="minorBidi"/>
                <w:i/>
                <w:iCs/>
                <w:color w:val="FF0000"/>
                <w:sz w:val="22"/>
                <w:szCs w:val="22"/>
              </w:rPr>
              <w:t>&lt; [</w:t>
            </w:r>
            <w:r w:rsidRPr="4851F9ED">
              <w:rPr>
                <w:rFonts w:asciiTheme="minorHAnsi" w:eastAsiaTheme="minorEastAsia" w:hAnsiTheme="minorHAnsi" w:cstheme="minorBidi"/>
                <w:i/>
                <w:color w:val="FF0000"/>
                <w:sz w:val="22"/>
                <w:szCs w:val="22"/>
              </w:rPr>
              <w:t>180-360]</w:t>
            </w:r>
            <w:r w:rsidRPr="4851F9ED">
              <w:rPr>
                <w:rFonts w:asciiTheme="minorHAnsi" w:eastAsiaTheme="minorEastAsia" w:hAnsiTheme="minorHAnsi" w:cstheme="minorBidi"/>
                <w:i/>
                <w:iCs/>
                <w:color w:val="FF0000"/>
                <w:sz w:val="22"/>
                <w:szCs w:val="22"/>
              </w:rPr>
              <w:t xml:space="preserve"> </w:t>
            </w:r>
            <w:r w:rsidRPr="4851F9ED">
              <w:rPr>
                <w:rFonts w:asciiTheme="minorHAnsi" w:eastAsiaTheme="minorEastAsia" w:hAnsiTheme="minorHAnsi" w:cstheme="minorBidi"/>
                <w:i/>
                <w:color w:val="FF0000"/>
                <w:sz w:val="22"/>
                <w:szCs w:val="22"/>
              </w:rPr>
              <w:t>MHz&gt;</w:t>
            </w:r>
          </w:p>
        </w:tc>
      </w:tr>
    </w:tbl>
    <w:p w14:paraId="618003FB" w14:textId="77777777" w:rsidR="007015AC" w:rsidRDefault="007015AC" w:rsidP="007015AC"/>
    <w:p w14:paraId="0725A81A" w14:textId="77777777" w:rsidR="007015AC" w:rsidRDefault="007015AC" w:rsidP="007015AC">
      <w:pPr>
        <w:pStyle w:val="Heading3"/>
      </w:pPr>
      <w:bookmarkStart w:id="104" w:name="_Toc78188555"/>
      <w:bookmarkStart w:id="105" w:name="_Toc162271521"/>
      <w:r>
        <w:t xml:space="preserve">Coverage on </w:t>
      </w:r>
      <w:proofErr w:type="gramStart"/>
      <w:r>
        <w:t>multi iteration</w:t>
      </w:r>
      <w:proofErr w:type="gramEnd"/>
      <w:r>
        <w:t xml:space="preserve"> of </w:t>
      </w:r>
      <w:r w:rsidRPr="007D0EB6">
        <w:t>scenario/feature/flow</w:t>
      </w:r>
      <w:bookmarkEnd w:id="104"/>
      <w:bookmarkEnd w:id="105"/>
    </w:p>
    <w:p w14:paraId="4AAEA0D9" w14:textId="77777777" w:rsidR="007015AC" w:rsidRPr="00A5676E" w:rsidRDefault="007015AC" w:rsidP="007015AC">
      <w:pPr>
        <w:rPr>
          <w:i/>
          <w:iCs/>
          <w:color w:val="FF0000"/>
        </w:rPr>
      </w:pPr>
      <w:r w:rsidRPr="00A5676E">
        <w:rPr>
          <w:i/>
          <w:iCs/>
          <w:color w:val="FF0000"/>
        </w:rPr>
        <w:t>&lt;</w:t>
      </w:r>
      <w:r>
        <w:rPr>
          <w:i/>
          <w:iCs/>
          <w:color w:val="FF0000"/>
        </w:rPr>
        <w:t>List down the</w:t>
      </w:r>
      <w:r w:rsidRPr="00A5676E">
        <w:rPr>
          <w:i/>
          <w:iCs/>
          <w:color w:val="FF0000"/>
        </w:rPr>
        <w:t xml:space="preserve"> scenario/feature/flow</w:t>
      </w:r>
      <w:r>
        <w:rPr>
          <w:i/>
          <w:iCs/>
          <w:color w:val="FF0000"/>
        </w:rPr>
        <w:t xml:space="preserve"> </w:t>
      </w:r>
      <w:r w:rsidRPr="00A5676E">
        <w:rPr>
          <w:i/>
          <w:iCs/>
          <w:color w:val="FF0000"/>
        </w:rPr>
        <w:t>th</w:t>
      </w:r>
      <w:r>
        <w:rPr>
          <w:i/>
          <w:iCs/>
          <w:color w:val="FF0000"/>
        </w:rPr>
        <w:t>at requires a</w:t>
      </w:r>
      <w:r w:rsidRPr="00A5676E">
        <w:rPr>
          <w:i/>
          <w:iCs/>
          <w:color w:val="FF0000"/>
        </w:rPr>
        <w:t xml:space="preserve"> cover point to be written in such a way that the </w:t>
      </w:r>
      <w:r>
        <w:rPr>
          <w:i/>
          <w:iCs/>
          <w:color w:val="FF0000"/>
        </w:rPr>
        <w:t xml:space="preserve">CP is hit only when the </w:t>
      </w:r>
      <w:r w:rsidRPr="00A5676E">
        <w:rPr>
          <w:i/>
          <w:iCs/>
          <w:color w:val="FF0000"/>
        </w:rPr>
        <w:t xml:space="preserve">flows </w:t>
      </w:r>
      <w:r>
        <w:rPr>
          <w:i/>
          <w:iCs/>
          <w:color w:val="FF0000"/>
        </w:rPr>
        <w:t>is</w:t>
      </w:r>
      <w:r w:rsidRPr="00A5676E">
        <w:rPr>
          <w:i/>
          <w:iCs/>
          <w:color w:val="FF0000"/>
        </w:rPr>
        <w:t xml:space="preserve"> </w:t>
      </w:r>
      <w:r>
        <w:rPr>
          <w:i/>
          <w:iCs/>
          <w:color w:val="FF0000"/>
        </w:rPr>
        <w:t>performed 2 times</w:t>
      </w:r>
      <w:r w:rsidRPr="00A5676E">
        <w:rPr>
          <w:i/>
          <w:iCs/>
          <w:color w:val="FF0000"/>
        </w:rPr>
        <w:t xml:space="preserve"> or more</w:t>
      </w:r>
      <w:r>
        <w:rPr>
          <w:i/>
          <w:iCs/>
          <w:color w:val="FF0000"/>
        </w:rPr>
        <w:t xml:space="preserve"> in the same test</w:t>
      </w:r>
      <w:r w:rsidRPr="00A5676E">
        <w:rPr>
          <w:i/>
          <w:iCs/>
          <w:color w:val="FF0000"/>
        </w:rPr>
        <w:t>&gt;</w:t>
      </w:r>
    </w:p>
    <w:tbl>
      <w:tblPr>
        <w:tblStyle w:val="TableGrid"/>
        <w:tblW w:w="4945" w:type="dxa"/>
        <w:tblLook w:val="04A0" w:firstRow="1" w:lastRow="0" w:firstColumn="1" w:lastColumn="0" w:noHBand="0" w:noVBand="1"/>
      </w:tblPr>
      <w:tblGrid>
        <w:gridCol w:w="2335"/>
        <w:gridCol w:w="2610"/>
      </w:tblGrid>
      <w:tr w:rsidR="007015AC" w:rsidRPr="00F606B8" w14:paraId="68867001" w14:textId="77777777" w:rsidTr="00B40658">
        <w:tc>
          <w:tcPr>
            <w:tcW w:w="2335" w:type="dxa"/>
          </w:tcPr>
          <w:p w14:paraId="285D6F8A" w14:textId="77777777" w:rsidR="007015AC" w:rsidRPr="00F606B8" w:rsidRDefault="007015AC">
            <w:pPr>
              <w:jc w:val="center"/>
              <w:rPr>
                <w:rFonts w:asciiTheme="minorHAnsi" w:eastAsiaTheme="minorHAnsi" w:hAnsiTheme="minorHAnsi" w:cstheme="minorHAnsi"/>
                <w:sz w:val="22"/>
                <w:szCs w:val="22"/>
              </w:rPr>
            </w:pPr>
            <w:r>
              <w:rPr>
                <w:rFonts w:asciiTheme="minorHAnsi" w:eastAsiaTheme="minorHAnsi" w:hAnsiTheme="minorHAnsi" w:cstheme="minorHAnsi"/>
                <w:sz w:val="22"/>
                <w:szCs w:val="22"/>
              </w:rPr>
              <w:t>Feature/Flow/Scenario</w:t>
            </w:r>
          </w:p>
        </w:tc>
        <w:tc>
          <w:tcPr>
            <w:tcW w:w="2610" w:type="dxa"/>
          </w:tcPr>
          <w:p w14:paraId="238CB848" w14:textId="77777777" w:rsidR="007015AC" w:rsidRPr="00F606B8" w:rsidRDefault="007015AC">
            <w:pPr>
              <w:jc w:val="center"/>
              <w:rPr>
                <w:rFonts w:asciiTheme="minorHAnsi" w:eastAsiaTheme="minorEastAsia" w:hAnsiTheme="minorHAnsi" w:cstheme="minorBidi"/>
                <w:sz w:val="22"/>
                <w:szCs w:val="22"/>
              </w:rPr>
            </w:pPr>
            <w:r>
              <w:rPr>
                <w:rFonts w:asciiTheme="minorHAnsi" w:eastAsiaTheme="minorEastAsia" w:hAnsiTheme="minorHAnsi" w:cstheme="minorBidi"/>
                <w:sz w:val="22"/>
                <w:szCs w:val="22"/>
              </w:rPr>
              <w:t>Cover Point Name</w:t>
            </w:r>
          </w:p>
        </w:tc>
      </w:tr>
      <w:tr w:rsidR="007015AC" w:rsidRPr="00684D24" w14:paraId="0927BF24" w14:textId="77777777" w:rsidTr="00B40658">
        <w:tc>
          <w:tcPr>
            <w:tcW w:w="2335" w:type="dxa"/>
          </w:tcPr>
          <w:p w14:paraId="0883CC01" w14:textId="77777777" w:rsidR="007015AC" w:rsidRPr="000F1127" w:rsidRDefault="007015AC">
            <w:pPr>
              <w:jc w:val="center"/>
              <w:rPr>
                <w:rFonts w:asciiTheme="minorHAnsi" w:eastAsiaTheme="minorEastAsia" w:hAnsiTheme="minorHAnsi" w:cstheme="minorBidi"/>
                <w:i/>
                <w:color w:val="FF0000"/>
                <w:sz w:val="22"/>
                <w:szCs w:val="22"/>
              </w:rPr>
            </w:pPr>
            <w:r>
              <w:rPr>
                <w:rFonts w:asciiTheme="minorHAnsi" w:eastAsiaTheme="minorEastAsia" w:hAnsiTheme="minorHAnsi" w:cstheme="minorBidi"/>
                <w:i/>
                <w:color w:val="FF0000"/>
                <w:sz w:val="22"/>
                <w:szCs w:val="22"/>
              </w:rPr>
              <w:t>&lt;LMT Halt&gt;</w:t>
            </w:r>
          </w:p>
        </w:tc>
        <w:tc>
          <w:tcPr>
            <w:tcW w:w="2610" w:type="dxa"/>
          </w:tcPr>
          <w:p w14:paraId="4335FC95" w14:textId="77777777" w:rsidR="007015AC" w:rsidRPr="000F1127" w:rsidRDefault="007015AC">
            <w:pPr>
              <w:jc w:val="center"/>
              <w:rPr>
                <w:rFonts w:asciiTheme="minorHAnsi" w:eastAsiaTheme="minorEastAsia" w:hAnsiTheme="minorHAnsi" w:cstheme="minorBidi"/>
                <w:i/>
                <w:color w:val="FF0000"/>
                <w:sz w:val="22"/>
                <w:szCs w:val="22"/>
              </w:rPr>
            </w:pPr>
            <w:r>
              <w:rPr>
                <w:rFonts w:asciiTheme="minorHAnsi" w:eastAsiaTheme="minorEastAsia" w:hAnsiTheme="minorHAnsi" w:cstheme="minorBidi"/>
                <w:i/>
                <w:color w:val="FF0000"/>
                <w:sz w:val="22"/>
                <w:szCs w:val="22"/>
              </w:rPr>
              <w:t>&lt;&gt;</w:t>
            </w:r>
          </w:p>
        </w:tc>
      </w:tr>
      <w:tr w:rsidR="007015AC" w:rsidRPr="00684D24" w14:paraId="58373B6F" w14:textId="77777777" w:rsidTr="00B40658">
        <w:tc>
          <w:tcPr>
            <w:tcW w:w="2335" w:type="dxa"/>
          </w:tcPr>
          <w:p w14:paraId="54DC87D7" w14:textId="77777777" w:rsidR="007015AC" w:rsidRPr="000F1127" w:rsidRDefault="007015AC">
            <w:pPr>
              <w:jc w:val="center"/>
              <w:rPr>
                <w:i/>
                <w:iCs/>
                <w:color w:val="FF0000"/>
              </w:rPr>
            </w:pPr>
          </w:p>
        </w:tc>
        <w:tc>
          <w:tcPr>
            <w:tcW w:w="2610" w:type="dxa"/>
          </w:tcPr>
          <w:p w14:paraId="2B54330D" w14:textId="77777777" w:rsidR="007015AC" w:rsidRPr="000F1127" w:rsidRDefault="007015AC">
            <w:pPr>
              <w:jc w:val="center"/>
              <w:rPr>
                <w:i/>
                <w:iCs/>
                <w:color w:val="FF0000"/>
              </w:rPr>
            </w:pPr>
          </w:p>
        </w:tc>
      </w:tr>
    </w:tbl>
    <w:p w14:paraId="40470E28" w14:textId="1E834E37" w:rsidR="00B40658" w:rsidRDefault="00B40658" w:rsidP="00C10368">
      <w:pPr>
        <w:pStyle w:val="Heading3"/>
      </w:pPr>
      <w:bookmarkStart w:id="106" w:name="_Toc162271522"/>
      <w:bookmarkStart w:id="107" w:name="_Toc78188556"/>
      <w:r>
        <w:t>Misc.</w:t>
      </w:r>
      <w:bookmarkEnd w:id="106"/>
    </w:p>
    <w:p w14:paraId="00F6DE91" w14:textId="77777777" w:rsidR="00B40658" w:rsidRPr="00E275ED" w:rsidRDefault="00B40658" w:rsidP="00B40658">
      <w:pPr>
        <w:rPr>
          <w:i/>
          <w:iCs/>
          <w:color w:val="FF0000"/>
        </w:rPr>
      </w:pPr>
      <w:r w:rsidRPr="00E275ED">
        <w:rPr>
          <w:i/>
          <w:iCs/>
          <w:color w:val="FF0000"/>
        </w:rPr>
        <w:t>&lt;Author to use one of the below options when filling the table&gt;</w:t>
      </w:r>
    </w:p>
    <w:p w14:paraId="19C4FF79" w14:textId="77777777" w:rsidR="00B40658" w:rsidRDefault="00B40658" w:rsidP="00B40658">
      <w:r>
        <w:t>NA – If the scenario is not applicable.</w:t>
      </w:r>
    </w:p>
    <w:p w14:paraId="35899189" w14:textId="77777777" w:rsidR="00B40658" w:rsidRDefault="00B40658" w:rsidP="00B40658">
      <w:r>
        <w:t xml:space="preserve">YES – Provide test name where this scenario is covered. </w:t>
      </w:r>
    </w:p>
    <w:p w14:paraId="79A10C2C" w14:textId="77777777" w:rsidR="00B40658" w:rsidRDefault="00B40658" w:rsidP="00B40658">
      <w:r>
        <w:t>NO – Provide reason for “no” for not covering the scenario.</w:t>
      </w:r>
    </w:p>
    <w:p w14:paraId="325CDC96" w14:textId="77777777" w:rsidR="00B40658" w:rsidRDefault="00B40658" w:rsidP="00B40658"/>
    <w:tbl>
      <w:tblPr>
        <w:tblStyle w:val="TableGrid"/>
        <w:tblW w:w="0" w:type="auto"/>
        <w:tblLook w:val="04A0" w:firstRow="1" w:lastRow="0" w:firstColumn="1" w:lastColumn="0" w:noHBand="0" w:noVBand="1"/>
      </w:tblPr>
      <w:tblGrid>
        <w:gridCol w:w="5042"/>
        <w:gridCol w:w="1702"/>
        <w:gridCol w:w="1224"/>
        <w:gridCol w:w="1382"/>
      </w:tblGrid>
      <w:tr w:rsidR="00B40658" w:rsidRPr="00F606B8" w14:paraId="538BD1C8" w14:textId="77777777" w:rsidTr="00C10368">
        <w:tc>
          <w:tcPr>
            <w:tcW w:w="0" w:type="auto"/>
          </w:tcPr>
          <w:p w14:paraId="2F872FD9" w14:textId="77777777" w:rsidR="00B40658" w:rsidRPr="00F606B8" w:rsidRDefault="00B40658" w:rsidP="00653D39">
            <w:pPr>
              <w:jc w:val="center"/>
              <w:rPr>
                <w:rFonts w:asciiTheme="minorHAnsi" w:eastAsiaTheme="minorHAnsi" w:hAnsiTheme="minorHAnsi" w:cstheme="minorHAnsi"/>
                <w:sz w:val="22"/>
                <w:szCs w:val="22"/>
              </w:rPr>
            </w:pPr>
            <w:r>
              <w:rPr>
                <w:rFonts w:asciiTheme="minorHAnsi" w:eastAsiaTheme="minorHAnsi" w:hAnsiTheme="minorHAnsi" w:cstheme="minorHAnsi"/>
                <w:sz w:val="22"/>
                <w:szCs w:val="22"/>
              </w:rPr>
              <w:t>Scenario</w:t>
            </w:r>
          </w:p>
        </w:tc>
        <w:tc>
          <w:tcPr>
            <w:tcW w:w="0" w:type="auto"/>
          </w:tcPr>
          <w:p w14:paraId="70436B00" w14:textId="77777777" w:rsidR="00B40658" w:rsidRPr="00F606B8" w:rsidRDefault="00B40658" w:rsidP="00653D39">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Stimulus present in test</w:t>
            </w:r>
          </w:p>
        </w:tc>
        <w:tc>
          <w:tcPr>
            <w:tcW w:w="0" w:type="auto"/>
          </w:tcPr>
          <w:p w14:paraId="656CD0AA" w14:textId="77777777" w:rsidR="00B40658" w:rsidRDefault="00B40658" w:rsidP="00653D39">
            <w:pPr>
              <w:jc w:val="center"/>
            </w:pPr>
            <w:r w:rsidRPr="00196036">
              <w:rPr>
                <w:rFonts w:asciiTheme="minorHAnsi" w:eastAsiaTheme="minorHAnsi" w:hAnsiTheme="minorHAnsi" w:cstheme="minorBidi"/>
                <w:sz w:val="22"/>
                <w:szCs w:val="22"/>
              </w:rPr>
              <w:t>Check Name</w:t>
            </w:r>
          </w:p>
        </w:tc>
        <w:tc>
          <w:tcPr>
            <w:tcW w:w="0" w:type="auto"/>
          </w:tcPr>
          <w:p w14:paraId="1A8DF8BB" w14:textId="77777777" w:rsidR="00B40658" w:rsidRDefault="00B40658" w:rsidP="00653D39">
            <w:pPr>
              <w:jc w:val="center"/>
            </w:pPr>
            <w:r w:rsidRPr="00196036">
              <w:rPr>
                <w:rFonts w:asciiTheme="minorHAnsi" w:eastAsiaTheme="minorHAnsi" w:hAnsiTheme="minorHAnsi" w:cstheme="minorBidi"/>
                <w:sz w:val="22"/>
                <w:szCs w:val="22"/>
              </w:rPr>
              <w:t>Cover point Name</w:t>
            </w:r>
          </w:p>
        </w:tc>
      </w:tr>
      <w:tr w:rsidR="00B40658" w:rsidRPr="00684D24" w14:paraId="4BF33DBE" w14:textId="77777777" w:rsidTr="00C10368">
        <w:tc>
          <w:tcPr>
            <w:tcW w:w="0" w:type="auto"/>
          </w:tcPr>
          <w:p w14:paraId="35FBDA2C" w14:textId="77777777" w:rsidR="00B40658" w:rsidRPr="00957489" w:rsidRDefault="00B40658" w:rsidP="00653D39">
            <w:r w:rsidRPr="4851F9ED">
              <w:rPr>
                <w:rFonts w:asciiTheme="minorHAnsi" w:hAnsiTheme="minorHAnsi" w:cstheme="minorBidi"/>
                <w:sz w:val="22"/>
                <w:szCs w:val="22"/>
              </w:rPr>
              <w:t>Exhaust credits on IP interfaces (e.g., back-pressure scenarios caused by insufficient credits)</w:t>
            </w:r>
          </w:p>
        </w:tc>
        <w:tc>
          <w:tcPr>
            <w:tcW w:w="0" w:type="auto"/>
          </w:tcPr>
          <w:p w14:paraId="19ED8EC5" w14:textId="77777777" w:rsidR="00B40658" w:rsidRPr="000F1127" w:rsidRDefault="00B40658" w:rsidP="00653D39">
            <w:pPr>
              <w:jc w:val="center"/>
              <w:rPr>
                <w:i/>
                <w:iCs/>
                <w:color w:val="FF0000"/>
              </w:rPr>
            </w:pPr>
            <w:r w:rsidRPr="000F1127">
              <w:rPr>
                <w:rFonts w:asciiTheme="minorHAnsi" w:eastAsiaTheme="minorHAnsi" w:hAnsiTheme="minorHAnsi" w:cstheme="minorBidi"/>
                <w:i/>
                <w:iCs/>
                <w:color w:val="FF0000"/>
                <w:sz w:val="22"/>
                <w:szCs w:val="22"/>
              </w:rPr>
              <w:t>&lt;Test Name&gt;</w:t>
            </w:r>
          </w:p>
        </w:tc>
        <w:tc>
          <w:tcPr>
            <w:tcW w:w="0" w:type="auto"/>
          </w:tcPr>
          <w:p w14:paraId="498AEBAA" w14:textId="77777777" w:rsidR="00B40658" w:rsidRPr="000F1127" w:rsidRDefault="00B40658" w:rsidP="00653D39">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Check</w:t>
            </w:r>
            <w:r w:rsidRPr="00684D24">
              <w:rPr>
                <w:rFonts w:asciiTheme="minorHAnsi" w:eastAsiaTheme="minorHAnsi" w:hAnsiTheme="minorHAnsi" w:cstheme="minorBidi"/>
                <w:i/>
                <w:iCs/>
                <w:color w:val="FF0000"/>
                <w:sz w:val="22"/>
                <w:szCs w:val="22"/>
              </w:rPr>
              <w:t xml:space="preserve"> Name&gt;</w:t>
            </w:r>
          </w:p>
        </w:tc>
        <w:tc>
          <w:tcPr>
            <w:tcW w:w="0" w:type="auto"/>
          </w:tcPr>
          <w:p w14:paraId="717FB943" w14:textId="77777777" w:rsidR="00B40658" w:rsidRPr="000F1127" w:rsidRDefault="00B40658" w:rsidP="00653D39">
            <w:pPr>
              <w:jc w:val="center"/>
              <w:rPr>
                <w:i/>
                <w:iCs/>
                <w:color w:val="FF0000"/>
              </w:rPr>
            </w:pPr>
            <w:r w:rsidRPr="00684D24">
              <w:rPr>
                <w:rFonts w:asciiTheme="minorHAnsi" w:eastAsiaTheme="minorHAnsi" w:hAnsiTheme="minorHAnsi" w:cstheme="minorBidi"/>
                <w:i/>
                <w:iCs/>
                <w:color w:val="FF0000"/>
                <w:sz w:val="22"/>
                <w:szCs w:val="22"/>
              </w:rPr>
              <w:t>&lt;</w:t>
            </w:r>
            <w:r>
              <w:rPr>
                <w:rFonts w:asciiTheme="minorHAnsi" w:eastAsiaTheme="minorHAnsi" w:hAnsiTheme="minorHAnsi" w:cstheme="minorBidi"/>
                <w:i/>
                <w:iCs/>
                <w:color w:val="FF0000"/>
                <w:sz w:val="22"/>
                <w:szCs w:val="22"/>
              </w:rPr>
              <w:t>CP</w:t>
            </w:r>
            <w:r w:rsidRPr="00684D24">
              <w:rPr>
                <w:rFonts w:asciiTheme="minorHAnsi" w:eastAsiaTheme="minorHAnsi" w:hAnsiTheme="minorHAnsi" w:cstheme="minorBidi"/>
                <w:i/>
                <w:iCs/>
                <w:color w:val="FF0000"/>
                <w:sz w:val="22"/>
                <w:szCs w:val="22"/>
              </w:rPr>
              <w:t xml:space="preserve"> Name&gt;</w:t>
            </w:r>
          </w:p>
        </w:tc>
      </w:tr>
    </w:tbl>
    <w:p w14:paraId="4BFD1947" w14:textId="2C438393" w:rsidR="00B40658" w:rsidRDefault="00C10368" w:rsidP="007015AC">
      <w:pPr>
        <w:pStyle w:val="Heading3"/>
      </w:pPr>
      <w:bookmarkStart w:id="108" w:name="_Toc162271523"/>
      <w:r w:rsidRPr="00C10368">
        <w:t>ValPlan AI checklist</w:t>
      </w:r>
      <w:bookmarkEnd w:id="108"/>
    </w:p>
    <w:p w14:paraId="16A88128" w14:textId="74E3DB88" w:rsidR="00D76864" w:rsidRPr="0067524D" w:rsidRDefault="00D76864" w:rsidP="00D76864">
      <w:pPr>
        <w:rPr>
          <w:i/>
          <w:iCs/>
          <w:color w:val="FF0000"/>
        </w:rPr>
      </w:pPr>
      <w:r w:rsidRPr="00D76864">
        <w:rPr>
          <w:i/>
          <w:iCs/>
          <w:color w:val="FF0000"/>
        </w:rPr>
        <w:t>&lt;</w:t>
      </w:r>
      <w:r w:rsidRPr="0067524D">
        <w:rPr>
          <w:i/>
          <w:iCs/>
          <w:color w:val="FF0000"/>
        </w:rPr>
        <w:t>Author to l</w:t>
      </w:r>
      <w:r w:rsidRPr="00D76864">
        <w:rPr>
          <w:i/>
          <w:iCs/>
          <w:color w:val="FF0000"/>
        </w:rPr>
        <w:t xml:space="preserve">ist down the </w:t>
      </w:r>
      <w:r w:rsidR="00055A41" w:rsidRPr="0067524D">
        <w:rPr>
          <w:i/>
          <w:iCs/>
          <w:color w:val="FF0000"/>
        </w:rPr>
        <w:t xml:space="preserve">valid </w:t>
      </w:r>
      <w:r w:rsidRPr="00D76864">
        <w:rPr>
          <w:i/>
          <w:iCs/>
          <w:color w:val="FF0000"/>
        </w:rPr>
        <w:t>rules generated by ValPlan AI and make sure they are all getting validated&gt;</w:t>
      </w:r>
    </w:p>
    <w:p w14:paraId="7CDABE40" w14:textId="77777777" w:rsidR="00D76864" w:rsidRPr="00D76864" w:rsidRDefault="00D76864" w:rsidP="00D76864"/>
    <w:tbl>
      <w:tblPr>
        <w:tblW w:w="10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753"/>
        <w:gridCol w:w="2301"/>
        <w:gridCol w:w="1380"/>
        <w:gridCol w:w="2928"/>
        <w:gridCol w:w="2430"/>
      </w:tblGrid>
      <w:tr w:rsidR="00D76864" w:rsidRPr="00D76864" w14:paraId="7CB204F7" w14:textId="77777777" w:rsidTr="00653D39">
        <w:trPr>
          <w:trHeight w:val="1262"/>
        </w:trPr>
        <w:tc>
          <w:tcPr>
            <w:tcW w:w="1753" w:type="dxa"/>
            <w:tcMar>
              <w:top w:w="80" w:type="dxa"/>
              <w:left w:w="80" w:type="dxa"/>
              <w:bottom w:w="80" w:type="dxa"/>
              <w:right w:w="80" w:type="dxa"/>
            </w:tcMar>
            <w:hideMark/>
          </w:tcPr>
          <w:p w14:paraId="715BC592" w14:textId="77777777" w:rsidR="00D76864" w:rsidRPr="00D76864" w:rsidRDefault="00D76864" w:rsidP="00D76864">
            <w:pPr>
              <w:rPr>
                <w:rFonts w:asciiTheme="minorHAnsi" w:hAnsiTheme="minorHAnsi" w:cstheme="minorHAnsi"/>
                <w:sz w:val="22"/>
                <w:szCs w:val="22"/>
              </w:rPr>
            </w:pPr>
            <w:r w:rsidRPr="00D76864">
              <w:rPr>
                <w:rFonts w:asciiTheme="minorHAnsi" w:hAnsiTheme="minorHAnsi" w:cstheme="minorHAnsi"/>
                <w:sz w:val="22"/>
                <w:szCs w:val="22"/>
              </w:rPr>
              <w:t>Section</w:t>
            </w:r>
          </w:p>
        </w:tc>
        <w:tc>
          <w:tcPr>
            <w:tcW w:w="2301" w:type="dxa"/>
            <w:tcMar>
              <w:top w:w="80" w:type="dxa"/>
              <w:left w:w="80" w:type="dxa"/>
              <w:bottom w:w="80" w:type="dxa"/>
              <w:right w:w="80" w:type="dxa"/>
            </w:tcMar>
            <w:hideMark/>
          </w:tcPr>
          <w:p w14:paraId="68B757B7" w14:textId="77777777" w:rsidR="00D76864" w:rsidRPr="00D76864" w:rsidRDefault="00D76864" w:rsidP="00D76864">
            <w:pPr>
              <w:rPr>
                <w:rFonts w:asciiTheme="minorHAnsi" w:hAnsiTheme="minorHAnsi" w:cstheme="minorHAnsi"/>
                <w:sz w:val="22"/>
                <w:szCs w:val="22"/>
              </w:rPr>
            </w:pPr>
            <w:r w:rsidRPr="00D76864">
              <w:rPr>
                <w:rFonts w:asciiTheme="minorHAnsi" w:hAnsiTheme="minorHAnsi" w:cstheme="minorHAnsi"/>
                <w:sz w:val="22"/>
                <w:szCs w:val="22"/>
              </w:rPr>
              <w:t>Rule</w:t>
            </w:r>
          </w:p>
        </w:tc>
        <w:tc>
          <w:tcPr>
            <w:tcW w:w="1380" w:type="dxa"/>
            <w:tcMar>
              <w:top w:w="80" w:type="dxa"/>
              <w:left w:w="80" w:type="dxa"/>
              <w:bottom w:w="80" w:type="dxa"/>
              <w:right w:w="80" w:type="dxa"/>
            </w:tcMar>
            <w:hideMark/>
          </w:tcPr>
          <w:p w14:paraId="5CACF40D" w14:textId="77777777" w:rsidR="00D76864" w:rsidRPr="00D76864" w:rsidRDefault="00D76864" w:rsidP="00D76864">
            <w:pPr>
              <w:rPr>
                <w:rFonts w:asciiTheme="minorHAnsi" w:hAnsiTheme="minorHAnsi" w:cstheme="minorHAnsi"/>
                <w:sz w:val="22"/>
                <w:szCs w:val="22"/>
              </w:rPr>
            </w:pPr>
            <w:r w:rsidRPr="00D76864">
              <w:rPr>
                <w:rFonts w:asciiTheme="minorHAnsi" w:hAnsiTheme="minorHAnsi" w:cstheme="minorHAnsi"/>
                <w:sz w:val="22"/>
                <w:szCs w:val="22"/>
              </w:rPr>
              <w:t xml:space="preserve">Stimulus present in test </w:t>
            </w:r>
          </w:p>
        </w:tc>
        <w:tc>
          <w:tcPr>
            <w:tcW w:w="2928" w:type="dxa"/>
            <w:tcMar>
              <w:top w:w="80" w:type="dxa"/>
              <w:left w:w="80" w:type="dxa"/>
              <w:bottom w:w="80" w:type="dxa"/>
              <w:right w:w="80" w:type="dxa"/>
            </w:tcMar>
            <w:hideMark/>
          </w:tcPr>
          <w:p w14:paraId="721B7820" w14:textId="77777777" w:rsidR="00D76864" w:rsidRPr="00D76864" w:rsidRDefault="00D76864" w:rsidP="00D76864">
            <w:pPr>
              <w:rPr>
                <w:rFonts w:asciiTheme="minorHAnsi" w:hAnsiTheme="minorHAnsi" w:cstheme="minorHAnsi"/>
                <w:sz w:val="22"/>
                <w:szCs w:val="22"/>
              </w:rPr>
            </w:pPr>
            <w:r w:rsidRPr="00D76864">
              <w:rPr>
                <w:rFonts w:asciiTheme="minorHAnsi" w:hAnsiTheme="minorHAnsi" w:cstheme="minorHAnsi"/>
                <w:sz w:val="22"/>
                <w:szCs w:val="22"/>
              </w:rPr>
              <w:t xml:space="preserve">Check Name </w:t>
            </w:r>
          </w:p>
        </w:tc>
        <w:tc>
          <w:tcPr>
            <w:tcW w:w="2430" w:type="dxa"/>
            <w:tcMar>
              <w:top w:w="80" w:type="dxa"/>
              <w:left w:w="80" w:type="dxa"/>
              <w:bottom w:w="80" w:type="dxa"/>
              <w:right w:w="80" w:type="dxa"/>
            </w:tcMar>
            <w:hideMark/>
          </w:tcPr>
          <w:p w14:paraId="22DC68ED" w14:textId="77777777" w:rsidR="00D76864" w:rsidRPr="00D76864" w:rsidRDefault="00D76864" w:rsidP="00D76864">
            <w:pPr>
              <w:rPr>
                <w:rFonts w:asciiTheme="minorHAnsi" w:hAnsiTheme="minorHAnsi" w:cstheme="minorHAnsi"/>
                <w:sz w:val="22"/>
                <w:szCs w:val="22"/>
              </w:rPr>
            </w:pPr>
            <w:r w:rsidRPr="00D76864">
              <w:rPr>
                <w:rFonts w:asciiTheme="minorHAnsi" w:hAnsiTheme="minorHAnsi" w:cstheme="minorHAnsi"/>
                <w:sz w:val="22"/>
                <w:szCs w:val="22"/>
              </w:rPr>
              <w:t>Cover point Name</w:t>
            </w:r>
          </w:p>
        </w:tc>
      </w:tr>
      <w:tr w:rsidR="00D76864" w:rsidRPr="00D76864" w14:paraId="0F532777" w14:textId="77777777" w:rsidTr="00653D39">
        <w:trPr>
          <w:trHeight w:val="596"/>
        </w:trPr>
        <w:tc>
          <w:tcPr>
            <w:tcW w:w="1753" w:type="dxa"/>
            <w:tcMar>
              <w:top w:w="80" w:type="dxa"/>
              <w:left w:w="80" w:type="dxa"/>
              <w:bottom w:w="80" w:type="dxa"/>
              <w:right w:w="80" w:type="dxa"/>
            </w:tcMar>
            <w:hideMark/>
          </w:tcPr>
          <w:p w14:paraId="547572C3" w14:textId="77777777" w:rsidR="00D76864" w:rsidRPr="00D76864" w:rsidRDefault="00D76864" w:rsidP="00D76864">
            <w:pPr>
              <w:rPr>
                <w:rFonts w:asciiTheme="minorHAnsi" w:hAnsiTheme="minorHAnsi" w:cstheme="minorHAnsi"/>
                <w:sz w:val="22"/>
                <w:szCs w:val="22"/>
              </w:rPr>
            </w:pPr>
            <w:r w:rsidRPr="00D76864">
              <w:rPr>
                <w:rFonts w:asciiTheme="minorHAnsi" w:hAnsiTheme="minorHAnsi" w:cstheme="minorHAnsi"/>
                <w:sz w:val="22"/>
                <w:szCs w:val="22"/>
              </w:rPr>
              <w:t>(Section 3.1.3.4.6) Gen Graphics</w:t>
            </w:r>
          </w:p>
        </w:tc>
        <w:tc>
          <w:tcPr>
            <w:tcW w:w="2301" w:type="dxa"/>
            <w:tcMar>
              <w:top w:w="80" w:type="dxa"/>
              <w:left w:w="80" w:type="dxa"/>
              <w:bottom w:w="80" w:type="dxa"/>
              <w:right w:w="80" w:type="dxa"/>
            </w:tcMar>
            <w:hideMark/>
          </w:tcPr>
          <w:p w14:paraId="38C08692" w14:textId="77777777" w:rsidR="00D76864" w:rsidRPr="00D76864" w:rsidRDefault="00D76864" w:rsidP="00D76864">
            <w:pPr>
              <w:rPr>
                <w:rFonts w:asciiTheme="minorHAnsi" w:hAnsiTheme="minorHAnsi" w:cstheme="minorHAnsi"/>
                <w:sz w:val="22"/>
                <w:szCs w:val="22"/>
              </w:rPr>
            </w:pPr>
            <w:r w:rsidRPr="00D76864">
              <w:rPr>
                <w:rFonts w:asciiTheme="minorHAnsi" w:hAnsiTheme="minorHAnsi" w:cstheme="minorHAnsi"/>
                <w:sz w:val="22"/>
                <w:szCs w:val="22"/>
              </w:rPr>
              <w:t xml:space="preserve">KVM related RAVDMs are limited to </w:t>
            </w:r>
            <w:proofErr w:type="spellStart"/>
            <w:r w:rsidRPr="00D76864">
              <w:rPr>
                <w:rFonts w:asciiTheme="minorHAnsi" w:hAnsiTheme="minorHAnsi" w:cstheme="minorHAnsi"/>
                <w:sz w:val="22"/>
                <w:szCs w:val="22"/>
              </w:rPr>
              <w:t>Reg_Wr_Req</w:t>
            </w:r>
            <w:proofErr w:type="spellEnd"/>
            <w:r w:rsidRPr="00D76864">
              <w:rPr>
                <w:rFonts w:asciiTheme="minorHAnsi" w:hAnsiTheme="minorHAnsi" w:cstheme="minorHAnsi"/>
                <w:sz w:val="22"/>
                <w:szCs w:val="22"/>
              </w:rPr>
              <w:t xml:space="preserve"> only.    </w:t>
            </w:r>
          </w:p>
        </w:tc>
        <w:tc>
          <w:tcPr>
            <w:tcW w:w="1380" w:type="dxa"/>
            <w:tcMar>
              <w:top w:w="80" w:type="dxa"/>
              <w:left w:w="80" w:type="dxa"/>
              <w:bottom w:w="80" w:type="dxa"/>
              <w:right w:w="80" w:type="dxa"/>
            </w:tcMar>
            <w:hideMark/>
          </w:tcPr>
          <w:p w14:paraId="4CF75FD0" w14:textId="77777777" w:rsidR="00D76864" w:rsidRPr="00653D39" w:rsidRDefault="00D76864" w:rsidP="00D76864">
            <w:pPr>
              <w:rPr>
                <w:rFonts w:asciiTheme="minorHAnsi" w:hAnsiTheme="minorHAnsi" w:cstheme="minorHAnsi"/>
                <w:i/>
                <w:iCs/>
                <w:color w:val="FF0000"/>
                <w:sz w:val="22"/>
                <w:szCs w:val="22"/>
              </w:rPr>
            </w:pPr>
            <w:r w:rsidRPr="00653D39">
              <w:rPr>
                <w:rFonts w:asciiTheme="minorHAnsi" w:hAnsiTheme="minorHAnsi" w:cstheme="minorHAnsi"/>
                <w:i/>
                <w:iCs/>
                <w:color w:val="FF0000"/>
                <w:sz w:val="22"/>
                <w:szCs w:val="22"/>
              </w:rPr>
              <w:t xml:space="preserve">&lt;Test Name&gt; </w:t>
            </w:r>
          </w:p>
        </w:tc>
        <w:tc>
          <w:tcPr>
            <w:tcW w:w="2928" w:type="dxa"/>
            <w:tcMar>
              <w:top w:w="80" w:type="dxa"/>
              <w:left w:w="80" w:type="dxa"/>
              <w:bottom w:w="80" w:type="dxa"/>
              <w:right w:w="80" w:type="dxa"/>
            </w:tcMar>
            <w:hideMark/>
          </w:tcPr>
          <w:p w14:paraId="4923810F" w14:textId="77777777" w:rsidR="00D76864" w:rsidRPr="00653D39" w:rsidRDefault="00D76864" w:rsidP="00D76864">
            <w:pPr>
              <w:rPr>
                <w:rFonts w:asciiTheme="minorHAnsi" w:hAnsiTheme="minorHAnsi" w:cstheme="minorHAnsi"/>
                <w:i/>
                <w:iCs/>
                <w:color w:val="FF0000"/>
                <w:sz w:val="22"/>
                <w:szCs w:val="22"/>
              </w:rPr>
            </w:pPr>
            <w:r w:rsidRPr="00653D39">
              <w:rPr>
                <w:rFonts w:asciiTheme="minorHAnsi" w:hAnsiTheme="minorHAnsi" w:cstheme="minorHAnsi"/>
                <w:i/>
                <w:iCs/>
                <w:color w:val="FF0000"/>
                <w:sz w:val="22"/>
                <w:szCs w:val="22"/>
              </w:rPr>
              <w:t xml:space="preserve">&lt;Check Name&gt; </w:t>
            </w:r>
          </w:p>
        </w:tc>
        <w:tc>
          <w:tcPr>
            <w:tcW w:w="2430" w:type="dxa"/>
            <w:tcMar>
              <w:top w:w="80" w:type="dxa"/>
              <w:left w:w="80" w:type="dxa"/>
              <w:bottom w:w="80" w:type="dxa"/>
              <w:right w:w="80" w:type="dxa"/>
            </w:tcMar>
            <w:hideMark/>
          </w:tcPr>
          <w:p w14:paraId="721AF5C3" w14:textId="77777777" w:rsidR="00D76864" w:rsidRPr="00653D39" w:rsidRDefault="00D76864" w:rsidP="00D76864">
            <w:pPr>
              <w:rPr>
                <w:rFonts w:asciiTheme="minorHAnsi" w:hAnsiTheme="minorHAnsi" w:cstheme="minorHAnsi"/>
                <w:i/>
                <w:iCs/>
                <w:color w:val="FF0000"/>
                <w:sz w:val="22"/>
                <w:szCs w:val="22"/>
              </w:rPr>
            </w:pPr>
            <w:r w:rsidRPr="00653D39">
              <w:rPr>
                <w:rFonts w:asciiTheme="minorHAnsi" w:hAnsiTheme="minorHAnsi" w:cstheme="minorHAnsi"/>
                <w:i/>
                <w:iCs/>
                <w:color w:val="FF0000"/>
                <w:sz w:val="22"/>
                <w:szCs w:val="22"/>
              </w:rPr>
              <w:t>&lt;CP Name&gt;</w:t>
            </w:r>
          </w:p>
        </w:tc>
      </w:tr>
    </w:tbl>
    <w:p w14:paraId="056D6F0D" w14:textId="77777777" w:rsidR="00D76864" w:rsidRPr="00D76864" w:rsidRDefault="00D76864" w:rsidP="00D76864"/>
    <w:p w14:paraId="1BED7FCD" w14:textId="04A058C1" w:rsidR="006B5F27" w:rsidRPr="00DA651B" w:rsidRDefault="006B5F27" w:rsidP="006B5F27">
      <w:pPr>
        <w:pStyle w:val="Heading1"/>
        <w:ind w:firstLine="0"/>
        <w:rPr>
          <w:rFonts w:ascii="Intel Clear" w:hAnsi="Intel Clear" w:cs="Intel Clear"/>
        </w:rPr>
      </w:pPr>
      <w:bookmarkStart w:id="109" w:name="_Toc162271524"/>
      <w:bookmarkEnd w:id="107"/>
      <w:r w:rsidRPr="00DA651B">
        <w:rPr>
          <w:rFonts w:ascii="Intel Clear" w:hAnsi="Intel Clear" w:cs="Intel Clear"/>
        </w:rPr>
        <w:t>Security Test Plan Content Changes</w:t>
      </w:r>
      <w:bookmarkEnd w:id="109"/>
    </w:p>
    <w:p w14:paraId="2162481E" w14:textId="77777777" w:rsidR="008560C7" w:rsidRDefault="008560C7" w:rsidP="008560C7">
      <w:pPr>
        <w:pStyle w:val="Heading2"/>
      </w:pPr>
      <w:bookmarkStart w:id="110" w:name="_Toc119594393"/>
      <w:bookmarkStart w:id="111" w:name="_Toc162271525"/>
      <w:r>
        <w:t xml:space="preserve">S3 for </w:t>
      </w:r>
      <w:proofErr w:type="spellStart"/>
      <w:r>
        <w:t>SDLe</w:t>
      </w:r>
      <w:proofErr w:type="spellEnd"/>
      <w:r>
        <w:t xml:space="preserve"> Tool</w:t>
      </w:r>
      <w:bookmarkEnd w:id="110"/>
      <w:bookmarkEnd w:id="111"/>
      <w:r>
        <w:t xml:space="preserve"> </w:t>
      </w:r>
    </w:p>
    <w:p w14:paraId="52755E45" w14:textId="77777777" w:rsidR="008560C7" w:rsidRPr="00667347" w:rsidRDefault="008560C7" w:rsidP="008560C7">
      <w:pPr>
        <w:rPr>
          <w:i/>
          <w:iCs/>
          <w:color w:val="FF0000"/>
        </w:rPr>
      </w:pPr>
      <w:r w:rsidRPr="00792A6B">
        <w:rPr>
          <w:i/>
          <w:color w:val="FF0000"/>
        </w:rPr>
        <w:t>&lt;</w:t>
      </w:r>
      <w:r>
        <w:rPr>
          <w:i/>
          <w:color w:val="FF0000"/>
        </w:rPr>
        <w:t xml:space="preserve"> </w:t>
      </w:r>
      <w:r w:rsidRPr="004D05FE">
        <w:rPr>
          <w:i/>
          <w:iCs/>
          <w:color w:val="FF0000"/>
        </w:rPr>
        <w:t>Every product</w:t>
      </w:r>
      <w:r>
        <w:rPr>
          <w:i/>
          <w:iCs/>
          <w:color w:val="FF0000"/>
        </w:rPr>
        <w:t xml:space="preserve"> </w:t>
      </w:r>
      <w:r w:rsidRPr="004D05FE">
        <w:rPr>
          <w:i/>
          <w:iCs/>
          <w:color w:val="FF0000"/>
        </w:rPr>
        <w:t xml:space="preserve">leaving Intel must go </w:t>
      </w:r>
      <w:r>
        <w:rPr>
          <w:i/>
          <w:iCs/>
          <w:color w:val="FF0000"/>
        </w:rPr>
        <w:t>through</w:t>
      </w:r>
      <w:r w:rsidRPr="004D05FE">
        <w:rPr>
          <w:i/>
          <w:iCs/>
          <w:color w:val="FF0000"/>
        </w:rPr>
        <w:t xml:space="preserve"> SDL. For each project, the security risk is assessed by a Product Security Expert (PSE), based on which he/she defines the security assurance plan for the project. The security assurance plan includes both SDL tasks, which are focused on tasks performed by the product team, as well as activities involving evaluation by team(s) of external security experts</w:t>
      </w:r>
      <w:r w:rsidRPr="00792A6B">
        <w:rPr>
          <w:i/>
          <w:iCs/>
          <w:color w:val="FF0000"/>
        </w:rPr>
        <w:t>.</w:t>
      </w:r>
      <w:r>
        <w:rPr>
          <w:i/>
          <w:iCs/>
          <w:color w:val="FF0000"/>
        </w:rPr>
        <w:t xml:space="preserve"> </w:t>
      </w:r>
      <w:proofErr w:type="spellStart"/>
      <w:r>
        <w:rPr>
          <w:i/>
          <w:iCs/>
          <w:color w:val="FF0000"/>
        </w:rPr>
        <w:t>SDLe</w:t>
      </w:r>
      <w:proofErr w:type="spellEnd"/>
      <w:r>
        <w:rPr>
          <w:i/>
          <w:iCs/>
          <w:color w:val="FF0000"/>
        </w:rPr>
        <w:t xml:space="preserve"> is a tool to keep track of all the SDL tasks assigned to the product team. </w:t>
      </w:r>
      <w:r w:rsidRPr="00866570">
        <w:rPr>
          <w:i/>
          <w:iCs/>
          <w:color w:val="FF0000"/>
        </w:rPr>
        <w:t>Product team will proceed with SDL task execution</w:t>
      </w:r>
      <w:r>
        <w:rPr>
          <w:i/>
          <w:iCs/>
          <w:color w:val="FF0000"/>
        </w:rPr>
        <w:t xml:space="preserve"> and once all the SDL tasks are completed, </w:t>
      </w:r>
      <w:r w:rsidRPr="00356B7F">
        <w:rPr>
          <w:i/>
          <w:iCs/>
          <w:color w:val="FF0000"/>
        </w:rPr>
        <w:t>product team will acquire SDL approval for their relea</w:t>
      </w:r>
      <w:r>
        <w:rPr>
          <w:i/>
          <w:iCs/>
          <w:color w:val="FF0000"/>
        </w:rPr>
        <w:t>se</w:t>
      </w:r>
      <w:r w:rsidRPr="00866570">
        <w:rPr>
          <w:i/>
          <w:iCs/>
          <w:color w:val="FF0000"/>
        </w:rPr>
        <w:t xml:space="preserve"> </w:t>
      </w:r>
      <w:r w:rsidRPr="00792A6B">
        <w:rPr>
          <w:i/>
          <w:iCs/>
          <w:color w:val="FF0000"/>
        </w:rPr>
        <w:t>&gt;</w:t>
      </w:r>
    </w:p>
    <w:p w14:paraId="7BAE5FD2" w14:textId="77777777" w:rsidR="008560C7" w:rsidRPr="005328D6" w:rsidRDefault="008560C7" w:rsidP="008560C7">
      <w:pPr>
        <w:pStyle w:val="Heading3"/>
      </w:pPr>
      <w:bookmarkStart w:id="112" w:name="_Toc119594394"/>
      <w:bookmarkStart w:id="113" w:name="_Toc162271526"/>
      <w:r>
        <w:t>&lt;SKS engine</w:t>
      </w:r>
      <w:r>
        <w:rPr>
          <w:iCs/>
        </w:rPr>
        <w:t>&gt;</w:t>
      </w:r>
      <w:bookmarkEnd w:id="112"/>
      <w:bookmarkEnd w:id="113"/>
    </w:p>
    <w:p w14:paraId="6B9EE490" w14:textId="77777777" w:rsidR="008560C7" w:rsidRDefault="008560C7" w:rsidP="008560C7">
      <w:pPr>
        <w:pStyle w:val="Heading5"/>
        <w:numPr>
          <w:ilvl w:val="5"/>
          <w:numId w:val="1"/>
        </w:numPr>
      </w:pPr>
      <w:bookmarkStart w:id="114" w:name="_Toc119594395"/>
      <w:r>
        <w:t>Security and Validation Plan</w:t>
      </w:r>
      <w:bookmarkEnd w:id="114"/>
      <w:r>
        <w:t xml:space="preserve"> </w:t>
      </w:r>
    </w:p>
    <w:tbl>
      <w:tblPr>
        <w:tblStyle w:val="TableGrid"/>
        <w:tblW w:w="0" w:type="auto"/>
        <w:tblLook w:val="04A0" w:firstRow="1" w:lastRow="0" w:firstColumn="1" w:lastColumn="0" w:noHBand="0" w:noVBand="1"/>
      </w:tblPr>
      <w:tblGrid>
        <w:gridCol w:w="1345"/>
        <w:gridCol w:w="1890"/>
        <w:gridCol w:w="4590"/>
        <w:gridCol w:w="1503"/>
      </w:tblGrid>
      <w:tr w:rsidR="008560C7" w14:paraId="2D907EDB" w14:textId="77777777">
        <w:trPr>
          <w:trHeight w:val="817"/>
        </w:trPr>
        <w:tc>
          <w:tcPr>
            <w:tcW w:w="1345" w:type="dxa"/>
          </w:tcPr>
          <w:p w14:paraId="49B34A18" w14:textId="77777777" w:rsidR="008560C7" w:rsidRPr="00582185" w:rsidRDefault="008560C7">
            <w:bookmarkStart w:id="115" w:name="_Toc70929297"/>
            <w:bookmarkStart w:id="116" w:name="_Toc74734443"/>
            <w:bookmarkStart w:id="117" w:name="_Toc75190444"/>
            <w:r w:rsidRPr="00582185">
              <w:rPr>
                <w:rFonts w:eastAsiaTheme="majorEastAsia"/>
              </w:rPr>
              <w:t>PCR</w:t>
            </w:r>
            <w:bookmarkEnd w:id="115"/>
            <w:bookmarkEnd w:id="116"/>
            <w:bookmarkEnd w:id="117"/>
          </w:p>
        </w:tc>
        <w:tc>
          <w:tcPr>
            <w:tcW w:w="1890" w:type="dxa"/>
          </w:tcPr>
          <w:p w14:paraId="7E2E5634" w14:textId="77777777" w:rsidR="008560C7" w:rsidRPr="00582185" w:rsidRDefault="008560C7">
            <w:bookmarkStart w:id="118" w:name="_Toc70929298"/>
            <w:bookmarkStart w:id="119" w:name="_Toc74734444"/>
            <w:bookmarkStart w:id="120" w:name="_Toc75190445"/>
            <w:r w:rsidRPr="00582185">
              <w:rPr>
                <w:rFonts w:eastAsiaTheme="majorEastAsia"/>
              </w:rPr>
              <w:t>Requirement Validated</w:t>
            </w:r>
            <w:bookmarkEnd w:id="118"/>
            <w:bookmarkEnd w:id="119"/>
            <w:bookmarkEnd w:id="120"/>
          </w:p>
        </w:tc>
        <w:tc>
          <w:tcPr>
            <w:tcW w:w="4590" w:type="dxa"/>
          </w:tcPr>
          <w:p w14:paraId="52AE00C6" w14:textId="77777777" w:rsidR="008560C7" w:rsidRPr="00582185" w:rsidRDefault="008560C7">
            <w:bookmarkStart w:id="121" w:name="_Toc70929299"/>
            <w:bookmarkStart w:id="122" w:name="_Toc74734445"/>
            <w:bookmarkStart w:id="123" w:name="_Toc75190446"/>
            <w:r w:rsidRPr="00582185">
              <w:rPr>
                <w:rFonts w:eastAsiaTheme="majorEastAsia"/>
              </w:rPr>
              <w:t>Validated Detailed Test Description</w:t>
            </w:r>
            <w:bookmarkEnd w:id="121"/>
            <w:bookmarkEnd w:id="122"/>
            <w:bookmarkEnd w:id="123"/>
          </w:p>
        </w:tc>
        <w:tc>
          <w:tcPr>
            <w:tcW w:w="1503" w:type="dxa"/>
          </w:tcPr>
          <w:p w14:paraId="78609DBE" w14:textId="77777777" w:rsidR="008560C7" w:rsidRPr="00582185" w:rsidRDefault="008560C7">
            <w:bookmarkStart w:id="124" w:name="_Toc70929300"/>
            <w:bookmarkStart w:id="125" w:name="_Toc74734446"/>
            <w:bookmarkStart w:id="126" w:name="_Toc75190447"/>
            <w:r w:rsidRPr="00582185">
              <w:rPr>
                <w:rFonts w:eastAsiaTheme="majorEastAsia"/>
              </w:rPr>
              <w:t>Owner</w:t>
            </w:r>
            <w:bookmarkEnd w:id="124"/>
            <w:bookmarkEnd w:id="125"/>
            <w:bookmarkEnd w:id="126"/>
          </w:p>
        </w:tc>
      </w:tr>
      <w:tr w:rsidR="008560C7" w14:paraId="2C2F90DE" w14:textId="77777777">
        <w:trPr>
          <w:trHeight w:val="418"/>
        </w:trPr>
        <w:tc>
          <w:tcPr>
            <w:tcW w:w="1345" w:type="dxa"/>
          </w:tcPr>
          <w:p w14:paraId="1B5F62B7" w14:textId="77777777" w:rsidR="008560C7" w:rsidRDefault="008560C7">
            <w:pPr>
              <w:rPr>
                <w:rFonts w:eastAsiaTheme="majorEastAsia" w:cstheme="minorHAnsi"/>
                <w:i/>
                <w:iCs/>
                <w:color w:val="FF0000"/>
              </w:rPr>
            </w:pPr>
            <w:r>
              <w:rPr>
                <w:rFonts w:eastAsiaTheme="majorEastAsia" w:cstheme="minorHAnsi"/>
                <w:i/>
                <w:iCs/>
                <w:color w:val="FF0000"/>
              </w:rPr>
              <w:t>&lt;HSD number and title of the PCR&gt;</w:t>
            </w:r>
          </w:p>
          <w:p w14:paraId="355AC113" w14:textId="77777777" w:rsidR="008560C7" w:rsidRDefault="008560C7">
            <w:pPr>
              <w:rPr>
                <w:rFonts w:eastAsiaTheme="majorEastAsia" w:cstheme="minorHAnsi"/>
              </w:rPr>
            </w:pPr>
          </w:p>
          <w:p w14:paraId="75ADD163" w14:textId="77777777" w:rsidR="008560C7" w:rsidRDefault="008560C7">
            <w:pPr>
              <w:rPr>
                <w:rFonts w:eastAsiaTheme="majorEastAsia" w:cstheme="minorHAnsi"/>
                <w:i/>
                <w:iCs/>
                <w:color w:val="FF0000"/>
              </w:rPr>
            </w:pPr>
            <w:r>
              <w:rPr>
                <w:rFonts w:eastAsiaTheme="majorEastAsia" w:cstheme="minorHAnsi"/>
                <w:i/>
                <w:iCs/>
                <w:color w:val="FF0000"/>
              </w:rPr>
              <w:t>&lt;Revision of the requirement defined&gt;</w:t>
            </w:r>
          </w:p>
          <w:p w14:paraId="2846BADA" w14:textId="77777777" w:rsidR="008560C7" w:rsidRDefault="008560C7"/>
        </w:tc>
        <w:tc>
          <w:tcPr>
            <w:tcW w:w="1890" w:type="dxa"/>
          </w:tcPr>
          <w:p w14:paraId="3C7B08A6" w14:textId="77777777" w:rsidR="008560C7" w:rsidRDefault="008560C7">
            <w:r>
              <w:rPr>
                <w:rFonts w:eastAsiaTheme="majorEastAsia" w:cstheme="minorHAnsi"/>
                <w:i/>
                <w:iCs/>
                <w:color w:val="FF0000"/>
              </w:rPr>
              <w:t>&lt;called out requirement from SDL HSD&gt;</w:t>
            </w:r>
          </w:p>
        </w:tc>
        <w:tc>
          <w:tcPr>
            <w:tcW w:w="4590" w:type="dxa"/>
          </w:tcPr>
          <w:p w14:paraId="57079EC5" w14:textId="77777777" w:rsidR="008560C7" w:rsidRDefault="008560C7">
            <w:pPr>
              <w:rPr>
                <w:rFonts w:eastAsiaTheme="majorEastAsia" w:cstheme="minorHAnsi"/>
                <w:i/>
                <w:iCs/>
                <w:color w:val="FF0000"/>
              </w:rPr>
            </w:pPr>
            <w:r>
              <w:rPr>
                <w:rFonts w:eastAsiaTheme="majorEastAsia" w:cstheme="minorHAnsi"/>
                <w:i/>
                <w:iCs/>
                <w:color w:val="FF0000"/>
              </w:rPr>
              <w:t>&lt;Background Description&gt;</w:t>
            </w:r>
          </w:p>
          <w:p w14:paraId="5A62DCEE" w14:textId="77777777" w:rsidR="008560C7" w:rsidRDefault="008560C7"/>
          <w:p w14:paraId="1DC28FD9" w14:textId="77777777" w:rsidR="008560C7" w:rsidRDefault="008560C7">
            <w:pPr>
              <w:rPr>
                <w:rFonts w:eastAsiaTheme="majorEastAsia" w:cstheme="minorHAnsi"/>
                <w:i/>
                <w:iCs/>
                <w:color w:val="FF0000"/>
              </w:rPr>
            </w:pPr>
            <w:r>
              <w:rPr>
                <w:rFonts w:eastAsiaTheme="majorEastAsia" w:cstheme="minorHAnsi"/>
                <w:i/>
                <w:iCs/>
                <w:color w:val="FF0000"/>
              </w:rPr>
              <w:t>&lt;Test name&gt;</w:t>
            </w:r>
          </w:p>
          <w:p w14:paraId="4C153533" w14:textId="77777777" w:rsidR="008560C7" w:rsidRDefault="008560C7"/>
          <w:p w14:paraId="64A6B64C" w14:textId="77777777" w:rsidR="008560C7" w:rsidRDefault="008560C7">
            <w:pPr>
              <w:rPr>
                <w:rFonts w:eastAsiaTheme="majorEastAsia" w:cstheme="minorHAnsi"/>
                <w:i/>
                <w:iCs/>
                <w:color w:val="FF0000"/>
              </w:rPr>
            </w:pPr>
            <w:r>
              <w:rPr>
                <w:rFonts w:eastAsiaTheme="majorEastAsia" w:cstheme="minorHAnsi"/>
                <w:i/>
                <w:iCs/>
                <w:color w:val="FF0000"/>
              </w:rPr>
              <w:t>&lt;Execution Sequence&gt;</w:t>
            </w:r>
          </w:p>
          <w:p w14:paraId="6AAC7A77" w14:textId="77777777" w:rsidR="008560C7" w:rsidRDefault="008560C7"/>
          <w:p w14:paraId="75E326E8" w14:textId="77777777" w:rsidR="008560C7" w:rsidRDefault="008560C7">
            <w:r>
              <w:rPr>
                <w:rFonts w:eastAsiaTheme="majorEastAsia" w:cstheme="minorHAnsi"/>
                <w:i/>
                <w:iCs/>
                <w:color w:val="FF0000"/>
              </w:rPr>
              <w:t>&lt;Pass Condition&gt;</w:t>
            </w:r>
          </w:p>
        </w:tc>
        <w:tc>
          <w:tcPr>
            <w:tcW w:w="1503" w:type="dxa"/>
          </w:tcPr>
          <w:p w14:paraId="26587FE7" w14:textId="77777777" w:rsidR="008560C7" w:rsidRDefault="008560C7"/>
        </w:tc>
      </w:tr>
    </w:tbl>
    <w:p w14:paraId="37D56738" w14:textId="77777777" w:rsidR="008560C7" w:rsidRDefault="008560C7" w:rsidP="008560C7">
      <w:pPr>
        <w:pStyle w:val="Heading3"/>
      </w:pPr>
      <w:bookmarkStart w:id="127" w:name="_Toc74734447"/>
      <w:bookmarkStart w:id="128" w:name="_Toc75190448"/>
      <w:bookmarkStart w:id="129" w:name="_Toc119594396"/>
      <w:bookmarkStart w:id="130" w:name="_Toc162271527"/>
      <w:r>
        <w:t>Validation report that Captures Security Verification Result</w:t>
      </w:r>
      <w:bookmarkEnd w:id="127"/>
      <w:bookmarkEnd w:id="128"/>
      <w:bookmarkEnd w:id="129"/>
      <w:bookmarkEnd w:id="130"/>
      <w:r>
        <w:t xml:space="preserve"> </w:t>
      </w:r>
    </w:p>
    <w:tbl>
      <w:tblPr>
        <w:tblStyle w:val="TableGrid"/>
        <w:tblW w:w="0" w:type="auto"/>
        <w:tblLook w:val="04A0" w:firstRow="1" w:lastRow="0" w:firstColumn="1" w:lastColumn="0" w:noHBand="0" w:noVBand="1"/>
      </w:tblPr>
      <w:tblGrid>
        <w:gridCol w:w="1345"/>
        <w:gridCol w:w="1890"/>
        <w:gridCol w:w="4590"/>
        <w:gridCol w:w="1503"/>
      </w:tblGrid>
      <w:tr w:rsidR="008560C7" w14:paraId="324DB0CE" w14:textId="77777777">
        <w:trPr>
          <w:trHeight w:val="817"/>
        </w:trPr>
        <w:tc>
          <w:tcPr>
            <w:tcW w:w="1345" w:type="dxa"/>
          </w:tcPr>
          <w:p w14:paraId="10E5AFA1" w14:textId="77777777" w:rsidR="008560C7" w:rsidRPr="00582185" w:rsidRDefault="008560C7">
            <w:bookmarkStart w:id="131" w:name="_Toc70929302"/>
            <w:bookmarkStart w:id="132" w:name="_Toc74734448"/>
            <w:bookmarkStart w:id="133" w:name="_Toc75190449"/>
            <w:r w:rsidRPr="00582185">
              <w:rPr>
                <w:rFonts w:eastAsiaTheme="majorEastAsia"/>
              </w:rPr>
              <w:t>Evaluation Area</w:t>
            </w:r>
            <w:bookmarkEnd w:id="131"/>
            <w:bookmarkEnd w:id="132"/>
            <w:bookmarkEnd w:id="133"/>
          </w:p>
        </w:tc>
        <w:tc>
          <w:tcPr>
            <w:tcW w:w="1890" w:type="dxa"/>
          </w:tcPr>
          <w:p w14:paraId="568F769F" w14:textId="77777777" w:rsidR="008560C7" w:rsidRPr="00582185" w:rsidRDefault="008560C7">
            <w:bookmarkStart w:id="134" w:name="_Toc70929303"/>
            <w:bookmarkStart w:id="135" w:name="_Toc74734449"/>
            <w:bookmarkStart w:id="136" w:name="_Toc75190450"/>
            <w:r w:rsidRPr="00582185">
              <w:rPr>
                <w:rFonts w:eastAsiaTheme="majorEastAsia"/>
              </w:rPr>
              <w:t>Coverage Name and Explanation</w:t>
            </w:r>
            <w:bookmarkEnd w:id="134"/>
            <w:bookmarkEnd w:id="135"/>
            <w:bookmarkEnd w:id="136"/>
          </w:p>
        </w:tc>
        <w:tc>
          <w:tcPr>
            <w:tcW w:w="4590" w:type="dxa"/>
          </w:tcPr>
          <w:p w14:paraId="58C6A85F" w14:textId="77777777" w:rsidR="008560C7" w:rsidRPr="00582185" w:rsidRDefault="008560C7">
            <w:bookmarkStart w:id="137" w:name="_Toc70929304"/>
            <w:bookmarkStart w:id="138" w:name="_Toc74734450"/>
            <w:bookmarkStart w:id="139" w:name="_Toc75190451"/>
            <w:r w:rsidRPr="00582185">
              <w:rPr>
                <w:rFonts w:eastAsiaTheme="majorEastAsia"/>
              </w:rPr>
              <w:t>Evidence that coverage is getting hit</w:t>
            </w:r>
            <w:bookmarkEnd w:id="137"/>
            <w:bookmarkEnd w:id="138"/>
            <w:bookmarkEnd w:id="139"/>
          </w:p>
        </w:tc>
        <w:tc>
          <w:tcPr>
            <w:tcW w:w="1503" w:type="dxa"/>
          </w:tcPr>
          <w:p w14:paraId="583632F4" w14:textId="77777777" w:rsidR="008560C7" w:rsidRPr="00582185" w:rsidRDefault="008560C7">
            <w:bookmarkStart w:id="140" w:name="_Toc70929305"/>
            <w:bookmarkStart w:id="141" w:name="_Toc74734451"/>
            <w:bookmarkStart w:id="142" w:name="_Toc75190452"/>
            <w:r w:rsidRPr="00582185">
              <w:rPr>
                <w:rFonts w:eastAsiaTheme="majorEastAsia"/>
              </w:rPr>
              <w:t>Owner</w:t>
            </w:r>
            <w:bookmarkEnd w:id="140"/>
            <w:bookmarkEnd w:id="141"/>
            <w:bookmarkEnd w:id="142"/>
          </w:p>
        </w:tc>
      </w:tr>
      <w:tr w:rsidR="008560C7" w14:paraId="02981284" w14:textId="77777777">
        <w:trPr>
          <w:trHeight w:val="418"/>
        </w:trPr>
        <w:tc>
          <w:tcPr>
            <w:tcW w:w="1345" w:type="dxa"/>
          </w:tcPr>
          <w:p w14:paraId="69849378" w14:textId="77777777" w:rsidR="008560C7" w:rsidRDefault="008560C7">
            <w:r>
              <w:rPr>
                <w:rFonts w:eastAsiaTheme="majorEastAsia" w:cstheme="minorHAnsi"/>
                <w:i/>
                <w:iCs/>
                <w:color w:val="FF0000"/>
              </w:rPr>
              <w:t>&lt;HSD number and title of the PCR&gt;</w:t>
            </w:r>
          </w:p>
        </w:tc>
        <w:tc>
          <w:tcPr>
            <w:tcW w:w="1890" w:type="dxa"/>
          </w:tcPr>
          <w:p w14:paraId="1E1A4B1F" w14:textId="77777777" w:rsidR="008560C7" w:rsidRDefault="008560C7">
            <w:r>
              <w:rPr>
                <w:rFonts w:eastAsiaTheme="majorEastAsia" w:cstheme="minorHAnsi"/>
                <w:i/>
                <w:iCs/>
                <w:color w:val="FF0000"/>
              </w:rPr>
              <w:t>&lt;</w:t>
            </w:r>
            <w:proofErr w:type="spellStart"/>
            <w:r>
              <w:rPr>
                <w:rFonts w:eastAsiaTheme="majorEastAsia" w:cstheme="minorHAnsi"/>
                <w:i/>
                <w:iCs/>
                <w:color w:val="FF0000"/>
              </w:rPr>
              <w:t>CSpec</w:t>
            </w:r>
            <w:proofErr w:type="spellEnd"/>
            <w:r>
              <w:rPr>
                <w:rFonts w:eastAsiaTheme="majorEastAsia" w:cstheme="minorHAnsi"/>
                <w:i/>
                <w:iCs/>
                <w:color w:val="FF0000"/>
              </w:rPr>
              <w:t xml:space="preserve"> / Whitebox&gt;</w:t>
            </w:r>
          </w:p>
        </w:tc>
        <w:tc>
          <w:tcPr>
            <w:tcW w:w="4590" w:type="dxa"/>
          </w:tcPr>
          <w:p w14:paraId="71C0A6A5" w14:textId="77777777" w:rsidR="008560C7" w:rsidRDefault="008560C7">
            <w:pPr>
              <w:rPr>
                <w:rFonts w:eastAsiaTheme="majorEastAsia" w:cstheme="minorHAnsi"/>
                <w:i/>
                <w:iCs/>
                <w:color w:val="FF0000"/>
              </w:rPr>
            </w:pPr>
            <w:r>
              <w:rPr>
                <w:rFonts w:eastAsiaTheme="majorEastAsia" w:cstheme="minorHAnsi"/>
                <w:i/>
                <w:iCs/>
                <w:color w:val="FF0000"/>
              </w:rPr>
              <w:t>&lt;Snip of the coverage collection&gt;</w:t>
            </w:r>
          </w:p>
          <w:p w14:paraId="06C6059A" w14:textId="77777777" w:rsidR="008560C7" w:rsidRDefault="008560C7"/>
        </w:tc>
        <w:tc>
          <w:tcPr>
            <w:tcW w:w="1503" w:type="dxa"/>
          </w:tcPr>
          <w:p w14:paraId="75D18995" w14:textId="77777777" w:rsidR="008560C7" w:rsidRDefault="008560C7"/>
        </w:tc>
      </w:tr>
    </w:tbl>
    <w:p w14:paraId="1F0B0F52" w14:textId="77777777" w:rsidR="008560C7" w:rsidRDefault="008560C7" w:rsidP="008560C7"/>
    <w:p w14:paraId="06578D91" w14:textId="77777777" w:rsidR="008560C7" w:rsidRPr="005328D6" w:rsidRDefault="008560C7" w:rsidP="008560C7">
      <w:pPr>
        <w:pStyle w:val="Heading3"/>
      </w:pPr>
      <w:bookmarkStart w:id="143" w:name="_Toc119594397"/>
      <w:bookmarkStart w:id="144" w:name="_Toc162271528"/>
      <w:r>
        <w:t>&lt;HCU DMA&gt;</w:t>
      </w:r>
      <w:bookmarkEnd w:id="143"/>
      <w:bookmarkEnd w:id="144"/>
    </w:p>
    <w:p w14:paraId="67DEB6CF" w14:textId="77777777" w:rsidR="008560C7" w:rsidRDefault="008560C7" w:rsidP="008560C7">
      <w:pPr>
        <w:pStyle w:val="Heading3"/>
      </w:pPr>
      <w:bookmarkStart w:id="145" w:name="_Toc119594398"/>
      <w:bookmarkStart w:id="146" w:name="_Toc162271529"/>
      <w:r>
        <w:t>Security and Validation Plan</w:t>
      </w:r>
      <w:bookmarkEnd w:id="145"/>
      <w:bookmarkEnd w:id="146"/>
    </w:p>
    <w:tbl>
      <w:tblPr>
        <w:tblStyle w:val="TableGrid"/>
        <w:tblW w:w="0" w:type="auto"/>
        <w:tblLook w:val="04A0" w:firstRow="1" w:lastRow="0" w:firstColumn="1" w:lastColumn="0" w:noHBand="0" w:noVBand="1"/>
      </w:tblPr>
      <w:tblGrid>
        <w:gridCol w:w="1345"/>
        <w:gridCol w:w="1890"/>
        <w:gridCol w:w="4590"/>
        <w:gridCol w:w="1503"/>
      </w:tblGrid>
      <w:tr w:rsidR="008560C7" w14:paraId="283BF78F" w14:textId="77777777">
        <w:trPr>
          <w:trHeight w:val="817"/>
        </w:trPr>
        <w:tc>
          <w:tcPr>
            <w:tcW w:w="1345" w:type="dxa"/>
          </w:tcPr>
          <w:p w14:paraId="661819CF" w14:textId="77777777" w:rsidR="008560C7" w:rsidRPr="00582185" w:rsidRDefault="008560C7">
            <w:bookmarkStart w:id="147" w:name="_Toc74734454"/>
            <w:bookmarkStart w:id="148" w:name="_Toc75190455"/>
            <w:r w:rsidRPr="00582185">
              <w:rPr>
                <w:rFonts w:eastAsiaTheme="majorEastAsia"/>
              </w:rPr>
              <w:t>PCR</w:t>
            </w:r>
            <w:bookmarkEnd w:id="147"/>
            <w:bookmarkEnd w:id="148"/>
          </w:p>
        </w:tc>
        <w:tc>
          <w:tcPr>
            <w:tcW w:w="1890" w:type="dxa"/>
          </w:tcPr>
          <w:p w14:paraId="45A308A5" w14:textId="77777777" w:rsidR="008560C7" w:rsidRPr="00582185" w:rsidRDefault="008560C7">
            <w:bookmarkStart w:id="149" w:name="_Toc74734455"/>
            <w:bookmarkStart w:id="150" w:name="_Toc75190456"/>
            <w:r w:rsidRPr="00582185">
              <w:rPr>
                <w:rFonts w:eastAsiaTheme="majorEastAsia"/>
              </w:rPr>
              <w:t>Requirement Validated</w:t>
            </w:r>
            <w:bookmarkEnd w:id="149"/>
            <w:bookmarkEnd w:id="150"/>
          </w:p>
        </w:tc>
        <w:tc>
          <w:tcPr>
            <w:tcW w:w="4590" w:type="dxa"/>
          </w:tcPr>
          <w:p w14:paraId="1A8F71BE" w14:textId="77777777" w:rsidR="008560C7" w:rsidRPr="00582185" w:rsidRDefault="008560C7">
            <w:bookmarkStart w:id="151" w:name="_Toc74734456"/>
            <w:bookmarkStart w:id="152" w:name="_Toc75190457"/>
            <w:r w:rsidRPr="00582185">
              <w:rPr>
                <w:rFonts w:eastAsiaTheme="majorEastAsia"/>
              </w:rPr>
              <w:t>Validated Detailed Test Description</w:t>
            </w:r>
            <w:bookmarkEnd w:id="151"/>
            <w:bookmarkEnd w:id="152"/>
          </w:p>
        </w:tc>
        <w:tc>
          <w:tcPr>
            <w:tcW w:w="1503" w:type="dxa"/>
          </w:tcPr>
          <w:p w14:paraId="0C0B4AA9" w14:textId="77777777" w:rsidR="008560C7" w:rsidRPr="00582185" w:rsidRDefault="008560C7">
            <w:bookmarkStart w:id="153" w:name="_Toc74734457"/>
            <w:bookmarkStart w:id="154" w:name="_Toc75190458"/>
            <w:r w:rsidRPr="00582185">
              <w:rPr>
                <w:rFonts w:eastAsiaTheme="majorEastAsia"/>
              </w:rPr>
              <w:t>Owner</w:t>
            </w:r>
            <w:bookmarkEnd w:id="153"/>
            <w:bookmarkEnd w:id="154"/>
          </w:p>
        </w:tc>
      </w:tr>
      <w:tr w:rsidR="008560C7" w14:paraId="5326EC93" w14:textId="77777777">
        <w:trPr>
          <w:trHeight w:val="418"/>
        </w:trPr>
        <w:tc>
          <w:tcPr>
            <w:tcW w:w="1345" w:type="dxa"/>
          </w:tcPr>
          <w:p w14:paraId="1F94EB57" w14:textId="77777777" w:rsidR="008560C7" w:rsidRDefault="008560C7">
            <w:pPr>
              <w:rPr>
                <w:rFonts w:eastAsiaTheme="majorEastAsia" w:cstheme="minorHAnsi"/>
                <w:i/>
                <w:iCs/>
                <w:color w:val="FF0000"/>
              </w:rPr>
            </w:pPr>
            <w:r>
              <w:rPr>
                <w:rFonts w:eastAsiaTheme="majorEastAsia" w:cstheme="minorHAnsi"/>
                <w:i/>
                <w:iCs/>
                <w:color w:val="FF0000"/>
              </w:rPr>
              <w:t>&lt;HSD number and title of the PCR&gt;</w:t>
            </w:r>
          </w:p>
          <w:p w14:paraId="2F151989" w14:textId="77777777" w:rsidR="008560C7" w:rsidRDefault="008560C7">
            <w:pPr>
              <w:rPr>
                <w:rFonts w:eastAsiaTheme="majorEastAsia" w:cstheme="minorHAnsi"/>
                <w:iCs/>
              </w:rPr>
            </w:pPr>
          </w:p>
          <w:p w14:paraId="578167B2" w14:textId="77777777" w:rsidR="008560C7" w:rsidRDefault="008560C7">
            <w:pPr>
              <w:rPr>
                <w:rFonts w:eastAsiaTheme="majorEastAsia" w:cstheme="minorHAnsi"/>
                <w:i/>
                <w:iCs/>
                <w:color w:val="FF0000"/>
              </w:rPr>
            </w:pPr>
            <w:r>
              <w:rPr>
                <w:rFonts w:eastAsiaTheme="majorEastAsia" w:cstheme="minorHAnsi"/>
                <w:i/>
                <w:iCs/>
                <w:color w:val="FF0000"/>
              </w:rPr>
              <w:t>&lt;Revision of the requirement defined&gt;</w:t>
            </w:r>
          </w:p>
          <w:p w14:paraId="1A740A15" w14:textId="77777777" w:rsidR="008560C7" w:rsidRDefault="008560C7"/>
        </w:tc>
        <w:tc>
          <w:tcPr>
            <w:tcW w:w="1890" w:type="dxa"/>
          </w:tcPr>
          <w:p w14:paraId="70B3891D" w14:textId="77777777" w:rsidR="008560C7" w:rsidRDefault="008560C7">
            <w:r>
              <w:rPr>
                <w:rFonts w:eastAsiaTheme="majorEastAsia" w:cstheme="minorHAnsi"/>
                <w:i/>
                <w:iCs/>
                <w:color w:val="FF0000"/>
              </w:rPr>
              <w:t>&lt;called out requirement from SDL HSD&gt;</w:t>
            </w:r>
          </w:p>
        </w:tc>
        <w:tc>
          <w:tcPr>
            <w:tcW w:w="4590" w:type="dxa"/>
          </w:tcPr>
          <w:p w14:paraId="32A0144C" w14:textId="77777777" w:rsidR="008560C7" w:rsidRDefault="008560C7">
            <w:pPr>
              <w:rPr>
                <w:rFonts w:eastAsiaTheme="majorEastAsia" w:cstheme="minorHAnsi"/>
                <w:i/>
                <w:iCs/>
                <w:color w:val="FF0000"/>
              </w:rPr>
            </w:pPr>
            <w:r>
              <w:rPr>
                <w:rFonts w:eastAsiaTheme="majorEastAsia" w:cstheme="minorHAnsi"/>
                <w:i/>
                <w:iCs/>
                <w:color w:val="FF0000"/>
              </w:rPr>
              <w:t>&lt;Background Description&gt;</w:t>
            </w:r>
          </w:p>
          <w:p w14:paraId="42377DB4" w14:textId="77777777" w:rsidR="008560C7" w:rsidRDefault="008560C7"/>
          <w:p w14:paraId="65DE30EA" w14:textId="77777777" w:rsidR="008560C7" w:rsidRDefault="008560C7">
            <w:pPr>
              <w:rPr>
                <w:rFonts w:eastAsiaTheme="majorEastAsia" w:cstheme="minorHAnsi"/>
                <w:i/>
                <w:iCs/>
                <w:color w:val="FF0000"/>
              </w:rPr>
            </w:pPr>
            <w:r>
              <w:rPr>
                <w:rFonts w:eastAsiaTheme="majorEastAsia" w:cstheme="minorHAnsi"/>
                <w:i/>
                <w:iCs/>
                <w:color w:val="FF0000"/>
              </w:rPr>
              <w:t>&lt;Test name&gt;</w:t>
            </w:r>
          </w:p>
          <w:p w14:paraId="180768A3" w14:textId="77777777" w:rsidR="008560C7" w:rsidRDefault="008560C7"/>
          <w:p w14:paraId="6F45F0B5" w14:textId="77777777" w:rsidR="008560C7" w:rsidRDefault="008560C7">
            <w:pPr>
              <w:rPr>
                <w:rFonts w:eastAsiaTheme="majorEastAsia" w:cstheme="minorHAnsi"/>
                <w:i/>
                <w:iCs/>
                <w:color w:val="FF0000"/>
              </w:rPr>
            </w:pPr>
            <w:r>
              <w:rPr>
                <w:rFonts w:eastAsiaTheme="majorEastAsia" w:cstheme="minorHAnsi"/>
                <w:i/>
                <w:iCs/>
                <w:color w:val="FF0000"/>
              </w:rPr>
              <w:t>&lt;Execution Sequence&gt;</w:t>
            </w:r>
          </w:p>
          <w:p w14:paraId="69303222" w14:textId="77777777" w:rsidR="008560C7" w:rsidRDefault="008560C7"/>
          <w:p w14:paraId="79002F38" w14:textId="77777777" w:rsidR="008560C7" w:rsidRDefault="008560C7">
            <w:r>
              <w:rPr>
                <w:rFonts w:eastAsiaTheme="majorEastAsia" w:cstheme="minorHAnsi"/>
                <w:i/>
                <w:iCs/>
                <w:color w:val="FF0000"/>
              </w:rPr>
              <w:t>&lt;Pass Condition&gt;</w:t>
            </w:r>
          </w:p>
        </w:tc>
        <w:tc>
          <w:tcPr>
            <w:tcW w:w="1503" w:type="dxa"/>
          </w:tcPr>
          <w:p w14:paraId="172074A0" w14:textId="77777777" w:rsidR="008560C7" w:rsidRDefault="008560C7"/>
        </w:tc>
      </w:tr>
    </w:tbl>
    <w:p w14:paraId="174EA410" w14:textId="77777777" w:rsidR="008560C7" w:rsidRDefault="008560C7" w:rsidP="008560C7"/>
    <w:p w14:paraId="3EF8B96D" w14:textId="77777777" w:rsidR="008560C7" w:rsidRDefault="008560C7" w:rsidP="008560C7">
      <w:pPr>
        <w:pStyle w:val="Heading3"/>
      </w:pPr>
      <w:bookmarkStart w:id="155" w:name="_Toc74734458"/>
      <w:bookmarkStart w:id="156" w:name="_Toc75190459"/>
      <w:bookmarkStart w:id="157" w:name="_Toc119594399"/>
      <w:bookmarkStart w:id="158" w:name="_Toc162271530"/>
      <w:r>
        <w:t>Validation report that Captures Security Verification Result</w:t>
      </w:r>
      <w:bookmarkEnd w:id="155"/>
      <w:bookmarkEnd w:id="156"/>
      <w:bookmarkEnd w:id="157"/>
      <w:bookmarkEnd w:id="158"/>
      <w:r>
        <w:t xml:space="preserve"> </w:t>
      </w:r>
    </w:p>
    <w:tbl>
      <w:tblPr>
        <w:tblStyle w:val="TableGrid"/>
        <w:tblW w:w="0" w:type="auto"/>
        <w:tblLook w:val="04A0" w:firstRow="1" w:lastRow="0" w:firstColumn="1" w:lastColumn="0" w:noHBand="0" w:noVBand="1"/>
      </w:tblPr>
      <w:tblGrid>
        <w:gridCol w:w="1345"/>
        <w:gridCol w:w="1890"/>
        <w:gridCol w:w="4590"/>
        <w:gridCol w:w="1503"/>
      </w:tblGrid>
      <w:tr w:rsidR="008560C7" w14:paraId="2BD9115B" w14:textId="77777777">
        <w:trPr>
          <w:trHeight w:val="817"/>
        </w:trPr>
        <w:tc>
          <w:tcPr>
            <w:tcW w:w="1345" w:type="dxa"/>
          </w:tcPr>
          <w:p w14:paraId="66EE6C9A" w14:textId="77777777" w:rsidR="008560C7" w:rsidRPr="00582185" w:rsidRDefault="008560C7">
            <w:bookmarkStart w:id="159" w:name="_Toc74734459"/>
            <w:bookmarkStart w:id="160" w:name="_Toc75190460"/>
            <w:r w:rsidRPr="00582185">
              <w:rPr>
                <w:rFonts w:eastAsiaTheme="majorEastAsia"/>
              </w:rPr>
              <w:t>Evaluation Area</w:t>
            </w:r>
            <w:bookmarkEnd w:id="159"/>
            <w:bookmarkEnd w:id="160"/>
          </w:p>
        </w:tc>
        <w:tc>
          <w:tcPr>
            <w:tcW w:w="1890" w:type="dxa"/>
          </w:tcPr>
          <w:p w14:paraId="63C94043" w14:textId="77777777" w:rsidR="008560C7" w:rsidRPr="00582185" w:rsidRDefault="008560C7">
            <w:bookmarkStart w:id="161" w:name="_Toc74734460"/>
            <w:bookmarkStart w:id="162" w:name="_Toc75190461"/>
            <w:r w:rsidRPr="00582185">
              <w:rPr>
                <w:rFonts w:eastAsiaTheme="majorEastAsia"/>
              </w:rPr>
              <w:t>Coverage Name and Explanation</w:t>
            </w:r>
            <w:bookmarkEnd w:id="161"/>
            <w:bookmarkEnd w:id="162"/>
          </w:p>
        </w:tc>
        <w:tc>
          <w:tcPr>
            <w:tcW w:w="4590" w:type="dxa"/>
          </w:tcPr>
          <w:p w14:paraId="3AB32EE5" w14:textId="77777777" w:rsidR="008560C7" w:rsidRPr="00582185" w:rsidRDefault="008560C7">
            <w:bookmarkStart w:id="163" w:name="_Toc74734461"/>
            <w:bookmarkStart w:id="164" w:name="_Toc75190462"/>
            <w:r w:rsidRPr="00582185">
              <w:rPr>
                <w:rFonts w:eastAsiaTheme="majorEastAsia"/>
              </w:rPr>
              <w:t>Evidence that coverage is getting hit</w:t>
            </w:r>
            <w:bookmarkEnd w:id="163"/>
            <w:bookmarkEnd w:id="164"/>
          </w:p>
        </w:tc>
        <w:tc>
          <w:tcPr>
            <w:tcW w:w="1503" w:type="dxa"/>
          </w:tcPr>
          <w:p w14:paraId="071AD7E5" w14:textId="77777777" w:rsidR="008560C7" w:rsidRPr="00582185" w:rsidRDefault="008560C7">
            <w:bookmarkStart w:id="165" w:name="_Toc74734462"/>
            <w:bookmarkStart w:id="166" w:name="_Toc75190463"/>
            <w:r w:rsidRPr="00582185">
              <w:rPr>
                <w:rFonts w:eastAsiaTheme="majorEastAsia"/>
              </w:rPr>
              <w:t>Owner</w:t>
            </w:r>
            <w:bookmarkEnd w:id="165"/>
            <w:bookmarkEnd w:id="166"/>
          </w:p>
        </w:tc>
      </w:tr>
      <w:tr w:rsidR="008560C7" w14:paraId="411DB272" w14:textId="77777777">
        <w:trPr>
          <w:trHeight w:val="418"/>
        </w:trPr>
        <w:tc>
          <w:tcPr>
            <w:tcW w:w="1345" w:type="dxa"/>
          </w:tcPr>
          <w:p w14:paraId="417BAD7F" w14:textId="77777777" w:rsidR="008560C7" w:rsidRDefault="008560C7">
            <w:r>
              <w:rPr>
                <w:rFonts w:eastAsiaTheme="majorEastAsia" w:cstheme="minorHAnsi"/>
                <w:i/>
                <w:iCs/>
                <w:color w:val="FF0000"/>
              </w:rPr>
              <w:t>&lt;HSD number and title of the PCR&gt;</w:t>
            </w:r>
          </w:p>
        </w:tc>
        <w:tc>
          <w:tcPr>
            <w:tcW w:w="1890" w:type="dxa"/>
          </w:tcPr>
          <w:p w14:paraId="40BBA805" w14:textId="77777777" w:rsidR="008560C7" w:rsidRDefault="008560C7">
            <w:r>
              <w:rPr>
                <w:rFonts w:eastAsiaTheme="majorEastAsia" w:cstheme="minorHAnsi"/>
                <w:i/>
                <w:iCs/>
                <w:color w:val="FF0000"/>
              </w:rPr>
              <w:t>&lt;</w:t>
            </w:r>
            <w:proofErr w:type="spellStart"/>
            <w:r>
              <w:rPr>
                <w:rFonts w:eastAsiaTheme="majorEastAsia" w:cstheme="minorHAnsi"/>
                <w:i/>
                <w:iCs/>
                <w:color w:val="FF0000"/>
              </w:rPr>
              <w:t>CSpec</w:t>
            </w:r>
            <w:proofErr w:type="spellEnd"/>
            <w:r>
              <w:rPr>
                <w:rFonts w:eastAsiaTheme="majorEastAsia" w:cstheme="minorHAnsi"/>
                <w:i/>
                <w:iCs/>
                <w:color w:val="FF0000"/>
              </w:rPr>
              <w:t xml:space="preserve"> / Whitebox&gt;</w:t>
            </w:r>
          </w:p>
        </w:tc>
        <w:tc>
          <w:tcPr>
            <w:tcW w:w="4590" w:type="dxa"/>
          </w:tcPr>
          <w:p w14:paraId="7A299B35" w14:textId="77777777" w:rsidR="008560C7" w:rsidRDefault="008560C7">
            <w:pPr>
              <w:rPr>
                <w:rFonts w:eastAsiaTheme="majorEastAsia" w:cstheme="minorHAnsi"/>
                <w:i/>
                <w:iCs/>
                <w:color w:val="FF0000"/>
              </w:rPr>
            </w:pPr>
            <w:r>
              <w:rPr>
                <w:rFonts w:eastAsiaTheme="majorEastAsia" w:cstheme="minorHAnsi"/>
                <w:i/>
                <w:iCs/>
                <w:color w:val="FF0000"/>
              </w:rPr>
              <w:t>&lt;Snip of the coverage collection&gt;</w:t>
            </w:r>
          </w:p>
          <w:p w14:paraId="293446D4" w14:textId="77777777" w:rsidR="008560C7" w:rsidRDefault="008560C7"/>
        </w:tc>
        <w:tc>
          <w:tcPr>
            <w:tcW w:w="1503" w:type="dxa"/>
          </w:tcPr>
          <w:p w14:paraId="558DEF2F" w14:textId="77777777" w:rsidR="008560C7" w:rsidRDefault="008560C7"/>
        </w:tc>
      </w:tr>
    </w:tbl>
    <w:p w14:paraId="2B53871F" w14:textId="77777777" w:rsidR="008560C7" w:rsidRDefault="008560C7" w:rsidP="008560C7"/>
    <w:p w14:paraId="3E738395" w14:textId="77777777" w:rsidR="008560C7" w:rsidRPr="005328D6" w:rsidRDefault="008560C7" w:rsidP="008560C7">
      <w:pPr>
        <w:pStyle w:val="Heading3"/>
      </w:pPr>
      <w:bookmarkStart w:id="167" w:name="_Toc119594400"/>
      <w:bookmarkStart w:id="168" w:name="_Toc162271531"/>
      <w:r>
        <w:t>Multiple Area</w:t>
      </w:r>
      <w:bookmarkEnd w:id="167"/>
      <w:bookmarkEnd w:id="168"/>
    </w:p>
    <w:p w14:paraId="708BC45E" w14:textId="77777777" w:rsidR="008560C7" w:rsidRDefault="008560C7" w:rsidP="008560C7">
      <w:pPr>
        <w:pStyle w:val="Heading3"/>
      </w:pPr>
      <w:bookmarkStart w:id="169" w:name="_Toc119594401"/>
      <w:bookmarkStart w:id="170" w:name="_Toc162271532"/>
      <w:r>
        <w:t>Security and Validation Plan</w:t>
      </w:r>
      <w:bookmarkEnd w:id="169"/>
      <w:bookmarkEnd w:id="170"/>
    </w:p>
    <w:tbl>
      <w:tblPr>
        <w:tblStyle w:val="TableGrid"/>
        <w:tblW w:w="0" w:type="auto"/>
        <w:tblLook w:val="04A0" w:firstRow="1" w:lastRow="0" w:firstColumn="1" w:lastColumn="0" w:noHBand="0" w:noVBand="1"/>
      </w:tblPr>
      <w:tblGrid>
        <w:gridCol w:w="1335"/>
        <w:gridCol w:w="1765"/>
        <w:gridCol w:w="3711"/>
        <w:gridCol w:w="1223"/>
        <w:gridCol w:w="1316"/>
      </w:tblGrid>
      <w:tr w:rsidR="008560C7" w14:paraId="62F671F7" w14:textId="77777777">
        <w:trPr>
          <w:trHeight w:val="817"/>
        </w:trPr>
        <w:tc>
          <w:tcPr>
            <w:tcW w:w="1220" w:type="dxa"/>
          </w:tcPr>
          <w:p w14:paraId="3CF930CD" w14:textId="77777777" w:rsidR="008560C7" w:rsidRPr="00582185" w:rsidRDefault="008560C7">
            <w:bookmarkStart w:id="171" w:name="_Toc74734465"/>
            <w:bookmarkStart w:id="172" w:name="_Toc75190466"/>
            <w:r w:rsidRPr="00582185">
              <w:rPr>
                <w:rFonts w:eastAsiaTheme="majorEastAsia"/>
              </w:rPr>
              <w:t>PCR</w:t>
            </w:r>
            <w:bookmarkEnd w:id="171"/>
            <w:bookmarkEnd w:id="172"/>
          </w:p>
        </w:tc>
        <w:tc>
          <w:tcPr>
            <w:tcW w:w="1786" w:type="dxa"/>
          </w:tcPr>
          <w:p w14:paraId="3ED1FC9E" w14:textId="77777777" w:rsidR="008560C7" w:rsidRPr="00582185" w:rsidRDefault="008560C7">
            <w:bookmarkStart w:id="173" w:name="_Toc74734466"/>
            <w:bookmarkStart w:id="174" w:name="_Toc75190467"/>
            <w:r w:rsidRPr="00582185">
              <w:rPr>
                <w:rFonts w:eastAsiaTheme="majorEastAsia"/>
              </w:rPr>
              <w:t>Requirement Validated</w:t>
            </w:r>
            <w:bookmarkEnd w:id="173"/>
            <w:bookmarkEnd w:id="174"/>
          </w:p>
        </w:tc>
        <w:tc>
          <w:tcPr>
            <w:tcW w:w="3764" w:type="dxa"/>
          </w:tcPr>
          <w:p w14:paraId="18D51291" w14:textId="77777777" w:rsidR="008560C7" w:rsidRPr="00582185" w:rsidRDefault="008560C7">
            <w:bookmarkStart w:id="175" w:name="_Toc74734467"/>
            <w:bookmarkStart w:id="176" w:name="_Toc75190468"/>
            <w:r w:rsidRPr="00582185">
              <w:rPr>
                <w:rFonts w:eastAsiaTheme="majorEastAsia"/>
              </w:rPr>
              <w:t>Validated Detailed Test Description</w:t>
            </w:r>
            <w:bookmarkEnd w:id="175"/>
            <w:bookmarkEnd w:id="176"/>
          </w:p>
        </w:tc>
        <w:tc>
          <w:tcPr>
            <w:tcW w:w="1237" w:type="dxa"/>
          </w:tcPr>
          <w:p w14:paraId="4135FDFF" w14:textId="77777777" w:rsidR="008560C7" w:rsidRPr="00582185" w:rsidRDefault="008560C7">
            <w:pPr>
              <w:rPr>
                <w:rFonts w:eastAsiaTheme="majorEastAsia"/>
              </w:rPr>
            </w:pPr>
            <w:bookmarkStart w:id="177" w:name="_Toc74734468"/>
            <w:bookmarkStart w:id="178" w:name="_Toc75190469"/>
            <w:r w:rsidRPr="00582185">
              <w:rPr>
                <w:rFonts w:eastAsiaTheme="majorEastAsia"/>
              </w:rPr>
              <w:t>Affected area</w:t>
            </w:r>
            <w:bookmarkEnd w:id="177"/>
            <w:bookmarkEnd w:id="178"/>
          </w:p>
        </w:tc>
        <w:tc>
          <w:tcPr>
            <w:tcW w:w="1343" w:type="dxa"/>
          </w:tcPr>
          <w:p w14:paraId="4F5DF7C0" w14:textId="77777777" w:rsidR="008560C7" w:rsidRPr="00582185" w:rsidRDefault="008560C7">
            <w:bookmarkStart w:id="179" w:name="_Toc74734469"/>
            <w:bookmarkStart w:id="180" w:name="_Toc75190470"/>
            <w:r w:rsidRPr="00582185">
              <w:rPr>
                <w:rFonts w:eastAsiaTheme="majorEastAsia"/>
              </w:rPr>
              <w:t>Owner</w:t>
            </w:r>
            <w:bookmarkEnd w:id="179"/>
            <w:bookmarkEnd w:id="180"/>
          </w:p>
        </w:tc>
      </w:tr>
      <w:tr w:rsidR="008560C7" w14:paraId="7BF720C0" w14:textId="77777777">
        <w:trPr>
          <w:trHeight w:val="418"/>
        </w:trPr>
        <w:tc>
          <w:tcPr>
            <w:tcW w:w="1220" w:type="dxa"/>
          </w:tcPr>
          <w:p w14:paraId="237EFC2E" w14:textId="77777777" w:rsidR="008560C7" w:rsidRDefault="008560C7">
            <w:pPr>
              <w:rPr>
                <w:rFonts w:eastAsiaTheme="majorEastAsia" w:cstheme="minorHAnsi"/>
                <w:i/>
                <w:iCs/>
                <w:color w:val="FF0000"/>
              </w:rPr>
            </w:pPr>
            <w:r>
              <w:rPr>
                <w:rFonts w:eastAsiaTheme="majorEastAsia" w:cstheme="minorHAnsi"/>
                <w:i/>
                <w:iCs/>
                <w:color w:val="FF0000"/>
              </w:rPr>
              <w:t>&lt;HSD number and title of the PCR&gt;</w:t>
            </w:r>
          </w:p>
          <w:p w14:paraId="599D3651" w14:textId="77777777" w:rsidR="008560C7" w:rsidRDefault="008560C7">
            <w:pPr>
              <w:rPr>
                <w:rFonts w:eastAsiaTheme="majorEastAsia" w:cstheme="minorHAnsi"/>
                <w:iCs/>
              </w:rPr>
            </w:pPr>
          </w:p>
          <w:p w14:paraId="7F39B7CF" w14:textId="77777777" w:rsidR="008560C7" w:rsidRDefault="008560C7">
            <w:pPr>
              <w:rPr>
                <w:rFonts w:eastAsiaTheme="majorEastAsia" w:cstheme="minorHAnsi"/>
                <w:i/>
                <w:iCs/>
                <w:color w:val="FF0000"/>
              </w:rPr>
            </w:pPr>
            <w:r>
              <w:rPr>
                <w:rFonts w:eastAsiaTheme="majorEastAsia" w:cstheme="minorHAnsi"/>
                <w:i/>
                <w:iCs/>
                <w:color w:val="FF0000"/>
              </w:rPr>
              <w:t>&lt;Revision of the requirement defined&gt;</w:t>
            </w:r>
          </w:p>
          <w:p w14:paraId="644D801A" w14:textId="77777777" w:rsidR="008560C7" w:rsidRDefault="008560C7"/>
        </w:tc>
        <w:tc>
          <w:tcPr>
            <w:tcW w:w="1786" w:type="dxa"/>
          </w:tcPr>
          <w:p w14:paraId="0C3841AF" w14:textId="77777777" w:rsidR="008560C7" w:rsidRDefault="008560C7">
            <w:r>
              <w:rPr>
                <w:rFonts w:eastAsiaTheme="majorEastAsia" w:cstheme="minorHAnsi"/>
                <w:i/>
                <w:iCs/>
                <w:color w:val="FF0000"/>
              </w:rPr>
              <w:t>&lt;called out requirement from SDL HSD&gt;</w:t>
            </w:r>
          </w:p>
        </w:tc>
        <w:tc>
          <w:tcPr>
            <w:tcW w:w="3764" w:type="dxa"/>
          </w:tcPr>
          <w:p w14:paraId="653CA10D" w14:textId="77777777" w:rsidR="008560C7" w:rsidRDefault="008560C7">
            <w:pPr>
              <w:rPr>
                <w:rFonts w:eastAsiaTheme="majorEastAsia" w:cstheme="minorHAnsi"/>
                <w:i/>
                <w:iCs/>
                <w:color w:val="FF0000"/>
              </w:rPr>
            </w:pPr>
            <w:r>
              <w:rPr>
                <w:rFonts w:eastAsiaTheme="majorEastAsia" w:cstheme="minorHAnsi"/>
                <w:i/>
                <w:iCs/>
                <w:color w:val="FF0000"/>
              </w:rPr>
              <w:t>&lt;Background Description&gt;</w:t>
            </w:r>
          </w:p>
          <w:p w14:paraId="61FB5EB1" w14:textId="77777777" w:rsidR="008560C7" w:rsidRDefault="008560C7"/>
          <w:p w14:paraId="036C8685" w14:textId="77777777" w:rsidR="008560C7" w:rsidRDefault="008560C7">
            <w:pPr>
              <w:rPr>
                <w:rFonts w:eastAsiaTheme="majorEastAsia" w:cstheme="minorHAnsi"/>
                <w:i/>
                <w:iCs/>
                <w:color w:val="FF0000"/>
              </w:rPr>
            </w:pPr>
            <w:r>
              <w:rPr>
                <w:rFonts w:eastAsiaTheme="majorEastAsia" w:cstheme="minorHAnsi"/>
                <w:i/>
                <w:iCs/>
                <w:color w:val="FF0000"/>
              </w:rPr>
              <w:t>&lt;Test name&gt;</w:t>
            </w:r>
          </w:p>
          <w:p w14:paraId="7571441A" w14:textId="77777777" w:rsidR="008560C7" w:rsidRDefault="008560C7"/>
          <w:p w14:paraId="154E8499" w14:textId="77777777" w:rsidR="008560C7" w:rsidRDefault="008560C7">
            <w:pPr>
              <w:rPr>
                <w:rFonts w:eastAsiaTheme="majorEastAsia" w:cstheme="minorHAnsi"/>
                <w:i/>
                <w:iCs/>
                <w:color w:val="FF0000"/>
              </w:rPr>
            </w:pPr>
            <w:r>
              <w:rPr>
                <w:rFonts w:eastAsiaTheme="majorEastAsia" w:cstheme="minorHAnsi"/>
                <w:i/>
                <w:iCs/>
                <w:color w:val="FF0000"/>
              </w:rPr>
              <w:t>&lt;Execution Sequence&gt;</w:t>
            </w:r>
          </w:p>
          <w:p w14:paraId="00418B79" w14:textId="77777777" w:rsidR="008560C7" w:rsidRDefault="008560C7"/>
          <w:p w14:paraId="6D9042AC" w14:textId="77777777" w:rsidR="008560C7" w:rsidRDefault="008560C7">
            <w:r>
              <w:rPr>
                <w:rFonts w:eastAsiaTheme="majorEastAsia" w:cstheme="minorHAnsi"/>
                <w:i/>
                <w:iCs/>
                <w:color w:val="FF0000"/>
              </w:rPr>
              <w:t>&lt;Pass Condition&gt;</w:t>
            </w:r>
          </w:p>
        </w:tc>
        <w:tc>
          <w:tcPr>
            <w:tcW w:w="1237" w:type="dxa"/>
          </w:tcPr>
          <w:p w14:paraId="525AB6A6" w14:textId="77777777" w:rsidR="008560C7" w:rsidRDefault="008560C7"/>
        </w:tc>
        <w:tc>
          <w:tcPr>
            <w:tcW w:w="1343" w:type="dxa"/>
          </w:tcPr>
          <w:p w14:paraId="7D1DD166" w14:textId="77777777" w:rsidR="008560C7" w:rsidRDefault="008560C7"/>
        </w:tc>
      </w:tr>
      <w:tr w:rsidR="008560C7" w14:paraId="7456B2DB" w14:textId="77777777">
        <w:trPr>
          <w:trHeight w:val="418"/>
        </w:trPr>
        <w:tc>
          <w:tcPr>
            <w:tcW w:w="1220" w:type="dxa"/>
          </w:tcPr>
          <w:p w14:paraId="52B058C4" w14:textId="77777777" w:rsidR="008560C7" w:rsidRDefault="008560C7">
            <w:pPr>
              <w:spacing w:line="300" w:lineRule="atLeast"/>
              <w:rPr>
                <w:color w:val="333333"/>
                <w:sz w:val="16"/>
                <w:szCs w:val="16"/>
              </w:rPr>
            </w:pPr>
            <w:hyperlink r:id="rId40" w:tgtFrame="_parent" w:history="1">
              <w:r>
                <w:rPr>
                  <w:rStyle w:val="Hyperlink"/>
                  <w:sz w:val="16"/>
                  <w:szCs w:val="16"/>
                </w:rPr>
                <w:t>14012033569</w:t>
              </w:r>
            </w:hyperlink>
          </w:p>
          <w:p w14:paraId="524A2A26" w14:textId="77777777" w:rsidR="008560C7" w:rsidRDefault="008560C7">
            <w:pPr>
              <w:rPr>
                <w:color w:val="333333"/>
                <w:sz w:val="16"/>
                <w:szCs w:val="16"/>
              </w:rPr>
            </w:pPr>
            <w:r w:rsidRPr="00FB4542">
              <w:rPr>
                <w:color w:val="333333"/>
                <w:sz w:val="16"/>
                <w:szCs w:val="16"/>
              </w:rPr>
              <w:t xml:space="preserve">Support </w:t>
            </w:r>
            <w:proofErr w:type="spellStart"/>
            <w:r w:rsidRPr="00FB4542">
              <w:rPr>
                <w:color w:val="333333"/>
                <w:sz w:val="16"/>
                <w:szCs w:val="16"/>
              </w:rPr>
              <w:t>Gkey</w:t>
            </w:r>
            <w:proofErr w:type="spellEnd"/>
            <w:r w:rsidRPr="00FB4542">
              <w:rPr>
                <w:color w:val="333333"/>
                <w:sz w:val="16"/>
                <w:szCs w:val="16"/>
              </w:rPr>
              <w:t xml:space="preserve"> </w:t>
            </w:r>
            <w:proofErr w:type="spellStart"/>
            <w:r w:rsidRPr="00FB4542">
              <w:rPr>
                <w:color w:val="333333"/>
                <w:sz w:val="16"/>
                <w:szCs w:val="16"/>
              </w:rPr>
              <w:t>testmode</w:t>
            </w:r>
            <w:proofErr w:type="spellEnd"/>
            <w:r w:rsidRPr="00FB4542">
              <w:rPr>
                <w:color w:val="333333"/>
                <w:sz w:val="16"/>
                <w:szCs w:val="16"/>
              </w:rPr>
              <w:t xml:space="preserve"> toggle prevention until reset</w:t>
            </w:r>
          </w:p>
          <w:p w14:paraId="023FD092" w14:textId="77777777" w:rsidR="008560C7" w:rsidRDefault="008560C7">
            <w:pPr>
              <w:rPr>
                <w:iCs/>
                <w:color w:val="333333"/>
                <w:sz w:val="16"/>
                <w:szCs w:val="16"/>
              </w:rPr>
            </w:pPr>
          </w:p>
          <w:p w14:paraId="65311F91" w14:textId="77777777" w:rsidR="008560C7" w:rsidRDefault="008560C7">
            <w:pPr>
              <w:rPr>
                <w:rFonts w:eastAsiaTheme="majorEastAsia" w:cstheme="minorHAnsi"/>
                <w:i/>
                <w:iCs/>
                <w:color w:val="FF0000"/>
              </w:rPr>
            </w:pPr>
            <w:r w:rsidRPr="00345340">
              <w:rPr>
                <w:b/>
                <w:bCs/>
                <w:iCs/>
                <w:color w:val="333333"/>
                <w:sz w:val="16"/>
                <w:szCs w:val="16"/>
              </w:rPr>
              <w:t>HSD Rev</w:t>
            </w:r>
            <w:r>
              <w:rPr>
                <w:iCs/>
                <w:color w:val="333333"/>
                <w:sz w:val="16"/>
                <w:szCs w:val="16"/>
              </w:rPr>
              <w:t>: 7</w:t>
            </w:r>
          </w:p>
        </w:tc>
        <w:tc>
          <w:tcPr>
            <w:tcW w:w="1786" w:type="dxa"/>
          </w:tcPr>
          <w:p w14:paraId="2894F62A" w14:textId="77777777" w:rsidR="008560C7" w:rsidRDefault="008560C7">
            <w:pPr>
              <w:rPr>
                <w:rFonts w:eastAsiaTheme="majorEastAsia" w:cstheme="minorHAnsi"/>
                <w:i/>
                <w:iCs/>
                <w:color w:val="FF0000"/>
              </w:rPr>
            </w:pPr>
            <w:r w:rsidRPr="00FB4542">
              <w:rPr>
                <w:color w:val="333333"/>
                <w:sz w:val="16"/>
                <w:szCs w:val="16"/>
              </w:rPr>
              <w:t xml:space="preserve">For defense in depth, ensure there is a test to verify that the HW could hide the production GKEY until the next reset, after entering the GKEY </w:t>
            </w:r>
            <w:proofErr w:type="spellStart"/>
            <w:r w:rsidRPr="00FB4542">
              <w:rPr>
                <w:color w:val="333333"/>
                <w:sz w:val="16"/>
                <w:szCs w:val="16"/>
              </w:rPr>
              <w:t>testmode</w:t>
            </w:r>
            <w:proofErr w:type="spellEnd"/>
            <w:r w:rsidRPr="00FB4542">
              <w:rPr>
                <w:color w:val="333333"/>
                <w:sz w:val="16"/>
                <w:szCs w:val="16"/>
              </w:rPr>
              <w:t>.</w:t>
            </w:r>
          </w:p>
        </w:tc>
        <w:tc>
          <w:tcPr>
            <w:tcW w:w="3764" w:type="dxa"/>
          </w:tcPr>
          <w:p w14:paraId="75B476BB" w14:textId="77777777" w:rsidR="008560C7" w:rsidRPr="00D63593" w:rsidRDefault="008560C7">
            <w:pPr>
              <w:spacing w:line="300" w:lineRule="atLeast"/>
              <w:rPr>
                <w:color w:val="333333"/>
                <w:sz w:val="16"/>
                <w:szCs w:val="16"/>
              </w:rPr>
            </w:pPr>
            <w:r w:rsidRPr="00D63593">
              <w:rPr>
                <w:b/>
                <w:bCs/>
                <w:color w:val="333333"/>
                <w:sz w:val="16"/>
                <w:szCs w:val="16"/>
              </w:rPr>
              <w:t>Background:</w:t>
            </w:r>
            <w:r w:rsidRPr="00D63593">
              <w:rPr>
                <w:color w:val="333333"/>
                <w:sz w:val="16"/>
                <w:szCs w:val="16"/>
              </w:rPr>
              <w:t> </w:t>
            </w:r>
          </w:p>
          <w:p w14:paraId="273BDD18" w14:textId="77777777" w:rsidR="008560C7" w:rsidRPr="00D63593" w:rsidRDefault="008560C7">
            <w:pPr>
              <w:spacing w:line="300" w:lineRule="atLeast"/>
              <w:rPr>
                <w:color w:val="333333"/>
                <w:sz w:val="16"/>
                <w:szCs w:val="16"/>
              </w:rPr>
            </w:pPr>
            <w:r w:rsidRPr="00D63593">
              <w:rPr>
                <w:sz w:val="16"/>
                <w:szCs w:val="16"/>
              </w:rPr>
              <w:t xml:space="preserve">OCS is required to protect the production </w:t>
            </w:r>
            <w:proofErr w:type="spellStart"/>
            <w:proofErr w:type="gramStart"/>
            <w:r w:rsidRPr="00D63593">
              <w:rPr>
                <w:sz w:val="16"/>
                <w:szCs w:val="16"/>
              </w:rPr>
              <w:t>Gkey</w:t>
            </w:r>
            <w:proofErr w:type="spellEnd"/>
            <w:proofErr w:type="gramEnd"/>
            <w:r w:rsidRPr="00D63593">
              <w:rPr>
                <w:sz w:val="16"/>
                <w:szCs w:val="16"/>
              </w:rPr>
              <w:t xml:space="preserve"> and soft strap re-pull capability should not get access to the production secret. To further protect the production GKEY, OCS is adding additional logic for the </w:t>
            </w:r>
            <w:proofErr w:type="spellStart"/>
            <w:r w:rsidRPr="00D63593">
              <w:rPr>
                <w:sz w:val="16"/>
                <w:szCs w:val="16"/>
              </w:rPr>
              <w:t>testmode_gkey</w:t>
            </w:r>
            <w:proofErr w:type="spellEnd"/>
            <w:r w:rsidRPr="00D63593">
              <w:rPr>
                <w:sz w:val="16"/>
                <w:szCs w:val="16"/>
              </w:rPr>
              <w:t>*_</w:t>
            </w:r>
            <w:proofErr w:type="spellStart"/>
            <w:r w:rsidRPr="00D63593">
              <w:rPr>
                <w:sz w:val="16"/>
                <w:szCs w:val="16"/>
              </w:rPr>
              <w:t>fuse_en</w:t>
            </w:r>
            <w:proofErr w:type="spellEnd"/>
            <w:r w:rsidRPr="00D63593">
              <w:rPr>
                <w:sz w:val="16"/>
                <w:szCs w:val="16"/>
              </w:rPr>
              <w:t xml:space="preserve"> signals by creating an internal latched </w:t>
            </w:r>
            <w:proofErr w:type="spellStart"/>
            <w:r w:rsidRPr="00D63593">
              <w:rPr>
                <w:sz w:val="16"/>
                <w:szCs w:val="16"/>
              </w:rPr>
              <w:t>testmode_gkey</w:t>
            </w:r>
            <w:proofErr w:type="spellEnd"/>
            <w:r w:rsidRPr="00D63593">
              <w:rPr>
                <w:sz w:val="16"/>
                <w:szCs w:val="16"/>
              </w:rPr>
              <w:t>*_</w:t>
            </w:r>
            <w:proofErr w:type="spellStart"/>
            <w:r w:rsidRPr="00D63593">
              <w:rPr>
                <w:sz w:val="16"/>
                <w:szCs w:val="16"/>
              </w:rPr>
              <w:t>fuse_en</w:t>
            </w:r>
            <w:proofErr w:type="spellEnd"/>
            <w:r w:rsidRPr="00D63593">
              <w:rPr>
                <w:sz w:val="16"/>
                <w:szCs w:val="16"/>
              </w:rPr>
              <w:t xml:space="preserve"> signals. OCS will be using the internal latched </w:t>
            </w:r>
            <w:proofErr w:type="spellStart"/>
            <w:r w:rsidRPr="00D63593">
              <w:rPr>
                <w:sz w:val="16"/>
                <w:szCs w:val="16"/>
              </w:rPr>
              <w:t>testmode_gkey</w:t>
            </w:r>
            <w:proofErr w:type="spellEnd"/>
            <w:r w:rsidRPr="00D63593">
              <w:rPr>
                <w:sz w:val="16"/>
                <w:szCs w:val="16"/>
              </w:rPr>
              <w:t>*_</w:t>
            </w:r>
            <w:proofErr w:type="spellStart"/>
            <w:r w:rsidRPr="00D63593">
              <w:rPr>
                <w:sz w:val="16"/>
                <w:szCs w:val="16"/>
              </w:rPr>
              <w:t>fuse_en</w:t>
            </w:r>
            <w:proofErr w:type="spellEnd"/>
            <w:r w:rsidRPr="00D63593">
              <w:rPr>
                <w:sz w:val="16"/>
                <w:szCs w:val="16"/>
              </w:rPr>
              <w:t xml:space="preserve"> signals to indicate production versus </w:t>
            </w:r>
            <w:proofErr w:type="spellStart"/>
            <w:r w:rsidRPr="00D63593">
              <w:rPr>
                <w:sz w:val="16"/>
                <w:szCs w:val="16"/>
              </w:rPr>
              <w:t>testmode</w:t>
            </w:r>
            <w:proofErr w:type="spellEnd"/>
            <w:r w:rsidRPr="00D63593">
              <w:rPr>
                <w:sz w:val="16"/>
                <w:szCs w:val="16"/>
              </w:rPr>
              <w:t xml:space="preserve"> </w:t>
            </w:r>
            <w:proofErr w:type="spellStart"/>
            <w:r w:rsidRPr="00D63593">
              <w:rPr>
                <w:sz w:val="16"/>
                <w:szCs w:val="16"/>
              </w:rPr>
              <w:t>Gkey</w:t>
            </w:r>
            <w:proofErr w:type="spellEnd"/>
            <w:r w:rsidRPr="00D63593">
              <w:rPr>
                <w:sz w:val="16"/>
                <w:szCs w:val="16"/>
              </w:rPr>
              <w:t xml:space="preserve"> and the latched signal holds its value until a reset.</w:t>
            </w:r>
          </w:p>
          <w:p w14:paraId="3E9DB09E" w14:textId="77777777" w:rsidR="008560C7" w:rsidRPr="00D63593" w:rsidRDefault="008560C7">
            <w:pPr>
              <w:spacing w:line="300" w:lineRule="atLeast"/>
              <w:rPr>
                <w:b/>
                <w:bCs/>
                <w:color w:val="333333"/>
                <w:sz w:val="16"/>
                <w:szCs w:val="16"/>
              </w:rPr>
            </w:pPr>
            <w:r w:rsidRPr="00D63593">
              <w:rPr>
                <w:b/>
                <w:bCs/>
                <w:color w:val="333333"/>
                <w:sz w:val="16"/>
                <w:szCs w:val="16"/>
              </w:rPr>
              <w:t>Objective:</w:t>
            </w:r>
            <w:r>
              <w:rPr>
                <w:b/>
                <w:bCs/>
                <w:color w:val="333333"/>
                <w:sz w:val="16"/>
                <w:szCs w:val="16"/>
              </w:rPr>
              <w:t xml:space="preserve"> </w:t>
            </w:r>
          </w:p>
          <w:p w14:paraId="428D8181" w14:textId="77777777" w:rsidR="008560C7" w:rsidRPr="00E82BFF" w:rsidRDefault="008560C7">
            <w:pPr>
              <w:spacing w:line="300" w:lineRule="atLeast"/>
              <w:rPr>
                <w:color w:val="333333"/>
                <w:sz w:val="16"/>
                <w:szCs w:val="16"/>
              </w:rPr>
            </w:pPr>
            <w:r w:rsidRPr="00E82BFF">
              <w:rPr>
                <w:color w:val="333333"/>
                <w:sz w:val="16"/>
                <w:szCs w:val="16"/>
              </w:rPr>
              <w:t xml:space="preserve">Test the internal latched signal that RTL will used to determine whether to use </w:t>
            </w:r>
            <w:proofErr w:type="spellStart"/>
            <w:r w:rsidRPr="00E82BFF">
              <w:rPr>
                <w:color w:val="333333"/>
                <w:sz w:val="16"/>
                <w:szCs w:val="16"/>
              </w:rPr>
              <w:t>testmode</w:t>
            </w:r>
            <w:proofErr w:type="spellEnd"/>
            <w:r w:rsidRPr="00E82BFF">
              <w:rPr>
                <w:color w:val="333333"/>
                <w:sz w:val="16"/>
                <w:szCs w:val="16"/>
              </w:rPr>
              <w:t xml:space="preserve"> GKEY or not. </w:t>
            </w:r>
          </w:p>
          <w:p w14:paraId="49ADFF1D" w14:textId="77777777" w:rsidR="008560C7" w:rsidRDefault="008560C7">
            <w:pPr>
              <w:spacing w:line="300" w:lineRule="atLeast"/>
              <w:rPr>
                <w:b/>
                <w:color w:val="333333"/>
                <w:sz w:val="16"/>
                <w:szCs w:val="16"/>
              </w:rPr>
            </w:pPr>
            <w:r>
              <w:rPr>
                <w:b/>
                <w:color w:val="333333"/>
                <w:sz w:val="16"/>
                <w:szCs w:val="16"/>
              </w:rPr>
              <w:t>Test name</w:t>
            </w:r>
            <w:r w:rsidRPr="00D63593">
              <w:rPr>
                <w:b/>
                <w:color w:val="333333"/>
                <w:sz w:val="16"/>
                <w:szCs w:val="16"/>
              </w:rPr>
              <w:t>:</w:t>
            </w:r>
            <w:r>
              <w:rPr>
                <w:b/>
                <w:color w:val="333333"/>
                <w:sz w:val="16"/>
                <w:szCs w:val="16"/>
              </w:rPr>
              <w:t xml:space="preserve"> </w:t>
            </w:r>
          </w:p>
          <w:p w14:paraId="3320DFCA" w14:textId="77777777" w:rsidR="008560C7" w:rsidRDefault="008560C7" w:rsidP="00653545">
            <w:pPr>
              <w:pStyle w:val="ListParagraph"/>
              <w:numPr>
                <w:ilvl w:val="0"/>
                <w:numId w:val="10"/>
              </w:numPr>
              <w:spacing w:before="0" w:line="300" w:lineRule="atLeast"/>
              <w:contextualSpacing w:val="0"/>
              <w:rPr>
                <w:sz w:val="16"/>
                <w:szCs w:val="16"/>
              </w:rPr>
            </w:pPr>
            <w:proofErr w:type="spellStart"/>
            <w:r w:rsidRPr="00E82BFF">
              <w:rPr>
                <w:sz w:val="16"/>
                <w:szCs w:val="16"/>
              </w:rPr>
              <w:t>ocs_sks_gkey_reset_test</w:t>
            </w:r>
            <w:proofErr w:type="spellEnd"/>
          </w:p>
          <w:p w14:paraId="0F362393" w14:textId="77777777" w:rsidR="008560C7" w:rsidRPr="00E82BFF" w:rsidRDefault="008560C7" w:rsidP="00653545">
            <w:pPr>
              <w:pStyle w:val="ListParagraph"/>
              <w:numPr>
                <w:ilvl w:val="0"/>
                <w:numId w:val="10"/>
              </w:numPr>
              <w:spacing w:before="0" w:line="300" w:lineRule="atLeast"/>
              <w:contextualSpacing w:val="0"/>
              <w:rPr>
                <w:sz w:val="16"/>
                <w:szCs w:val="16"/>
              </w:rPr>
            </w:pPr>
            <w:proofErr w:type="spellStart"/>
            <w:r w:rsidRPr="00E82BFF">
              <w:rPr>
                <w:sz w:val="16"/>
                <w:szCs w:val="16"/>
              </w:rPr>
              <w:t>ocs_aes_gkey_reset_test</w:t>
            </w:r>
            <w:proofErr w:type="spellEnd"/>
          </w:p>
          <w:p w14:paraId="2AFF740D" w14:textId="77777777" w:rsidR="008560C7" w:rsidRDefault="008560C7">
            <w:pPr>
              <w:spacing w:after="240" w:line="300" w:lineRule="atLeast"/>
              <w:rPr>
                <w:b/>
                <w:color w:val="333333"/>
                <w:sz w:val="16"/>
                <w:szCs w:val="16"/>
              </w:rPr>
            </w:pPr>
            <w:r w:rsidRPr="00D63593">
              <w:rPr>
                <w:b/>
                <w:color w:val="333333"/>
                <w:sz w:val="16"/>
                <w:szCs w:val="16"/>
              </w:rPr>
              <w:t xml:space="preserve">Execution Sequence: </w:t>
            </w:r>
          </w:p>
          <w:p w14:paraId="2513F2A9" w14:textId="77777777" w:rsidR="008560C7" w:rsidRPr="00D63593" w:rsidRDefault="008560C7" w:rsidP="00653545">
            <w:pPr>
              <w:pStyle w:val="NoSpacing"/>
              <w:numPr>
                <w:ilvl w:val="0"/>
                <w:numId w:val="11"/>
              </w:numPr>
              <w:rPr>
                <w:sz w:val="16"/>
                <w:szCs w:val="16"/>
              </w:rPr>
            </w:pPr>
            <w:r w:rsidRPr="00D63593">
              <w:rPr>
                <w:sz w:val="16"/>
                <w:szCs w:val="16"/>
              </w:rPr>
              <w:t xml:space="preserve">Generate </w:t>
            </w:r>
            <w:proofErr w:type="spellStart"/>
            <w:r w:rsidRPr="00D63593">
              <w:rPr>
                <w:sz w:val="16"/>
                <w:szCs w:val="16"/>
              </w:rPr>
              <w:t>Gkey</w:t>
            </w:r>
            <w:proofErr w:type="spellEnd"/>
            <w:r>
              <w:rPr>
                <w:sz w:val="16"/>
                <w:szCs w:val="16"/>
              </w:rPr>
              <w:t>*</w:t>
            </w:r>
            <w:r w:rsidRPr="00D63593">
              <w:rPr>
                <w:sz w:val="16"/>
                <w:szCs w:val="16"/>
              </w:rPr>
              <w:t xml:space="preserve"> with </w:t>
            </w:r>
            <w:proofErr w:type="spellStart"/>
            <w:r w:rsidRPr="00D63593">
              <w:rPr>
                <w:sz w:val="16"/>
                <w:szCs w:val="16"/>
              </w:rPr>
              <w:t>testmode_gkey</w:t>
            </w:r>
            <w:proofErr w:type="spellEnd"/>
            <w:r>
              <w:rPr>
                <w:sz w:val="16"/>
                <w:szCs w:val="16"/>
              </w:rPr>
              <w:t>*</w:t>
            </w:r>
            <w:r w:rsidRPr="00D63593">
              <w:rPr>
                <w:sz w:val="16"/>
                <w:szCs w:val="16"/>
              </w:rPr>
              <w:t>_</w:t>
            </w:r>
            <w:proofErr w:type="spellStart"/>
            <w:r w:rsidRPr="00D63593">
              <w:rPr>
                <w:sz w:val="16"/>
                <w:szCs w:val="16"/>
              </w:rPr>
              <w:t>fuse_en</w:t>
            </w:r>
            <w:proofErr w:type="spellEnd"/>
            <w:r w:rsidRPr="00D63593">
              <w:rPr>
                <w:sz w:val="16"/>
                <w:szCs w:val="16"/>
              </w:rPr>
              <w:t xml:space="preserve"> = 1</w:t>
            </w:r>
          </w:p>
          <w:p w14:paraId="0951125E" w14:textId="77777777" w:rsidR="008560C7" w:rsidRPr="00D63593" w:rsidRDefault="008560C7" w:rsidP="00653545">
            <w:pPr>
              <w:pStyle w:val="NoSpacing"/>
              <w:numPr>
                <w:ilvl w:val="0"/>
                <w:numId w:val="11"/>
              </w:numPr>
              <w:rPr>
                <w:sz w:val="16"/>
                <w:szCs w:val="16"/>
              </w:rPr>
            </w:pPr>
            <w:r w:rsidRPr="00D63593">
              <w:rPr>
                <w:sz w:val="16"/>
                <w:szCs w:val="16"/>
              </w:rPr>
              <w:t>Perform AES encrypt to use the Gkey1</w:t>
            </w:r>
          </w:p>
          <w:p w14:paraId="063A52E1" w14:textId="77777777" w:rsidR="008560C7" w:rsidRPr="00D63593" w:rsidRDefault="008560C7" w:rsidP="00653545">
            <w:pPr>
              <w:pStyle w:val="NoSpacing"/>
              <w:numPr>
                <w:ilvl w:val="0"/>
                <w:numId w:val="11"/>
              </w:numPr>
              <w:rPr>
                <w:sz w:val="16"/>
                <w:szCs w:val="16"/>
              </w:rPr>
            </w:pPr>
            <w:r w:rsidRPr="00D63593">
              <w:rPr>
                <w:sz w:val="16"/>
                <w:szCs w:val="16"/>
              </w:rPr>
              <w:t xml:space="preserve">Generate </w:t>
            </w:r>
            <w:proofErr w:type="spellStart"/>
            <w:r w:rsidRPr="00D63593">
              <w:rPr>
                <w:sz w:val="16"/>
                <w:szCs w:val="16"/>
              </w:rPr>
              <w:t>Gkey</w:t>
            </w:r>
            <w:proofErr w:type="spellEnd"/>
            <w:r>
              <w:rPr>
                <w:sz w:val="16"/>
                <w:szCs w:val="16"/>
              </w:rPr>
              <w:t>*</w:t>
            </w:r>
            <w:r w:rsidRPr="00D63593">
              <w:rPr>
                <w:sz w:val="16"/>
                <w:szCs w:val="16"/>
              </w:rPr>
              <w:t xml:space="preserve"> with </w:t>
            </w:r>
            <w:proofErr w:type="spellStart"/>
            <w:r w:rsidRPr="00D63593">
              <w:rPr>
                <w:sz w:val="16"/>
                <w:szCs w:val="16"/>
              </w:rPr>
              <w:t>testmode_gkey</w:t>
            </w:r>
            <w:proofErr w:type="spellEnd"/>
            <w:r>
              <w:rPr>
                <w:sz w:val="16"/>
                <w:szCs w:val="16"/>
              </w:rPr>
              <w:t>*</w:t>
            </w:r>
            <w:r w:rsidRPr="00D63593">
              <w:rPr>
                <w:sz w:val="16"/>
                <w:szCs w:val="16"/>
              </w:rPr>
              <w:t>_</w:t>
            </w:r>
            <w:proofErr w:type="spellStart"/>
            <w:r w:rsidRPr="00D63593">
              <w:rPr>
                <w:sz w:val="16"/>
                <w:szCs w:val="16"/>
              </w:rPr>
              <w:t>fuse_en</w:t>
            </w:r>
            <w:proofErr w:type="spellEnd"/>
            <w:r w:rsidRPr="00D63593">
              <w:rPr>
                <w:sz w:val="16"/>
                <w:szCs w:val="16"/>
              </w:rPr>
              <w:t xml:space="preserve"> = 0</w:t>
            </w:r>
          </w:p>
          <w:p w14:paraId="068A3418" w14:textId="77777777" w:rsidR="008560C7" w:rsidRPr="00D63593" w:rsidRDefault="008560C7" w:rsidP="00653545">
            <w:pPr>
              <w:pStyle w:val="NoSpacing"/>
              <w:numPr>
                <w:ilvl w:val="0"/>
                <w:numId w:val="11"/>
              </w:numPr>
              <w:rPr>
                <w:sz w:val="16"/>
                <w:szCs w:val="16"/>
              </w:rPr>
            </w:pPr>
            <w:r w:rsidRPr="00D63593">
              <w:rPr>
                <w:sz w:val="16"/>
                <w:szCs w:val="16"/>
              </w:rPr>
              <w:t xml:space="preserve">Perform AES encrypt to use the </w:t>
            </w:r>
            <w:proofErr w:type="spellStart"/>
            <w:r w:rsidRPr="00D63593">
              <w:rPr>
                <w:sz w:val="16"/>
                <w:szCs w:val="16"/>
              </w:rPr>
              <w:t>Gkey</w:t>
            </w:r>
            <w:proofErr w:type="spellEnd"/>
            <w:r>
              <w:rPr>
                <w:sz w:val="16"/>
                <w:szCs w:val="16"/>
              </w:rPr>
              <w:t xml:space="preserve">* </w:t>
            </w:r>
            <w:r w:rsidRPr="00D63593">
              <w:rPr>
                <w:sz w:val="16"/>
                <w:szCs w:val="16"/>
              </w:rPr>
              <w:t xml:space="preserve">with the same input values as Step 2. </w:t>
            </w:r>
          </w:p>
          <w:p w14:paraId="7EFD3297" w14:textId="77777777" w:rsidR="008560C7" w:rsidRPr="00D63593" w:rsidRDefault="008560C7" w:rsidP="00653545">
            <w:pPr>
              <w:pStyle w:val="NoSpacing"/>
              <w:numPr>
                <w:ilvl w:val="0"/>
                <w:numId w:val="11"/>
              </w:numPr>
              <w:rPr>
                <w:sz w:val="16"/>
                <w:szCs w:val="16"/>
              </w:rPr>
            </w:pPr>
            <w:r w:rsidRPr="00D63593">
              <w:rPr>
                <w:sz w:val="16"/>
                <w:szCs w:val="16"/>
              </w:rPr>
              <w:t>Assert the reset</w:t>
            </w:r>
          </w:p>
          <w:p w14:paraId="528ABBB2" w14:textId="77777777" w:rsidR="008560C7" w:rsidRPr="00D63593" w:rsidRDefault="008560C7" w:rsidP="00653545">
            <w:pPr>
              <w:pStyle w:val="NoSpacing"/>
              <w:numPr>
                <w:ilvl w:val="0"/>
                <w:numId w:val="11"/>
              </w:numPr>
              <w:rPr>
                <w:sz w:val="16"/>
                <w:szCs w:val="16"/>
              </w:rPr>
            </w:pPr>
            <w:r w:rsidRPr="00D63593">
              <w:rPr>
                <w:sz w:val="16"/>
                <w:szCs w:val="16"/>
              </w:rPr>
              <w:t xml:space="preserve">Generate </w:t>
            </w:r>
            <w:proofErr w:type="spellStart"/>
            <w:r w:rsidRPr="00D63593">
              <w:rPr>
                <w:sz w:val="16"/>
                <w:szCs w:val="16"/>
              </w:rPr>
              <w:t>Gkey</w:t>
            </w:r>
            <w:proofErr w:type="spellEnd"/>
            <w:r>
              <w:rPr>
                <w:sz w:val="16"/>
                <w:szCs w:val="16"/>
              </w:rPr>
              <w:t>*</w:t>
            </w:r>
            <w:r w:rsidRPr="00D63593">
              <w:rPr>
                <w:sz w:val="16"/>
                <w:szCs w:val="16"/>
              </w:rPr>
              <w:t xml:space="preserve"> with random </w:t>
            </w:r>
            <w:proofErr w:type="spellStart"/>
            <w:r w:rsidRPr="00D63593">
              <w:rPr>
                <w:sz w:val="16"/>
                <w:szCs w:val="16"/>
              </w:rPr>
              <w:t>testmode_gkey</w:t>
            </w:r>
            <w:proofErr w:type="spellEnd"/>
            <w:r>
              <w:rPr>
                <w:sz w:val="16"/>
                <w:szCs w:val="16"/>
              </w:rPr>
              <w:t>*</w:t>
            </w:r>
            <w:r w:rsidRPr="00D63593">
              <w:rPr>
                <w:sz w:val="16"/>
                <w:szCs w:val="16"/>
              </w:rPr>
              <w:t>_</w:t>
            </w:r>
            <w:proofErr w:type="spellStart"/>
            <w:r w:rsidRPr="00D63593">
              <w:rPr>
                <w:sz w:val="16"/>
                <w:szCs w:val="16"/>
              </w:rPr>
              <w:t>fuse_en</w:t>
            </w:r>
            <w:proofErr w:type="spellEnd"/>
            <w:r w:rsidRPr="00D63593">
              <w:rPr>
                <w:sz w:val="16"/>
                <w:szCs w:val="16"/>
              </w:rPr>
              <w:t xml:space="preserve"> value </w:t>
            </w:r>
          </w:p>
          <w:p w14:paraId="2F4F8AC9" w14:textId="77777777" w:rsidR="008560C7" w:rsidRPr="00E82BFF" w:rsidRDefault="008560C7" w:rsidP="00653545">
            <w:pPr>
              <w:pStyle w:val="NoSpacing"/>
              <w:numPr>
                <w:ilvl w:val="0"/>
                <w:numId w:val="11"/>
              </w:numPr>
              <w:rPr>
                <w:sz w:val="16"/>
                <w:szCs w:val="16"/>
              </w:rPr>
            </w:pPr>
            <w:r w:rsidRPr="00D63593">
              <w:rPr>
                <w:sz w:val="16"/>
                <w:szCs w:val="16"/>
              </w:rPr>
              <w:t xml:space="preserve">Perform AES encrypt to use the </w:t>
            </w:r>
            <w:proofErr w:type="spellStart"/>
            <w:r w:rsidRPr="00D63593">
              <w:rPr>
                <w:sz w:val="16"/>
                <w:szCs w:val="16"/>
              </w:rPr>
              <w:t>Gkey</w:t>
            </w:r>
            <w:proofErr w:type="spellEnd"/>
            <w:r>
              <w:rPr>
                <w:sz w:val="16"/>
                <w:szCs w:val="16"/>
              </w:rPr>
              <w:t>*</w:t>
            </w:r>
          </w:p>
          <w:p w14:paraId="198C02CF" w14:textId="77777777" w:rsidR="008560C7" w:rsidRPr="00D63593" w:rsidRDefault="008560C7">
            <w:pPr>
              <w:spacing w:line="300" w:lineRule="atLeast"/>
              <w:rPr>
                <w:b/>
                <w:color w:val="333333"/>
                <w:sz w:val="16"/>
                <w:szCs w:val="16"/>
              </w:rPr>
            </w:pPr>
            <w:r w:rsidRPr="00D63593">
              <w:rPr>
                <w:b/>
                <w:color w:val="333333"/>
                <w:sz w:val="16"/>
                <w:szCs w:val="16"/>
              </w:rPr>
              <w:t>Pass Conditions:</w:t>
            </w:r>
          </w:p>
          <w:p w14:paraId="2B54851C" w14:textId="77777777" w:rsidR="008560C7" w:rsidRDefault="008560C7">
            <w:pPr>
              <w:rPr>
                <w:rFonts w:eastAsiaTheme="majorEastAsia" w:cstheme="minorHAnsi"/>
                <w:i/>
                <w:iCs/>
                <w:color w:val="FF0000"/>
              </w:rPr>
            </w:pPr>
            <w:r>
              <w:rPr>
                <w:color w:val="333333"/>
                <w:sz w:val="16"/>
                <w:szCs w:val="16"/>
              </w:rPr>
              <w:t xml:space="preserve">No mismatch between the expected and actual data of the encrypted data. </w:t>
            </w:r>
          </w:p>
        </w:tc>
        <w:tc>
          <w:tcPr>
            <w:tcW w:w="1237" w:type="dxa"/>
          </w:tcPr>
          <w:p w14:paraId="648348B4" w14:textId="77777777" w:rsidR="008560C7" w:rsidRPr="00785249" w:rsidRDefault="008560C7">
            <w:pPr>
              <w:rPr>
                <w:sz w:val="16"/>
                <w:szCs w:val="16"/>
              </w:rPr>
            </w:pPr>
            <w:r w:rsidRPr="00785249">
              <w:rPr>
                <w:sz w:val="16"/>
                <w:szCs w:val="16"/>
              </w:rPr>
              <w:t xml:space="preserve">SKS, </w:t>
            </w:r>
            <w:r>
              <w:rPr>
                <w:sz w:val="16"/>
                <w:szCs w:val="16"/>
              </w:rPr>
              <w:t>AES_A DMA, AES_P DMA</w:t>
            </w:r>
          </w:p>
        </w:tc>
        <w:tc>
          <w:tcPr>
            <w:tcW w:w="1343" w:type="dxa"/>
          </w:tcPr>
          <w:p w14:paraId="1B8910D0" w14:textId="77777777" w:rsidR="008560C7" w:rsidRDefault="008560C7">
            <w:r>
              <w:rPr>
                <w:color w:val="333333"/>
                <w:sz w:val="16"/>
                <w:szCs w:val="16"/>
              </w:rPr>
              <w:t>Linda</w:t>
            </w:r>
          </w:p>
        </w:tc>
      </w:tr>
    </w:tbl>
    <w:p w14:paraId="3D187DB6" w14:textId="77777777" w:rsidR="008560C7" w:rsidRDefault="008560C7" w:rsidP="008560C7"/>
    <w:p w14:paraId="6F9B7639" w14:textId="77777777" w:rsidR="008560C7" w:rsidRDefault="008560C7" w:rsidP="008560C7">
      <w:pPr>
        <w:pStyle w:val="Heading3"/>
      </w:pPr>
      <w:bookmarkStart w:id="181" w:name="_Toc74734470"/>
      <w:bookmarkStart w:id="182" w:name="_Toc75190471"/>
      <w:bookmarkStart w:id="183" w:name="_Toc119594402"/>
      <w:bookmarkStart w:id="184" w:name="_Toc162271533"/>
      <w:r>
        <w:t>Validation report that Captures Security Verification Result</w:t>
      </w:r>
      <w:bookmarkEnd w:id="181"/>
      <w:bookmarkEnd w:id="182"/>
      <w:bookmarkEnd w:id="183"/>
      <w:bookmarkEnd w:id="184"/>
      <w:r>
        <w:t xml:space="preserve"> </w:t>
      </w:r>
    </w:p>
    <w:tbl>
      <w:tblPr>
        <w:tblStyle w:val="TableGrid"/>
        <w:tblW w:w="0" w:type="auto"/>
        <w:tblLook w:val="04A0" w:firstRow="1" w:lastRow="0" w:firstColumn="1" w:lastColumn="0" w:noHBand="0" w:noVBand="1"/>
      </w:tblPr>
      <w:tblGrid>
        <w:gridCol w:w="1269"/>
        <w:gridCol w:w="2549"/>
        <w:gridCol w:w="4763"/>
        <w:gridCol w:w="769"/>
      </w:tblGrid>
      <w:tr w:rsidR="008560C7" w14:paraId="00965537" w14:textId="77777777">
        <w:trPr>
          <w:trHeight w:val="817"/>
        </w:trPr>
        <w:tc>
          <w:tcPr>
            <w:tcW w:w="1345" w:type="dxa"/>
          </w:tcPr>
          <w:p w14:paraId="3A135102" w14:textId="77777777" w:rsidR="008560C7" w:rsidRPr="00582185" w:rsidRDefault="008560C7">
            <w:bookmarkStart w:id="185" w:name="_Toc74734471"/>
            <w:bookmarkStart w:id="186" w:name="_Toc75190472"/>
            <w:r w:rsidRPr="00582185">
              <w:rPr>
                <w:rFonts w:eastAsiaTheme="majorEastAsia"/>
              </w:rPr>
              <w:t>Evaluation Area</w:t>
            </w:r>
            <w:bookmarkEnd w:id="185"/>
            <w:bookmarkEnd w:id="186"/>
          </w:p>
        </w:tc>
        <w:tc>
          <w:tcPr>
            <w:tcW w:w="1890" w:type="dxa"/>
          </w:tcPr>
          <w:p w14:paraId="12178D93" w14:textId="77777777" w:rsidR="008560C7" w:rsidRPr="00582185" w:rsidRDefault="008560C7">
            <w:bookmarkStart w:id="187" w:name="_Toc74734472"/>
            <w:bookmarkStart w:id="188" w:name="_Toc75190473"/>
            <w:r w:rsidRPr="00582185">
              <w:rPr>
                <w:rFonts w:eastAsiaTheme="majorEastAsia"/>
              </w:rPr>
              <w:t>Coverage Name and Explanation</w:t>
            </w:r>
            <w:bookmarkEnd w:id="187"/>
            <w:bookmarkEnd w:id="188"/>
          </w:p>
        </w:tc>
        <w:tc>
          <w:tcPr>
            <w:tcW w:w="4590" w:type="dxa"/>
          </w:tcPr>
          <w:p w14:paraId="2C9EFDB2" w14:textId="77777777" w:rsidR="008560C7" w:rsidRPr="00582185" w:rsidRDefault="008560C7">
            <w:bookmarkStart w:id="189" w:name="_Toc74734473"/>
            <w:bookmarkStart w:id="190" w:name="_Toc75190474"/>
            <w:r w:rsidRPr="00582185">
              <w:rPr>
                <w:rFonts w:eastAsiaTheme="majorEastAsia"/>
              </w:rPr>
              <w:t>Evidence that coverage is getting hit</w:t>
            </w:r>
            <w:bookmarkEnd w:id="189"/>
            <w:bookmarkEnd w:id="190"/>
          </w:p>
        </w:tc>
        <w:tc>
          <w:tcPr>
            <w:tcW w:w="1503" w:type="dxa"/>
          </w:tcPr>
          <w:p w14:paraId="6A775F77" w14:textId="77777777" w:rsidR="008560C7" w:rsidRPr="00582185" w:rsidRDefault="008560C7">
            <w:bookmarkStart w:id="191" w:name="_Toc74734474"/>
            <w:bookmarkStart w:id="192" w:name="_Toc75190475"/>
            <w:r w:rsidRPr="00582185">
              <w:rPr>
                <w:rFonts w:eastAsiaTheme="majorEastAsia"/>
              </w:rPr>
              <w:t>Owner</w:t>
            </w:r>
            <w:bookmarkEnd w:id="191"/>
            <w:bookmarkEnd w:id="192"/>
          </w:p>
        </w:tc>
      </w:tr>
      <w:tr w:rsidR="008560C7" w14:paraId="7B364A67" w14:textId="77777777">
        <w:trPr>
          <w:trHeight w:val="418"/>
        </w:trPr>
        <w:tc>
          <w:tcPr>
            <w:tcW w:w="1345" w:type="dxa"/>
          </w:tcPr>
          <w:p w14:paraId="224FD18F" w14:textId="77777777" w:rsidR="008560C7" w:rsidRDefault="008560C7">
            <w:r>
              <w:rPr>
                <w:rFonts w:eastAsiaTheme="majorEastAsia" w:cstheme="minorHAnsi"/>
                <w:i/>
                <w:iCs/>
                <w:color w:val="FF0000"/>
              </w:rPr>
              <w:t>&lt;HSD number and title of the PCR&gt;</w:t>
            </w:r>
          </w:p>
        </w:tc>
        <w:tc>
          <w:tcPr>
            <w:tcW w:w="1890" w:type="dxa"/>
          </w:tcPr>
          <w:p w14:paraId="6B2725BA" w14:textId="77777777" w:rsidR="008560C7" w:rsidRDefault="008560C7">
            <w:r>
              <w:rPr>
                <w:rFonts w:eastAsiaTheme="majorEastAsia" w:cstheme="minorHAnsi"/>
                <w:i/>
                <w:iCs/>
                <w:color w:val="FF0000"/>
              </w:rPr>
              <w:t>&lt;</w:t>
            </w:r>
            <w:proofErr w:type="spellStart"/>
            <w:r>
              <w:rPr>
                <w:rFonts w:eastAsiaTheme="majorEastAsia" w:cstheme="minorHAnsi"/>
                <w:i/>
                <w:iCs/>
                <w:color w:val="FF0000"/>
              </w:rPr>
              <w:t>CSpec</w:t>
            </w:r>
            <w:proofErr w:type="spellEnd"/>
            <w:r>
              <w:rPr>
                <w:rFonts w:eastAsiaTheme="majorEastAsia" w:cstheme="minorHAnsi"/>
                <w:i/>
                <w:iCs/>
                <w:color w:val="FF0000"/>
              </w:rPr>
              <w:t xml:space="preserve"> / Whitebox&gt;</w:t>
            </w:r>
          </w:p>
        </w:tc>
        <w:tc>
          <w:tcPr>
            <w:tcW w:w="4590" w:type="dxa"/>
          </w:tcPr>
          <w:p w14:paraId="57DF408D" w14:textId="77777777" w:rsidR="008560C7" w:rsidRDefault="008560C7">
            <w:pPr>
              <w:rPr>
                <w:rFonts w:eastAsiaTheme="majorEastAsia" w:cstheme="minorHAnsi"/>
                <w:i/>
                <w:iCs/>
                <w:color w:val="FF0000"/>
              </w:rPr>
            </w:pPr>
            <w:r>
              <w:rPr>
                <w:rFonts w:eastAsiaTheme="majorEastAsia" w:cstheme="minorHAnsi"/>
                <w:i/>
                <w:iCs/>
                <w:color w:val="FF0000"/>
              </w:rPr>
              <w:t>&lt;Snip of the coverage collection&gt;</w:t>
            </w:r>
          </w:p>
          <w:p w14:paraId="2ABC39B7" w14:textId="77777777" w:rsidR="008560C7" w:rsidRDefault="008560C7"/>
        </w:tc>
        <w:tc>
          <w:tcPr>
            <w:tcW w:w="1503" w:type="dxa"/>
          </w:tcPr>
          <w:p w14:paraId="11FEE8D1" w14:textId="77777777" w:rsidR="008560C7" w:rsidRDefault="008560C7"/>
        </w:tc>
      </w:tr>
      <w:tr w:rsidR="008560C7" w14:paraId="7CA19F64" w14:textId="77777777">
        <w:trPr>
          <w:trHeight w:val="418"/>
        </w:trPr>
        <w:tc>
          <w:tcPr>
            <w:tcW w:w="1345" w:type="dxa"/>
          </w:tcPr>
          <w:p w14:paraId="6CD13F43" w14:textId="77777777" w:rsidR="008560C7" w:rsidRDefault="008560C7">
            <w:pPr>
              <w:spacing w:line="300" w:lineRule="atLeast"/>
              <w:rPr>
                <w:color w:val="333333"/>
                <w:sz w:val="16"/>
                <w:szCs w:val="16"/>
              </w:rPr>
            </w:pPr>
            <w:hyperlink r:id="rId41" w:tgtFrame="_parent" w:history="1">
              <w:r>
                <w:rPr>
                  <w:rStyle w:val="Hyperlink"/>
                  <w:sz w:val="16"/>
                  <w:szCs w:val="16"/>
                </w:rPr>
                <w:t>14012033569</w:t>
              </w:r>
            </w:hyperlink>
          </w:p>
          <w:p w14:paraId="3274D245" w14:textId="77777777" w:rsidR="008560C7" w:rsidRDefault="008560C7">
            <w:pPr>
              <w:rPr>
                <w:rFonts w:eastAsiaTheme="majorEastAsia" w:cstheme="minorHAnsi"/>
                <w:i/>
                <w:iCs/>
                <w:color w:val="FF0000"/>
              </w:rPr>
            </w:pPr>
            <w:r w:rsidRPr="00FB4542">
              <w:rPr>
                <w:color w:val="333333"/>
                <w:sz w:val="16"/>
                <w:szCs w:val="16"/>
              </w:rPr>
              <w:t xml:space="preserve">Support </w:t>
            </w:r>
            <w:proofErr w:type="spellStart"/>
            <w:r w:rsidRPr="00FB4542">
              <w:rPr>
                <w:color w:val="333333"/>
                <w:sz w:val="16"/>
                <w:szCs w:val="16"/>
              </w:rPr>
              <w:t>Gkey</w:t>
            </w:r>
            <w:proofErr w:type="spellEnd"/>
            <w:r w:rsidRPr="00FB4542">
              <w:rPr>
                <w:color w:val="333333"/>
                <w:sz w:val="16"/>
                <w:szCs w:val="16"/>
              </w:rPr>
              <w:t xml:space="preserve"> </w:t>
            </w:r>
            <w:proofErr w:type="spellStart"/>
            <w:r w:rsidRPr="00FB4542">
              <w:rPr>
                <w:color w:val="333333"/>
                <w:sz w:val="16"/>
                <w:szCs w:val="16"/>
              </w:rPr>
              <w:t>testmode</w:t>
            </w:r>
            <w:proofErr w:type="spellEnd"/>
            <w:r w:rsidRPr="00FB4542">
              <w:rPr>
                <w:color w:val="333333"/>
                <w:sz w:val="16"/>
                <w:szCs w:val="16"/>
              </w:rPr>
              <w:t xml:space="preserve"> toggle prevention until reset</w:t>
            </w:r>
          </w:p>
        </w:tc>
        <w:tc>
          <w:tcPr>
            <w:tcW w:w="1890" w:type="dxa"/>
          </w:tcPr>
          <w:p w14:paraId="46B36E51" w14:textId="77777777" w:rsidR="008560C7" w:rsidRDefault="008560C7">
            <w:pPr>
              <w:spacing w:line="300" w:lineRule="atLeast"/>
              <w:rPr>
                <w:color w:val="333333"/>
                <w:sz w:val="16"/>
                <w:szCs w:val="16"/>
              </w:rPr>
            </w:pPr>
            <w:r w:rsidRPr="00B70C6B">
              <w:rPr>
                <w:b/>
                <w:bCs/>
                <w:color w:val="333333"/>
                <w:sz w:val="16"/>
                <w:szCs w:val="16"/>
              </w:rPr>
              <w:t>Whitebox coverages</w:t>
            </w:r>
            <w:r>
              <w:rPr>
                <w:color w:val="333333"/>
                <w:sz w:val="16"/>
                <w:szCs w:val="16"/>
              </w:rPr>
              <w:t xml:space="preserve">: </w:t>
            </w:r>
            <w:r w:rsidRPr="00B70C6B">
              <w:rPr>
                <w:color w:val="333333"/>
                <w:sz w:val="16"/>
                <w:szCs w:val="16"/>
              </w:rPr>
              <w:t>testmode_gkey1_fuse_en_stk</w:t>
            </w:r>
            <w:r>
              <w:rPr>
                <w:color w:val="333333"/>
                <w:sz w:val="16"/>
                <w:szCs w:val="16"/>
              </w:rPr>
              <w:t xml:space="preserve">, </w:t>
            </w:r>
            <w:r w:rsidRPr="00B70C6B">
              <w:rPr>
                <w:color w:val="333333"/>
                <w:sz w:val="16"/>
                <w:szCs w:val="16"/>
              </w:rPr>
              <w:t>testmode_gkey</w:t>
            </w:r>
            <w:r>
              <w:rPr>
                <w:color w:val="333333"/>
                <w:sz w:val="16"/>
                <w:szCs w:val="16"/>
              </w:rPr>
              <w:t>0</w:t>
            </w:r>
            <w:r w:rsidRPr="00B70C6B">
              <w:rPr>
                <w:color w:val="333333"/>
                <w:sz w:val="16"/>
                <w:szCs w:val="16"/>
              </w:rPr>
              <w:t>_fuse_en_stk</w:t>
            </w:r>
            <w:r>
              <w:rPr>
                <w:color w:val="333333"/>
                <w:sz w:val="16"/>
                <w:szCs w:val="16"/>
              </w:rPr>
              <w:t xml:space="preserve">, </w:t>
            </w:r>
            <w:r w:rsidRPr="00B70C6B">
              <w:rPr>
                <w:color w:val="333333"/>
                <w:sz w:val="16"/>
                <w:szCs w:val="16"/>
              </w:rPr>
              <w:t>testmode_gkey</w:t>
            </w:r>
            <w:r>
              <w:rPr>
                <w:color w:val="333333"/>
                <w:sz w:val="16"/>
                <w:szCs w:val="16"/>
              </w:rPr>
              <w:t>2</w:t>
            </w:r>
            <w:r w:rsidRPr="00B70C6B">
              <w:rPr>
                <w:color w:val="333333"/>
                <w:sz w:val="16"/>
                <w:szCs w:val="16"/>
              </w:rPr>
              <w:t>_fuse_en_stk</w:t>
            </w:r>
          </w:p>
          <w:p w14:paraId="6C9BFDAD" w14:textId="77777777" w:rsidR="008560C7" w:rsidRDefault="008560C7">
            <w:pPr>
              <w:spacing w:line="300" w:lineRule="atLeast"/>
              <w:rPr>
                <w:color w:val="333333"/>
                <w:sz w:val="16"/>
                <w:szCs w:val="16"/>
              </w:rPr>
            </w:pPr>
          </w:p>
          <w:p w14:paraId="375FD766" w14:textId="77777777" w:rsidR="008560C7" w:rsidRDefault="008560C7">
            <w:pPr>
              <w:rPr>
                <w:rFonts w:eastAsiaTheme="majorEastAsia" w:cstheme="minorHAnsi"/>
                <w:i/>
                <w:iCs/>
                <w:color w:val="FF0000"/>
              </w:rPr>
            </w:pPr>
            <w:r>
              <w:rPr>
                <w:color w:val="333333"/>
                <w:sz w:val="16"/>
                <w:szCs w:val="16"/>
              </w:rPr>
              <w:t xml:space="preserve">Make sure that the </w:t>
            </w:r>
            <w:proofErr w:type="spellStart"/>
            <w:r>
              <w:rPr>
                <w:color w:val="333333"/>
                <w:sz w:val="16"/>
                <w:szCs w:val="16"/>
              </w:rPr>
              <w:t>testmode_gkey</w:t>
            </w:r>
            <w:proofErr w:type="spellEnd"/>
            <w:r>
              <w:rPr>
                <w:color w:val="333333"/>
                <w:sz w:val="16"/>
                <w:szCs w:val="16"/>
              </w:rPr>
              <w:t>*_</w:t>
            </w:r>
            <w:proofErr w:type="spellStart"/>
            <w:r>
              <w:rPr>
                <w:color w:val="333333"/>
                <w:sz w:val="16"/>
                <w:szCs w:val="16"/>
              </w:rPr>
              <w:t>fuse_en</w:t>
            </w:r>
            <w:proofErr w:type="spellEnd"/>
            <w:r>
              <w:rPr>
                <w:color w:val="333333"/>
                <w:sz w:val="16"/>
                <w:szCs w:val="16"/>
              </w:rPr>
              <w:t xml:space="preserve"> input signal is 1 while the internal sticky signal is 0 and GKEY generation bit. </w:t>
            </w:r>
          </w:p>
        </w:tc>
        <w:tc>
          <w:tcPr>
            <w:tcW w:w="4590" w:type="dxa"/>
          </w:tcPr>
          <w:p w14:paraId="72D74024" w14:textId="77777777" w:rsidR="008560C7" w:rsidRDefault="008560C7">
            <w:pPr>
              <w:rPr>
                <w:rFonts w:eastAsiaTheme="majorEastAsia" w:cstheme="minorHAnsi"/>
                <w:i/>
                <w:iCs/>
                <w:color w:val="FF0000"/>
              </w:rPr>
            </w:pPr>
            <w:r w:rsidRPr="0033657F">
              <w:rPr>
                <w:color w:val="333333"/>
                <w:sz w:val="16"/>
                <w:szCs w:val="16"/>
              </w:rPr>
              <w:t xml:space="preserve"> </w:t>
            </w:r>
            <w:r>
              <w:rPr>
                <w:noProof/>
              </w:rPr>
              <w:drawing>
                <wp:inline distT="0" distB="0" distL="0" distR="0" wp14:anchorId="501A0B6B" wp14:editId="1234DD11">
                  <wp:extent cx="3059738" cy="315780"/>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40583" cy="355085"/>
                          </a:xfrm>
                          <a:prstGeom prst="rect">
                            <a:avLst/>
                          </a:prstGeom>
                        </pic:spPr>
                      </pic:pic>
                    </a:graphicData>
                  </a:graphic>
                </wp:inline>
              </w:drawing>
            </w:r>
          </w:p>
        </w:tc>
        <w:tc>
          <w:tcPr>
            <w:tcW w:w="1503" w:type="dxa"/>
          </w:tcPr>
          <w:p w14:paraId="46C487FC" w14:textId="77777777" w:rsidR="008560C7" w:rsidRDefault="008560C7">
            <w:r>
              <w:rPr>
                <w:color w:val="333333"/>
                <w:sz w:val="16"/>
                <w:szCs w:val="16"/>
              </w:rPr>
              <w:t>Linda</w:t>
            </w:r>
          </w:p>
        </w:tc>
      </w:tr>
    </w:tbl>
    <w:p w14:paraId="5F6CBF27" w14:textId="77777777" w:rsidR="008560C7" w:rsidRDefault="008560C7" w:rsidP="008560C7"/>
    <w:p w14:paraId="69EE36DF" w14:textId="77777777" w:rsidR="008560C7" w:rsidRDefault="008560C7" w:rsidP="008560C7">
      <w:pPr>
        <w:pStyle w:val="Heading2"/>
      </w:pPr>
      <w:bookmarkStart w:id="193" w:name="_Toc119594403"/>
      <w:bookmarkStart w:id="194" w:name="_Toc162271534"/>
      <w:r>
        <w:t>Additional Consideration for Security Assets not covered in S3</w:t>
      </w:r>
      <w:bookmarkEnd w:id="193"/>
      <w:bookmarkEnd w:id="194"/>
    </w:p>
    <w:p w14:paraId="72BC04F1" w14:textId="77777777" w:rsidR="008560C7" w:rsidRPr="00E0438E" w:rsidRDefault="008560C7" w:rsidP="008560C7">
      <w:r w:rsidRPr="00646F63">
        <w:rPr>
          <w:rFonts w:eastAsiaTheme="majorEastAsia" w:cstheme="minorHAnsi"/>
          <w:i/>
          <w:iCs/>
          <w:color w:val="FF0000"/>
        </w:rPr>
        <w:t>&lt;</w:t>
      </w:r>
      <w:r>
        <w:rPr>
          <w:rFonts w:eastAsiaTheme="majorEastAsia" w:cstheme="minorHAnsi"/>
          <w:i/>
          <w:iCs/>
          <w:color w:val="FF0000"/>
        </w:rPr>
        <w:t xml:space="preserve">Document any verification done for security asset defined from the threat model or identify by the architect or designer. If there are many testcases that verify the mitigation, then pick 1 to 3 tests to document in the table format. Any testcases that are describe in the security </w:t>
      </w:r>
      <w:proofErr w:type="spellStart"/>
      <w:r>
        <w:rPr>
          <w:rFonts w:eastAsiaTheme="majorEastAsia" w:cstheme="minorHAnsi"/>
          <w:i/>
          <w:iCs/>
          <w:color w:val="FF0000"/>
        </w:rPr>
        <w:t>testplan</w:t>
      </w:r>
      <w:proofErr w:type="spellEnd"/>
      <w:r>
        <w:rPr>
          <w:rFonts w:eastAsiaTheme="majorEastAsia" w:cstheme="minorHAnsi"/>
          <w:i/>
          <w:iCs/>
          <w:color w:val="FF0000"/>
        </w:rPr>
        <w:t xml:space="preserve"> do not need to be included in the functional </w:t>
      </w:r>
      <w:proofErr w:type="spellStart"/>
      <w:r>
        <w:rPr>
          <w:rFonts w:eastAsiaTheme="majorEastAsia" w:cstheme="minorHAnsi"/>
          <w:i/>
          <w:iCs/>
          <w:color w:val="FF0000"/>
        </w:rPr>
        <w:t>testplan</w:t>
      </w:r>
      <w:proofErr w:type="spellEnd"/>
      <w:r>
        <w:rPr>
          <w:rFonts w:eastAsiaTheme="majorEastAsia" w:cstheme="minorHAnsi"/>
          <w:i/>
          <w:iCs/>
          <w:color w:val="FF0000"/>
        </w:rPr>
        <w:t xml:space="preserve">. Try to avoid duplication when possible. Only document assets that are not called out as a requirement in S3.&gt; </w:t>
      </w:r>
    </w:p>
    <w:p w14:paraId="32167C06" w14:textId="77777777" w:rsidR="008560C7" w:rsidRPr="00CD7AFA" w:rsidRDefault="008560C7" w:rsidP="00CE65CD">
      <w:pPr>
        <w:pStyle w:val="Heading3"/>
      </w:pPr>
      <w:bookmarkStart w:id="195" w:name="_Toc119594404"/>
      <w:bookmarkStart w:id="196" w:name="_Toc162271535"/>
      <w:r>
        <w:t>PUF Key</w:t>
      </w:r>
      <w:bookmarkEnd w:id="195"/>
      <w:bookmarkEnd w:id="196"/>
    </w:p>
    <w:tbl>
      <w:tblPr>
        <w:tblStyle w:val="TableGrid"/>
        <w:tblW w:w="0" w:type="auto"/>
        <w:tblLook w:val="04A0" w:firstRow="1" w:lastRow="0" w:firstColumn="1" w:lastColumn="0" w:noHBand="0" w:noVBand="1"/>
      </w:tblPr>
      <w:tblGrid>
        <w:gridCol w:w="1568"/>
        <w:gridCol w:w="1314"/>
        <w:gridCol w:w="6468"/>
      </w:tblGrid>
      <w:tr w:rsidR="008560C7" w14:paraId="52636B75" w14:textId="77777777">
        <w:tc>
          <w:tcPr>
            <w:tcW w:w="1572" w:type="dxa"/>
            <w:shd w:val="clear" w:color="auto" w:fill="D9D9D9" w:themeFill="background1" w:themeFillShade="D9"/>
          </w:tcPr>
          <w:p w14:paraId="23A0D05E" w14:textId="77777777" w:rsidR="008560C7" w:rsidRDefault="008560C7">
            <w:r w:rsidRPr="008E1466">
              <w:rPr>
                <w:rFonts w:ascii="Segoe UI" w:hAnsi="Segoe UI" w:cs="Segoe UI"/>
                <w:b/>
                <w:bCs/>
              </w:rPr>
              <w:t>ASSET:</w:t>
            </w:r>
          </w:p>
        </w:tc>
        <w:tc>
          <w:tcPr>
            <w:tcW w:w="7778" w:type="dxa"/>
            <w:gridSpan w:val="2"/>
          </w:tcPr>
          <w:p w14:paraId="6B6665FC" w14:textId="77777777" w:rsidR="008560C7" w:rsidRPr="00D87DAA" w:rsidRDefault="008560C7">
            <w:pPr>
              <w:rPr>
                <w:rFonts w:asciiTheme="minorHAnsi" w:hAnsiTheme="minorHAnsi" w:cstheme="minorHAnsi"/>
              </w:rPr>
            </w:pPr>
            <w:r w:rsidRPr="00D87DAA">
              <w:rPr>
                <w:rFonts w:asciiTheme="minorHAnsi" w:hAnsiTheme="minorHAnsi" w:cstheme="minorHAnsi"/>
              </w:rPr>
              <w:t>PUF key</w:t>
            </w:r>
          </w:p>
        </w:tc>
      </w:tr>
      <w:tr w:rsidR="008560C7" w14:paraId="587E9EC0" w14:textId="77777777">
        <w:tc>
          <w:tcPr>
            <w:tcW w:w="1572" w:type="dxa"/>
            <w:shd w:val="clear" w:color="auto" w:fill="D9D9D9" w:themeFill="background1" w:themeFillShade="D9"/>
          </w:tcPr>
          <w:p w14:paraId="4B1E4B88" w14:textId="77777777" w:rsidR="008560C7" w:rsidRDefault="008560C7">
            <w:r>
              <w:rPr>
                <w:rFonts w:ascii="Arial" w:hAnsi="Arial" w:cs="Arial"/>
                <w:b/>
                <w:bCs/>
              </w:rPr>
              <w:t>ACCESS PATH:</w:t>
            </w:r>
            <w:r w:rsidRPr="004255BB">
              <w:rPr>
                <w:rFonts w:ascii="Arial" w:hAnsi="Arial" w:cs="Arial"/>
              </w:rPr>
              <w:t> </w:t>
            </w:r>
          </w:p>
        </w:tc>
        <w:tc>
          <w:tcPr>
            <w:tcW w:w="7778" w:type="dxa"/>
            <w:gridSpan w:val="2"/>
          </w:tcPr>
          <w:p w14:paraId="64448D0D" w14:textId="77777777" w:rsidR="008560C7" w:rsidRDefault="008560C7">
            <w:r w:rsidRPr="00646F63">
              <w:rPr>
                <w:rFonts w:eastAsiaTheme="majorEastAsia" w:cstheme="minorHAnsi"/>
                <w:i/>
                <w:iCs/>
                <w:color w:val="FF0000"/>
              </w:rPr>
              <w:t>&lt;</w:t>
            </w:r>
            <w:r>
              <w:rPr>
                <w:rFonts w:eastAsiaTheme="majorEastAsia" w:cstheme="minorHAnsi"/>
                <w:i/>
                <w:iCs/>
                <w:color w:val="FF0000"/>
              </w:rPr>
              <w:t>List out all the physical pathway that needs to be considered and stimulus to verify that pathway&gt;</w:t>
            </w:r>
          </w:p>
          <w:p w14:paraId="34E41419" w14:textId="77777777" w:rsidR="008560C7" w:rsidRDefault="008560C7">
            <w:r>
              <w:t>List out all the pathway:</w:t>
            </w:r>
          </w:p>
          <w:p w14:paraId="2CE3DDE6" w14:textId="77777777" w:rsidR="008560C7" w:rsidRDefault="008560C7" w:rsidP="00653545">
            <w:pPr>
              <w:pStyle w:val="ListParagraph"/>
              <w:numPr>
                <w:ilvl w:val="0"/>
                <w:numId w:val="10"/>
              </w:numPr>
              <w:spacing w:before="0" w:line="256" w:lineRule="auto"/>
            </w:pPr>
            <w:r w:rsidRPr="006103E0">
              <w:t>IOSF-Primary</w:t>
            </w:r>
            <w:r>
              <w:t>: all the testing is done through this pathway by using register accessing</w:t>
            </w:r>
          </w:p>
          <w:p w14:paraId="3CC479BA" w14:textId="77777777" w:rsidR="008560C7" w:rsidRPr="006103E0" w:rsidRDefault="008560C7" w:rsidP="00653545">
            <w:pPr>
              <w:pStyle w:val="ListParagraph"/>
              <w:numPr>
                <w:ilvl w:val="0"/>
                <w:numId w:val="10"/>
              </w:numPr>
              <w:spacing w:before="0" w:line="256" w:lineRule="auto"/>
            </w:pPr>
            <w:r>
              <w:t xml:space="preserve">MRA: this is not possible with IP testing but can be considered using FPV testing. </w:t>
            </w:r>
          </w:p>
        </w:tc>
      </w:tr>
      <w:tr w:rsidR="008560C7" w14:paraId="04263147" w14:textId="77777777">
        <w:tc>
          <w:tcPr>
            <w:tcW w:w="1572" w:type="dxa"/>
            <w:shd w:val="clear" w:color="auto" w:fill="D9D9D9" w:themeFill="background1" w:themeFillShade="D9"/>
          </w:tcPr>
          <w:p w14:paraId="0C9CFED9" w14:textId="77777777" w:rsidR="008560C7" w:rsidRDefault="008560C7">
            <w:pPr>
              <w:rPr>
                <w:rFonts w:ascii="Arial" w:hAnsi="Arial" w:cs="Arial"/>
                <w:b/>
                <w:bCs/>
              </w:rPr>
            </w:pPr>
            <w:r>
              <w:rPr>
                <w:rFonts w:ascii="Arial" w:hAnsi="Arial" w:cs="Arial"/>
                <w:b/>
                <w:bCs/>
              </w:rPr>
              <w:t>THREAT:</w:t>
            </w:r>
          </w:p>
        </w:tc>
        <w:tc>
          <w:tcPr>
            <w:tcW w:w="7778" w:type="dxa"/>
            <w:gridSpan w:val="2"/>
          </w:tcPr>
          <w:p w14:paraId="7DE98F2A" w14:textId="77777777" w:rsidR="008560C7" w:rsidRDefault="008560C7">
            <w:r>
              <w:t>FW uses PUF key to decrypt UDS (unique device secrets)</w:t>
            </w:r>
          </w:p>
        </w:tc>
      </w:tr>
      <w:tr w:rsidR="008560C7" w14:paraId="78C9EA1B" w14:textId="77777777">
        <w:tc>
          <w:tcPr>
            <w:tcW w:w="1572" w:type="dxa"/>
            <w:shd w:val="clear" w:color="auto" w:fill="D9D9D9" w:themeFill="background1" w:themeFillShade="D9"/>
          </w:tcPr>
          <w:p w14:paraId="483D1D60" w14:textId="77777777" w:rsidR="008560C7" w:rsidRDefault="008560C7">
            <w:r>
              <w:rPr>
                <w:rFonts w:ascii="Arial" w:hAnsi="Arial" w:cs="Arial"/>
                <w:b/>
                <w:bCs/>
              </w:rPr>
              <w:t xml:space="preserve">HARDWARE MITIGATION: </w:t>
            </w:r>
            <w:r w:rsidRPr="004255BB">
              <w:rPr>
                <w:rFonts w:ascii="Arial" w:hAnsi="Arial" w:cs="Arial"/>
              </w:rPr>
              <w:t> </w:t>
            </w:r>
          </w:p>
        </w:tc>
        <w:tc>
          <w:tcPr>
            <w:tcW w:w="7778" w:type="dxa"/>
            <w:gridSpan w:val="2"/>
          </w:tcPr>
          <w:p w14:paraId="6B9CC8A2" w14:textId="77777777" w:rsidR="008560C7" w:rsidRDefault="008560C7">
            <w:r>
              <w:t>ROM invalidates PUF KEY in SKS</w:t>
            </w:r>
          </w:p>
        </w:tc>
      </w:tr>
      <w:tr w:rsidR="008560C7" w14:paraId="713D2ECF" w14:textId="77777777">
        <w:tc>
          <w:tcPr>
            <w:tcW w:w="1572" w:type="dxa"/>
            <w:vMerge w:val="restart"/>
            <w:shd w:val="clear" w:color="auto" w:fill="D9D9D9" w:themeFill="background1" w:themeFillShade="D9"/>
          </w:tcPr>
          <w:p w14:paraId="7527065E" w14:textId="77777777" w:rsidR="008560C7" w:rsidRDefault="008560C7"/>
        </w:tc>
        <w:tc>
          <w:tcPr>
            <w:tcW w:w="1213" w:type="dxa"/>
          </w:tcPr>
          <w:p w14:paraId="752C2806" w14:textId="77777777" w:rsidR="008560C7" w:rsidRDefault="008560C7">
            <w:r>
              <w:t xml:space="preserve">Test Name: </w:t>
            </w:r>
          </w:p>
        </w:tc>
        <w:tc>
          <w:tcPr>
            <w:tcW w:w="6565" w:type="dxa"/>
          </w:tcPr>
          <w:p w14:paraId="3A087354" w14:textId="77777777" w:rsidR="008560C7" w:rsidRDefault="008560C7">
            <w:proofErr w:type="spellStart"/>
            <w:r w:rsidRPr="00DC60F9">
              <w:t>ocs_puf_invalidate_test</w:t>
            </w:r>
            <w:proofErr w:type="spellEnd"/>
          </w:p>
        </w:tc>
      </w:tr>
      <w:tr w:rsidR="008560C7" w14:paraId="6ED0CE86" w14:textId="77777777">
        <w:tc>
          <w:tcPr>
            <w:tcW w:w="1572" w:type="dxa"/>
            <w:vMerge/>
            <w:shd w:val="clear" w:color="auto" w:fill="D9D9D9" w:themeFill="background1" w:themeFillShade="D9"/>
          </w:tcPr>
          <w:p w14:paraId="5339BE79" w14:textId="77777777" w:rsidR="008560C7" w:rsidRDefault="008560C7"/>
        </w:tc>
        <w:tc>
          <w:tcPr>
            <w:tcW w:w="1213" w:type="dxa"/>
          </w:tcPr>
          <w:p w14:paraId="694D0AC9" w14:textId="77777777" w:rsidR="008560C7" w:rsidRDefault="008560C7">
            <w:r>
              <w:t>Description:</w:t>
            </w:r>
          </w:p>
        </w:tc>
        <w:tc>
          <w:tcPr>
            <w:tcW w:w="6565" w:type="dxa"/>
          </w:tcPr>
          <w:p w14:paraId="4BA3B143" w14:textId="77777777" w:rsidR="008560C7" w:rsidRDefault="008560C7" w:rsidP="00653545">
            <w:pPr>
              <w:pStyle w:val="ListParagraph"/>
              <w:numPr>
                <w:ilvl w:val="0"/>
                <w:numId w:val="13"/>
              </w:numPr>
              <w:spacing w:before="0" w:line="256" w:lineRule="auto"/>
            </w:pPr>
            <w:r>
              <w:t>This test will generate the PUF key and store it in slot 30 of SKS.</w:t>
            </w:r>
          </w:p>
          <w:p w14:paraId="61D434EC" w14:textId="77777777" w:rsidR="008560C7" w:rsidRDefault="008560C7" w:rsidP="00653545">
            <w:pPr>
              <w:pStyle w:val="ListParagraph"/>
              <w:numPr>
                <w:ilvl w:val="0"/>
                <w:numId w:val="13"/>
              </w:numPr>
              <w:spacing w:before="0" w:line="256" w:lineRule="auto"/>
            </w:pPr>
            <w:r>
              <w:t xml:space="preserve">Invalidate the slot 30 to make sure the PUF key is not accessible anymore. </w:t>
            </w:r>
          </w:p>
          <w:p w14:paraId="24FF3CEB" w14:textId="77777777" w:rsidR="008560C7" w:rsidRPr="0018625A" w:rsidRDefault="008560C7" w:rsidP="00653545">
            <w:pPr>
              <w:pStyle w:val="ListParagraph"/>
              <w:numPr>
                <w:ilvl w:val="0"/>
                <w:numId w:val="13"/>
              </w:numPr>
              <w:spacing w:before="0" w:line="256" w:lineRule="auto"/>
            </w:pPr>
            <w:r>
              <w:t>Try using the key in slot 30 with a set key command in SKS to confirm that the slot is invalidated.</w:t>
            </w:r>
          </w:p>
        </w:tc>
      </w:tr>
      <w:tr w:rsidR="008560C7" w14:paraId="3D01913E" w14:textId="77777777">
        <w:tc>
          <w:tcPr>
            <w:tcW w:w="1572" w:type="dxa"/>
            <w:vMerge/>
            <w:shd w:val="clear" w:color="auto" w:fill="D9D9D9" w:themeFill="background1" w:themeFillShade="D9"/>
          </w:tcPr>
          <w:p w14:paraId="5B8FCBA3" w14:textId="77777777" w:rsidR="008560C7" w:rsidRDefault="008560C7"/>
        </w:tc>
        <w:tc>
          <w:tcPr>
            <w:tcW w:w="1213" w:type="dxa"/>
          </w:tcPr>
          <w:p w14:paraId="368407DA" w14:textId="77777777" w:rsidR="008560C7" w:rsidRDefault="008560C7">
            <w:r>
              <w:t>Checking:</w:t>
            </w:r>
          </w:p>
        </w:tc>
        <w:tc>
          <w:tcPr>
            <w:tcW w:w="6565" w:type="dxa"/>
          </w:tcPr>
          <w:p w14:paraId="022E15A8" w14:textId="77777777" w:rsidR="008560C7" w:rsidRDefault="008560C7">
            <w:r>
              <w:t xml:space="preserve">RTL assertions to make sure HW writes zeros to SKS slot when invalidation command is detected.  </w:t>
            </w:r>
          </w:p>
        </w:tc>
      </w:tr>
      <w:tr w:rsidR="008560C7" w14:paraId="55CA29FF" w14:textId="77777777">
        <w:tc>
          <w:tcPr>
            <w:tcW w:w="1572" w:type="dxa"/>
            <w:vMerge/>
            <w:shd w:val="clear" w:color="auto" w:fill="D9D9D9" w:themeFill="background1" w:themeFillShade="D9"/>
          </w:tcPr>
          <w:p w14:paraId="002DCEBF" w14:textId="77777777" w:rsidR="008560C7" w:rsidRDefault="008560C7"/>
        </w:tc>
        <w:tc>
          <w:tcPr>
            <w:tcW w:w="1213" w:type="dxa"/>
          </w:tcPr>
          <w:p w14:paraId="786129FC" w14:textId="77777777" w:rsidR="008560C7" w:rsidRDefault="008560C7">
            <w:r>
              <w:t>Coverage:</w:t>
            </w:r>
          </w:p>
        </w:tc>
        <w:tc>
          <w:tcPr>
            <w:tcW w:w="6565" w:type="dxa"/>
          </w:tcPr>
          <w:p w14:paraId="42949605" w14:textId="77777777" w:rsidR="008560C7" w:rsidRDefault="008560C7">
            <w:r>
              <w:t xml:space="preserve">Coverage group name: </w:t>
            </w:r>
            <w:proofErr w:type="spellStart"/>
            <w:r w:rsidRPr="00EA627F">
              <w:rPr>
                <w:i/>
                <w:iCs/>
              </w:rPr>
              <w:t>sks_go_command_cg</w:t>
            </w:r>
            <w:proofErr w:type="spellEnd"/>
          </w:p>
          <w:p w14:paraId="594C0E37" w14:textId="77777777" w:rsidR="008560C7" w:rsidRDefault="008560C7">
            <w:r>
              <w:t>Cross the invalidate command with the SKS slot address</w:t>
            </w:r>
          </w:p>
        </w:tc>
      </w:tr>
      <w:tr w:rsidR="008560C7" w14:paraId="6ACE365C" w14:textId="77777777">
        <w:tc>
          <w:tcPr>
            <w:tcW w:w="1572" w:type="dxa"/>
            <w:shd w:val="clear" w:color="auto" w:fill="D9D9D9" w:themeFill="background1" w:themeFillShade="D9"/>
          </w:tcPr>
          <w:p w14:paraId="47BA098E" w14:textId="77777777" w:rsidR="008560C7" w:rsidRDefault="008560C7">
            <w:pPr>
              <w:rPr>
                <w:rFonts w:ascii="Arial" w:hAnsi="Arial" w:cs="Arial"/>
                <w:b/>
                <w:bCs/>
              </w:rPr>
            </w:pPr>
            <w:r>
              <w:rPr>
                <w:rFonts w:ascii="Arial" w:hAnsi="Arial" w:cs="Arial"/>
                <w:b/>
                <w:bCs/>
              </w:rPr>
              <w:t>THREAT:</w:t>
            </w:r>
          </w:p>
        </w:tc>
        <w:tc>
          <w:tcPr>
            <w:tcW w:w="7778" w:type="dxa"/>
            <w:gridSpan w:val="2"/>
          </w:tcPr>
          <w:p w14:paraId="470D7855" w14:textId="77777777" w:rsidR="008560C7" w:rsidRDefault="008560C7">
            <w:r>
              <w:t>PUF is transferred to ROM/FW readable register</w:t>
            </w:r>
          </w:p>
        </w:tc>
      </w:tr>
      <w:tr w:rsidR="008560C7" w14:paraId="72C3D9E0" w14:textId="77777777">
        <w:tc>
          <w:tcPr>
            <w:tcW w:w="1572" w:type="dxa"/>
            <w:shd w:val="clear" w:color="auto" w:fill="D9D9D9" w:themeFill="background1" w:themeFillShade="D9"/>
          </w:tcPr>
          <w:p w14:paraId="04084D54" w14:textId="77777777" w:rsidR="008560C7" w:rsidRDefault="008560C7">
            <w:r>
              <w:rPr>
                <w:rFonts w:ascii="Arial" w:hAnsi="Arial" w:cs="Arial"/>
                <w:b/>
                <w:bCs/>
              </w:rPr>
              <w:t xml:space="preserve">HARDWARE MITIGATION: </w:t>
            </w:r>
            <w:r w:rsidRPr="004255BB">
              <w:rPr>
                <w:rFonts w:ascii="Arial" w:hAnsi="Arial" w:cs="Arial"/>
              </w:rPr>
              <w:t> </w:t>
            </w:r>
          </w:p>
        </w:tc>
        <w:tc>
          <w:tcPr>
            <w:tcW w:w="7778" w:type="dxa"/>
            <w:gridSpan w:val="2"/>
          </w:tcPr>
          <w:p w14:paraId="4D8B4431" w14:textId="77777777" w:rsidR="008560C7" w:rsidRDefault="008560C7">
            <w:r>
              <w:t>PUF key cannot be transferred to FW visible register through SKS programming</w:t>
            </w:r>
          </w:p>
        </w:tc>
      </w:tr>
      <w:tr w:rsidR="008560C7" w14:paraId="67CA1A8B" w14:textId="77777777">
        <w:tc>
          <w:tcPr>
            <w:tcW w:w="1572" w:type="dxa"/>
            <w:vMerge w:val="restart"/>
            <w:shd w:val="clear" w:color="auto" w:fill="D9D9D9" w:themeFill="background1" w:themeFillShade="D9"/>
          </w:tcPr>
          <w:p w14:paraId="5E8A4A8D" w14:textId="77777777" w:rsidR="008560C7" w:rsidRDefault="008560C7">
            <w:pPr>
              <w:rPr>
                <w:rFonts w:ascii="Arial" w:hAnsi="Arial" w:cs="Arial"/>
                <w:b/>
                <w:bCs/>
              </w:rPr>
            </w:pPr>
          </w:p>
        </w:tc>
        <w:tc>
          <w:tcPr>
            <w:tcW w:w="1213" w:type="dxa"/>
          </w:tcPr>
          <w:p w14:paraId="7A5AFDE1" w14:textId="77777777" w:rsidR="008560C7" w:rsidRDefault="008560C7">
            <w:r>
              <w:t xml:space="preserve">Test Name: </w:t>
            </w:r>
          </w:p>
        </w:tc>
        <w:tc>
          <w:tcPr>
            <w:tcW w:w="6565" w:type="dxa"/>
          </w:tcPr>
          <w:p w14:paraId="0FCA87D8" w14:textId="77777777" w:rsidR="008560C7" w:rsidRDefault="008560C7">
            <w:proofErr w:type="spellStart"/>
            <w:r w:rsidRPr="00B658F9">
              <w:t>ocs_sks_slot_attr_test</w:t>
            </w:r>
            <w:proofErr w:type="spellEnd"/>
          </w:p>
        </w:tc>
      </w:tr>
      <w:tr w:rsidR="008560C7" w14:paraId="25B10185" w14:textId="77777777">
        <w:tc>
          <w:tcPr>
            <w:tcW w:w="1572" w:type="dxa"/>
            <w:vMerge/>
            <w:shd w:val="clear" w:color="auto" w:fill="D9D9D9" w:themeFill="background1" w:themeFillShade="D9"/>
          </w:tcPr>
          <w:p w14:paraId="4F6945B9" w14:textId="77777777" w:rsidR="008560C7" w:rsidRDefault="008560C7">
            <w:pPr>
              <w:rPr>
                <w:rFonts w:ascii="Arial" w:hAnsi="Arial" w:cs="Arial"/>
                <w:b/>
                <w:bCs/>
              </w:rPr>
            </w:pPr>
          </w:p>
        </w:tc>
        <w:tc>
          <w:tcPr>
            <w:tcW w:w="1213" w:type="dxa"/>
          </w:tcPr>
          <w:p w14:paraId="14A4B462" w14:textId="77777777" w:rsidR="008560C7" w:rsidRDefault="008560C7">
            <w:r>
              <w:t>Description:</w:t>
            </w:r>
          </w:p>
        </w:tc>
        <w:tc>
          <w:tcPr>
            <w:tcW w:w="6565" w:type="dxa"/>
          </w:tcPr>
          <w:p w14:paraId="0DA8D5D7" w14:textId="77777777" w:rsidR="008560C7" w:rsidRDefault="008560C7">
            <w:r>
              <w:t xml:space="preserve">1) This test was written as part of </w:t>
            </w:r>
            <w:proofErr w:type="spellStart"/>
            <w:r>
              <w:t>testplan</w:t>
            </w:r>
            <w:proofErr w:type="spellEnd"/>
            <w:r>
              <w:t xml:space="preserve"> for PCR:14011194333: to check that if parameter OCS_SKS_GKEY_PUF_SECURE is set, then SKS_ATR_</w:t>
            </w:r>
            <w:proofErr w:type="gramStart"/>
            <w:r>
              <w:t>1.SECURE</w:t>
            </w:r>
            <w:proofErr w:type="gramEnd"/>
            <w:r>
              <w:t>_KEY is *always* set to 1 after GKEY1 or PUF is successfully generated.</w:t>
            </w:r>
          </w:p>
          <w:p w14:paraId="21206276" w14:textId="77777777" w:rsidR="008560C7" w:rsidRDefault="008560C7">
            <w:r>
              <w:t>2) However, the scope of this test is broadened to check ALL slot attributes, for both the ways in which slot can be populated.</w:t>
            </w:r>
          </w:p>
          <w:p w14:paraId="726E1C09" w14:textId="77777777" w:rsidR="008560C7" w:rsidRDefault="008560C7">
            <w:r>
              <w:t xml:space="preserve">3) The test needs to check both things: </w:t>
            </w:r>
          </w:p>
          <w:p w14:paraId="053676F1" w14:textId="77777777" w:rsidR="008560C7" w:rsidRDefault="008560C7" w:rsidP="00653545">
            <w:pPr>
              <w:pStyle w:val="ListParagraph"/>
              <w:numPr>
                <w:ilvl w:val="0"/>
                <w:numId w:val="12"/>
              </w:numPr>
              <w:spacing w:before="0" w:line="256" w:lineRule="auto"/>
            </w:pPr>
            <w:r w:rsidRPr="00067B29">
              <w:t xml:space="preserve">that the correct value is loaded into SKS_ATR_X AND </w:t>
            </w:r>
          </w:p>
          <w:p w14:paraId="157D9DCC" w14:textId="77777777" w:rsidR="008560C7" w:rsidRPr="00067B29" w:rsidRDefault="008560C7" w:rsidP="00653545">
            <w:pPr>
              <w:pStyle w:val="ListParagraph"/>
              <w:numPr>
                <w:ilvl w:val="0"/>
                <w:numId w:val="12"/>
              </w:numPr>
              <w:spacing w:before="0" w:line="256" w:lineRule="auto"/>
            </w:pPr>
            <w:r w:rsidRPr="00067B29">
              <w:t>that the value is loaded at the right time (that is right after slot is valid).</w:t>
            </w:r>
          </w:p>
          <w:p w14:paraId="0F1B4EF7" w14:textId="77777777" w:rsidR="008560C7" w:rsidRDefault="008560C7">
            <w:r>
              <w:t>4) Make sure that SKS_ATR_</w:t>
            </w:r>
            <w:proofErr w:type="gramStart"/>
            <w:r>
              <w:t>1.SECURE</w:t>
            </w:r>
            <w:proofErr w:type="gramEnd"/>
            <w:r>
              <w:t>_KEY is programmable from SKS_CMDR.SECURE_KEY when slot is not populated by GKEY1/</w:t>
            </w:r>
            <w:proofErr w:type="spellStart"/>
            <w:proofErr w:type="gramStart"/>
            <w:r>
              <w:t>PUF..</w:t>
            </w:r>
            <w:proofErr w:type="gramEnd"/>
            <w:r>
              <w:t>or</w:t>
            </w:r>
            <w:proofErr w:type="spellEnd"/>
            <w:r>
              <w:t xml:space="preserve"> in other words, make sure SKS_ATR_</w:t>
            </w:r>
            <w:proofErr w:type="gramStart"/>
            <w:r>
              <w:t>1.SECURE</w:t>
            </w:r>
            <w:proofErr w:type="gramEnd"/>
            <w:r>
              <w:t>_KEY programming by GKEY1/PUF is not sticky.</w:t>
            </w:r>
          </w:p>
        </w:tc>
      </w:tr>
      <w:tr w:rsidR="008560C7" w14:paraId="514D2C67" w14:textId="77777777">
        <w:tc>
          <w:tcPr>
            <w:tcW w:w="1572" w:type="dxa"/>
            <w:vMerge/>
            <w:shd w:val="clear" w:color="auto" w:fill="D9D9D9" w:themeFill="background1" w:themeFillShade="D9"/>
          </w:tcPr>
          <w:p w14:paraId="1294101B" w14:textId="77777777" w:rsidR="008560C7" w:rsidRDefault="008560C7">
            <w:pPr>
              <w:rPr>
                <w:rFonts w:ascii="Arial" w:hAnsi="Arial" w:cs="Arial"/>
                <w:b/>
                <w:bCs/>
              </w:rPr>
            </w:pPr>
          </w:p>
        </w:tc>
        <w:tc>
          <w:tcPr>
            <w:tcW w:w="1213" w:type="dxa"/>
          </w:tcPr>
          <w:p w14:paraId="553A858B" w14:textId="77777777" w:rsidR="008560C7" w:rsidRDefault="008560C7">
            <w:r>
              <w:t>Checking:</w:t>
            </w:r>
          </w:p>
        </w:tc>
        <w:tc>
          <w:tcPr>
            <w:tcW w:w="6565" w:type="dxa"/>
          </w:tcPr>
          <w:p w14:paraId="41220601" w14:textId="77777777" w:rsidR="008560C7" w:rsidRDefault="008560C7">
            <w:r>
              <w:t xml:space="preserve">Scoreboard updates the expected secure attribute for slot 1/30 to always be 1 if the </w:t>
            </w:r>
            <w:proofErr w:type="spellStart"/>
            <w:r>
              <w:t>ocs_sks_gkey_puf_secure</w:t>
            </w:r>
            <w:proofErr w:type="spellEnd"/>
            <w:r>
              <w:t xml:space="preserve"> parameter is set. Then, scoreboard will compare it with the actual secure attribute field set by HW. </w:t>
            </w:r>
          </w:p>
        </w:tc>
      </w:tr>
      <w:tr w:rsidR="008560C7" w14:paraId="217FA578" w14:textId="77777777">
        <w:tc>
          <w:tcPr>
            <w:tcW w:w="1572" w:type="dxa"/>
            <w:vMerge/>
            <w:shd w:val="clear" w:color="auto" w:fill="D9D9D9" w:themeFill="background1" w:themeFillShade="D9"/>
          </w:tcPr>
          <w:p w14:paraId="18AD55AB" w14:textId="77777777" w:rsidR="008560C7" w:rsidRDefault="008560C7">
            <w:pPr>
              <w:rPr>
                <w:rFonts w:ascii="Arial" w:hAnsi="Arial" w:cs="Arial"/>
                <w:b/>
                <w:bCs/>
              </w:rPr>
            </w:pPr>
          </w:p>
        </w:tc>
        <w:tc>
          <w:tcPr>
            <w:tcW w:w="1213" w:type="dxa"/>
          </w:tcPr>
          <w:p w14:paraId="4CBC4A53" w14:textId="77777777" w:rsidR="008560C7" w:rsidRDefault="008560C7">
            <w:r>
              <w:t>Coverage:</w:t>
            </w:r>
          </w:p>
        </w:tc>
        <w:tc>
          <w:tcPr>
            <w:tcW w:w="6565" w:type="dxa"/>
          </w:tcPr>
          <w:p w14:paraId="6E7C3DBF" w14:textId="77777777" w:rsidR="008560C7" w:rsidRDefault="008560C7">
            <w:r>
              <w:t xml:space="preserve">Cover group name: </w:t>
            </w:r>
            <w:proofErr w:type="spellStart"/>
            <w:r w:rsidRPr="00EA627F">
              <w:rPr>
                <w:i/>
                <w:iCs/>
              </w:rPr>
              <w:t>read_sks_puf_secure_att_reg_cg</w:t>
            </w:r>
            <w:proofErr w:type="spellEnd"/>
          </w:p>
          <w:p w14:paraId="2F59C24C" w14:textId="77777777" w:rsidR="008560C7" w:rsidRDefault="008560C7">
            <w:r>
              <w:t>Cross the generation of PUF key, secure key field in the SKS_CMDR register, and secure key attribute setting in SKS_</w:t>
            </w:r>
            <w:proofErr w:type="gramStart"/>
            <w:r>
              <w:t>ATR[</w:t>
            </w:r>
            <w:proofErr w:type="gramEnd"/>
            <w:r>
              <w:t xml:space="preserve">30] register </w:t>
            </w:r>
          </w:p>
        </w:tc>
      </w:tr>
    </w:tbl>
    <w:p w14:paraId="38FBA77D" w14:textId="77777777" w:rsidR="008560C7" w:rsidRDefault="008560C7" w:rsidP="008560C7"/>
    <w:p w14:paraId="29553769" w14:textId="77777777" w:rsidR="008560C7" w:rsidRDefault="008560C7" w:rsidP="008560C7">
      <w:pPr>
        <w:pStyle w:val="Heading2"/>
      </w:pPr>
      <w:bookmarkStart w:id="197" w:name="_Toc119594405"/>
      <w:bookmarkStart w:id="198" w:name="_Toc162271536"/>
      <w:r>
        <w:t>Additional Consideration for Security Checks not covered in S3</w:t>
      </w:r>
      <w:bookmarkEnd w:id="197"/>
      <w:bookmarkEnd w:id="198"/>
    </w:p>
    <w:p w14:paraId="453B782F" w14:textId="77777777" w:rsidR="008560C7" w:rsidRPr="00334D4E" w:rsidRDefault="008560C7" w:rsidP="008560C7">
      <w:r w:rsidRPr="00334D4E">
        <w:rPr>
          <w:rFonts w:eastAsiaTheme="majorEastAsia" w:cstheme="minorHAnsi"/>
          <w:i/>
          <w:iCs/>
          <w:color w:val="FF0000"/>
        </w:rPr>
        <w:t xml:space="preserve">&lt;Document any verification done for security </w:t>
      </w:r>
      <w:r>
        <w:rPr>
          <w:rFonts w:eastAsiaTheme="majorEastAsia" w:cstheme="minorHAnsi"/>
          <w:i/>
          <w:iCs/>
          <w:color w:val="FF0000"/>
        </w:rPr>
        <w:t>checks that might have multiple assets and/or cannot be document in a table format as in Chapter 3. The security checks can be documented in paragraph form.</w:t>
      </w:r>
      <w:r w:rsidRPr="00EA5B0D">
        <w:rPr>
          <w:rFonts w:eastAsiaTheme="majorEastAsia" w:cstheme="minorHAnsi"/>
          <w:i/>
          <w:iCs/>
          <w:color w:val="FF0000"/>
        </w:rPr>
        <w:t xml:space="preserve"> </w:t>
      </w:r>
      <w:r>
        <w:rPr>
          <w:rFonts w:eastAsiaTheme="majorEastAsia" w:cstheme="minorHAnsi"/>
          <w:i/>
          <w:iCs/>
          <w:color w:val="FF0000"/>
        </w:rPr>
        <w:t>Only document checks that are not called out as a requirement in S3.</w:t>
      </w:r>
      <w:r w:rsidRPr="00334D4E">
        <w:rPr>
          <w:rFonts w:eastAsiaTheme="majorEastAsia" w:cstheme="minorHAnsi"/>
          <w:i/>
          <w:iCs/>
          <w:color w:val="FF0000"/>
        </w:rPr>
        <w:t xml:space="preserve">&gt; </w:t>
      </w:r>
    </w:p>
    <w:p w14:paraId="157E7007" w14:textId="77777777" w:rsidR="008560C7" w:rsidRDefault="008560C7" w:rsidP="008560C7">
      <w:pPr>
        <w:pStyle w:val="Heading3"/>
      </w:pPr>
      <w:bookmarkStart w:id="199" w:name="_Toc119594406"/>
      <w:bookmarkStart w:id="200" w:name="_Toc162271537"/>
      <w:r>
        <w:t>Unused byte lane</w:t>
      </w:r>
      <w:bookmarkEnd w:id="199"/>
      <w:bookmarkEnd w:id="200"/>
    </w:p>
    <w:p w14:paraId="2E9C84ED" w14:textId="77777777" w:rsidR="008560C7" w:rsidRDefault="008560C7" w:rsidP="008560C7">
      <w:pPr>
        <w:rPr>
          <w:rFonts w:eastAsiaTheme="majorEastAsia" w:cstheme="minorHAnsi"/>
          <w:i/>
          <w:iCs/>
          <w:color w:val="FF0000"/>
        </w:rPr>
      </w:pPr>
      <w:r w:rsidRPr="00FC7CF6">
        <w:rPr>
          <w:rFonts w:eastAsiaTheme="majorEastAsia" w:cstheme="minorHAnsi"/>
          <w:i/>
          <w:iCs/>
          <w:color w:val="FF0000"/>
        </w:rPr>
        <w:t>&lt;</w:t>
      </w:r>
      <w:r>
        <w:rPr>
          <w:rFonts w:eastAsiaTheme="majorEastAsia" w:cstheme="minorHAnsi"/>
          <w:i/>
          <w:iCs/>
          <w:color w:val="FF0000"/>
        </w:rPr>
        <w:t>Checks to ensure no data leakage through inactive byte lanes.</w:t>
      </w:r>
      <w:r w:rsidRPr="00FC7CF6">
        <w:rPr>
          <w:rFonts w:eastAsiaTheme="majorEastAsia" w:cstheme="minorHAnsi"/>
          <w:i/>
          <w:iCs/>
          <w:color w:val="FF0000"/>
        </w:rPr>
        <w:t xml:space="preserve"> </w:t>
      </w:r>
    </w:p>
    <w:p w14:paraId="45A43D68" w14:textId="77777777" w:rsidR="008560C7" w:rsidRPr="00334D4E" w:rsidRDefault="008560C7" w:rsidP="008560C7">
      <w:r>
        <w:rPr>
          <w:rFonts w:eastAsiaTheme="majorEastAsia" w:cstheme="minorHAnsi"/>
          <w:i/>
          <w:iCs/>
          <w:color w:val="FF0000"/>
        </w:rPr>
        <w:t>Check to ensure HW only responds with data size that was requested for.&gt;</w:t>
      </w:r>
    </w:p>
    <w:p w14:paraId="2D347284" w14:textId="77777777" w:rsidR="008560C7" w:rsidRDefault="008560C7" w:rsidP="008560C7"/>
    <w:p w14:paraId="35968272" w14:textId="387EA893" w:rsidR="001D5409" w:rsidRDefault="001D5409" w:rsidP="001D5409">
      <w:pPr>
        <w:pStyle w:val="Heading1"/>
        <w:ind w:firstLine="0"/>
      </w:pPr>
      <w:bookmarkStart w:id="201" w:name="_Toc162271538"/>
      <w:r>
        <w:rPr>
          <w:rFonts w:ascii="Intel Clear" w:hAnsi="Intel Clear" w:cs="Intel Clear"/>
        </w:rPr>
        <w:t>Appendix</w:t>
      </w:r>
      <w:bookmarkEnd w:id="201"/>
    </w:p>
    <w:p w14:paraId="799AD0E0" w14:textId="1764DB85" w:rsidR="001D5409" w:rsidRDefault="001D5409" w:rsidP="001D5409">
      <w:pPr>
        <w:pStyle w:val="Heading2"/>
        <w:rPr>
          <w:rFonts w:ascii="Intel Clear" w:hAnsi="Intel Clear" w:cs="Intel Clear"/>
        </w:rPr>
      </w:pPr>
      <w:bookmarkStart w:id="202" w:name="_Toc162271539"/>
      <w:r w:rsidRPr="001D5409">
        <w:rPr>
          <w:rFonts w:ascii="Intel Clear" w:hAnsi="Intel Clear" w:cs="Intel Clear"/>
        </w:rPr>
        <w:t>Implementation Notes</w:t>
      </w:r>
      <w:bookmarkEnd w:id="202"/>
    </w:p>
    <w:p w14:paraId="071849EE" w14:textId="77777777" w:rsidR="001D5409" w:rsidRPr="00DA651B" w:rsidRDefault="001D5409" w:rsidP="001D5409">
      <w:pPr>
        <w:rPr>
          <w:rFonts w:ascii="Intel Clear" w:hAnsi="Intel Clear" w:cs="Intel Clear"/>
          <w:i/>
          <w:iCs/>
          <w:color w:val="FF0000"/>
        </w:rPr>
      </w:pPr>
      <w:r w:rsidRPr="00DA651B">
        <w:rPr>
          <w:rFonts w:ascii="Intel Clear" w:hAnsi="Intel Clear" w:cs="Intel Clear"/>
          <w:i/>
          <w:iCs/>
          <w:color w:val="FF0000"/>
        </w:rPr>
        <w:t>&lt;Any further details that the Validation DCN owner wants to include that are not needed to be part of overall documents&gt;</w:t>
      </w:r>
    </w:p>
    <w:p w14:paraId="56614A5B" w14:textId="0E08B829" w:rsidR="001D5409" w:rsidRPr="00251166" w:rsidRDefault="001D5409" w:rsidP="001D5409">
      <w:pPr>
        <w:pStyle w:val="Heading2"/>
        <w:rPr>
          <w:rFonts w:ascii="Intel Clear" w:hAnsi="Intel Clear" w:cs="Intel Clear"/>
        </w:rPr>
      </w:pPr>
      <w:bookmarkStart w:id="203" w:name="_Toc162271540"/>
      <w:r w:rsidRPr="00251166">
        <w:rPr>
          <w:rFonts w:ascii="Intel Clear" w:hAnsi="Intel Clear" w:cs="Intel Clear"/>
        </w:rPr>
        <w:t>Bottoms up Effort</w:t>
      </w:r>
      <w:bookmarkEnd w:id="203"/>
    </w:p>
    <w:p w14:paraId="41E1657C" w14:textId="3E00A140" w:rsidR="001D5409" w:rsidRDefault="001D5409" w:rsidP="13F7B4ED">
      <w:pPr>
        <w:rPr>
          <w:rFonts w:ascii="Intel Clear" w:hAnsi="Intel Clear" w:cs="Intel Clear"/>
          <w:i/>
          <w:iCs/>
          <w:color w:val="FF0000"/>
        </w:rPr>
      </w:pPr>
      <w:r w:rsidRPr="13F7B4ED">
        <w:rPr>
          <w:rFonts w:ascii="Intel Clear" w:hAnsi="Intel Clear" w:cs="Intel Clear"/>
          <w:i/>
          <w:iCs/>
          <w:color w:val="FF0000"/>
        </w:rPr>
        <w:t>&lt;T-</w:t>
      </w:r>
      <w:r w:rsidR="000064FB" w:rsidRPr="13F7B4ED">
        <w:rPr>
          <w:rFonts w:ascii="Intel Clear" w:hAnsi="Intel Clear" w:cs="Intel Clear"/>
          <w:i/>
          <w:iCs/>
          <w:color w:val="FF0000"/>
        </w:rPr>
        <w:t>S</w:t>
      </w:r>
      <w:r w:rsidRPr="13F7B4ED">
        <w:rPr>
          <w:rFonts w:ascii="Intel Clear" w:hAnsi="Intel Clear" w:cs="Intel Clear"/>
          <w:i/>
          <w:iCs/>
          <w:color w:val="FF0000"/>
        </w:rPr>
        <w:t xml:space="preserve">hirt Sizing&gt;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2012"/>
        <w:gridCol w:w="2012"/>
      </w:tblGrid>
      <w:tr w:rsidR="00875F77" w:rsidRPr="009142ED" w14:paraId="6CB3DF8B" w14:textId="77777777" w:rsidTr="00715640">
        <w:trPr>
          <w:trHeight w:val="288"/>
        </w:trPr>
        <w:tc>
          <w:tcPr>
            <w:tcW w:w="0" w:type="auto"/>
          </w:tcPr>
          <w:p w14:paraId="08CA7AF3" w14:textId="77777777" w:rsidR="00875F77" w:rsidRPr="009142ED" w:rsidRDefault="00875F77" w:rsidP="00715640">
            <w:pPr>
              <w:spacing w:before="0"/>
              <w:jc w:val="center"/>
              <w:rPr>
                <w:rFonts w:ascii="Intel Clear" w:eastAsia="Times New Roman" w:hAnsi="Intel Clear" w:cs="Intel Clear"/>
                <w:b/>
                <w:bCs/>
                <w:i/>
                <w:iCs/>
                <w:color w:val="FF0000"/>
                <w:sz w:val="16"/>
                <w:szCs w:val="16"/>
              </w:rPr>
            </w:pPr>
            <w:r w:rsidRPr="009142ED">
              <w:rPr>
                <w:rFonts w:ascii="Intel Clear" w:eastAsia="Times New Roman" w:hAnsi="Intel Clear" w:cs="Intel Clear"/>
                <w:b/>
                <w:bCs/>
                <w:i/>
                <w:iCs/>
                <w:color w:val="FF0000"/>
                <w:sz w:val="16"/>
                <w:szCs w:val="16"/>
              </w:rPr>
              <w:t>&lt;Validation Environment&gt;</w:t>
            </w:r>
          </w:p>
          <w:p w14:paraId="5ADB64BD" w14:textId="77777777" w:rsidR="00875F77" w:rsidRPr="009142ED" w:rsidRDefault="00875F77" w:rsidP="00715640">
            <w:pPr>
              <w:spacing w:before="0"/>
              <w:jc w:val="center"/>
              <w:rPr>
                <w:rFonts w:ascii="Intel Clear" w:eastAsia="Times New Roman" w:hAnsi="Intel Clear" w:cs="Intel Clear"/>
                <w:b/>
                <w:bCs/>
                <w:i/>
                <w:iCs/>
                <w:color w:val="000000"/>
                <w:sz w:val="16"/>
                <w:szCs w:val="16"/>
              </w:rPr>
            </w:pPr>
            <w:r w:rsidRPr="009142ED">
              <w:rPr>
                <w:rFonts w:ascii="Intel Clear" w:eastAsia="Times New Roman" w:hAnsi="Intel Clear" w:cs="Intel Clear"/>
                <w:b/>
                <w:bCs/>
                <w:i/>
                <w:iCs/>
                <w:color w:val="FF0000"/>
                <w:sz w:val="16"/>
                <w:szCs w:val="16"/>
              </w:rPr>
              <w:t>&lt;Ex: MISA&gt;</w:t>
            </w:r>
          </w:p>
          <w:p w14:paraId="2DB483CC" w14:textId="7571801B" w:rsidR="00875F77" w:rsidRPr="009142ED" w:rsidRDefault="00875F77" w:rsidP="00715640">
            <w:pPr>
              <w:spacing w:before="0"/>
              <w:jc w:val="center"/>
              <w:rPr>
                <w:rFonts w:ascii="Intel Clear" w:eastAsia="Times New Roman" w:hAnsi="Intel Clear" w:cs="Intel Clear"/>
                <w:b/>
                <w:bCs/>
                <w:color w:val="000000"/>
                <w:sz w:val="16"/>
                <w:szCs w:val="16"/>
              </w:rPr>
            </w:pPr>
            <w:r>
              <w:rPr>
                <w:rFonts w:ascii="Intel Clear" w:eastAsia="Times New Roman" w:hAnsi="Intel Clear" w:cs="Intel Clear"/>
                <w:b/>
                <w:bCs/>
                <w:color w:val="000000"/>
                <w:sz w:val="16"/>
                <w:szCs w:val="16"/>
              </w:rPr>
              <w:t>Effort Sizing</w:t>
            </w:r>
          </w:p>
        </w:tc>
        <w:tc>
          <w:tcPr>
            <w:tcW w:w="0" w:type="auto"/>
          </w:tcPr>
          <w:p w14:paraId="0130FA7C" w14:textId="77777777" w:rsidR="00875F77" w:rsidRPr="009142ED" w:rsidRDefault="00875F77" w:rsidP="00715640">
            <w:pPr>
              <w:spacing w:before="0"/>
              <w:jc w:val="center"/>
              <w:rPr>
                <w:rFonts w:ascii="Intel Clear" w:eastAsia="Times New Roman" w:hAnsi="Intel Clear" w:cs="Intel Clear"/>
                <w:b/>
                <w:bCs/>
                <w:i/>
                <w:iCs/>
                <w:color w:val="FF0000"/>
                <w:sz w:val="16"/>
                <w:szCs w:val="16"/>
              </w:rPr>
            </w:pPr>
            <w:r w:rsidRPr="009142ED">
              <w:rPr>
                <w:rFonts w:ascii="Intel Clear" w:eastAsia="Times New Roman" w:hAnsi="Intel Clear" w:cs="Intel Clear"/>
                <w:b/>
                <w:bCs/>
                <w:i/>
                <w:iCs/>
                <w:color w:val="FF0000"/>
                <w:sz w:val="16"/>
                <w:szCs w:val="16"/>
              </w:rPr>
              <w:t>&lt;Validation Environment&gt;</w:t>
            </w:r>
          </w:p>
          <w:p w14:paraId="4F062490" w14:textId="77777777" w:rsidR="00875F77" w:rsidRPr="009142ED" w:rsidRDefault="00875F77" w:rsidP="00715640">
            <w:pPr>
              <w:spacing w:before="0"/>
              <w:jc w:val="center"/>
              <w:rPr>
                <w:rFonts w:ascii="Intel Clear" w:eastAsia="Times New Roman" w:hAnsi="Intel Clear" w:cs="Intel Clear"/>
                <w:b/>
                <w:bCs/>
                <w:i/>
                <w:iCs/>
                <w:color w:val="000000"/>
                <w:sz w:val="16"/>
                <w:szCs w:val="16"/>
              </w:rPr>
            </w:pPr>
            <w:r w:rsidRPr="009142ED">
              <w:rPr>
                <w:rFonts w:ascii="Intel Clear" w:eastAsia="Times New Roman" w:hAnsi="Intel Clear" w:cs="Intel Clear"/>
                <w:b/>
                <w:bCs/>
                <w:i/>
                <w:iCs/>
                <w:color w:val="FF0000"/>
                <w:sz w:val="16"/>
                <w:szCs w:val="16"/>
              </w:rPr>
              <w:t>&lt;Ex: GASKET&gt;</w:t>
            </w:r>
          </w:p>
          <w:p w14:paraId="39B58706" w14:textId="42D528B2" w:rsidR="00875F77" w:rsidRPr="009142ED" w:rsidRDefault="00875F77" w:rsidP="00715640">
            <w:pPr>
              <w:spacing w:before="0"/>
              <w:jc w:val="center"/>
              <w:rPr>
                <w:rFonts w:ascii="Intel Clear" w:eastAsia="Times New Roman" w:hAnsi="Intel Clear" w:cs="Intel Clear"/>
                <w:b/>
                <w:bCs/>
                <w:color w:val="000000"/>
                <w:sz w:val="16"/>
                <w:szCs w:val="16"/>
              </w:rPr>
            </w:pPr>
            <w:r>
              <w:rPr>
                <w:rFonts w:ascii="Intel Clear" w:eastAsia="Times New Roman" w:hAnsi="Intel Clear" w:cs="Intel Clear"/>
                <w:b/>
                <w:bCs/>
                <w:color w:val="000000"/>
                <w:sz w:val="16"/>
                <w:szCs w:val="16"/>
              </w:rPr>
              <w:t>Effort Sizing</w:t>
            </w:r>
          </w:p>
        </w:tc>
        <w:tc>
          <w:tcPr>
            <w:tcW w:w="0" w:type="auto"/>
          </w:tcPr>
          <w:p w14:paraId="0409C6E7" w14:textId="77777777" w:rsidR="00875F77" w:rsidRPr="009142ED" w:rsidRDefault="00875F77" w:rsidP="00715640">
            <w:pPr>
              <w:spacing w:before="0"/>
              <w:jc w:val="center"/>
              <w:rPr>
                <w:rFonts w:ascii="Intel Clear" w:eastAsia="Times New Roman" w:hAnsi="Intel Clear" w:cs="Intel Clear"/>
                <w:b/>
                <w:bCs/>
                <w:i/>
                <w:iCs/>
                <w:color w:val="FF0000"/>
                <w:sz w:val="16"/>
                <w:szCs w:val="16"/>
              </w:rPr>
            </w:pPr>
            <w:r w:rsidRPr="009142ED">
              <w:rPr>
                <w:rFonts w:ascii="Intel Clear" w:eastAsia="Times New Roman" w:hAnsi="Intel Clear" w:cs="Intel Clear"/>
                <w:b/>
                <w:bCs/>
                <w:i/>
                <w:iCs/>
                <w:color w:val="FF0000"/>
                <w:sz w:val="16"/>
                <w:szCs w:val="16"/>
              </w:rPr>
              <w:t>&lt;Validation Environment&gt;</w:t>
            </w:r>
          </w:p>
          <w:p w14:paraId="0620379B" w14:textId="77777777" w:rsidR="00875F77" w:rsidRPr="009142ED" w:rsidRDefault="00875F77" w:rsidP="00715640">
            <w:pPr>
              <w:spacing w:before="0"/>
              <w:jc w:val="center"/>
              <w:rPr>
                <w:rFonts w:ascii="Intel Clear" w:eastAsia="Times New Roman" w:hAnsi="Intel Clear" w:cs="Intel Clear"/>
                <w:b/>
                <w:bCs/>
                <w:i/>
                <w:iCs/>
                <w:color w:val="000000"/>
                <w:sz w:val="16"/>
                <w:szCs w:val="16"/>
              </w:rPr>
            </w:pPr>
            <w:r w:rsidRPr="009142ED">
              <w:rPr>
                <w:rFonts w:ascii="Intel Clear" w:eastAsia="Times New Roman" w:hAnsi="Intel Clear" w:cs="Intel Clear"/>
                <w:b/>
                <w:bCs/>
                <w:i/>
                <w:iCs/>
                <w:color w:val="FF0000"/>
                <w:sz w:val="16"/>
                <w:szCs w:val="16"/>
              </w:rPr>
              <w:t xml:space="preserve">&lt;Ex: </w:t>
            </w:r>
            <w:r>
              <w:rPr>
                <w:rFonts w:ascii="Intel Clear" w:eastAsia="Times New Roman" w:hAnsi="Intel Clear" w:cs="Intel Clear"/>
                <w:b/>
                <w:bCs/>
                <w:i/>
                <w:iCs/>
                <w:color w:val="FF0000"/>
                <w:sz w:val="16"/>
                <w:szCs w:val="16"/>
              </w:rPr>
              <w:t>CSE TOP</w:t>
            </w:r>
            <w:r w:rsidRPr="009142ED">
              <w:rPr>
                <w:rFonts w:ascii="Intel Clear" w:eastAsia="Times New Roman" w:hAnsi="Intel Clear" w:cs="Intel Clear"/>
                <w:b/>
                <w:bCs/>
                <w:i/>
                <w:iCs/>
                <w:color w:val="FF0000"/>
                <w:sz w:val="16"/>
                <w:szCs w:val="16"/>
              </w:rPr>
              <w:t>&gt;</w:t>
            </w:r>
          </w:p>
          <w:p w14:paraId="1D01E4D1" w14:textId="05052AE5" w:rsidR="00875F77" w:rsidRPr="009142ED" w:rsidRDefault="00875F77" w:rsidP="00715640">
            <w:pPr>
              <w:spacing w:before="0"/>
              <w:jc w:val="center"/>
              <w:rPr>
                <w:rFonts w:ascii="Intel Clear" w:eastAsia="Times New Roman" w:hAnsi="Intel Clear" w:cs="Intel Clear"/>
                <w:b/>
                <w:bCs/>
                <w:i/>
                <w:iCs/>
                <w:color w:val="FF0000"/>
                <w:sz w:val="16"/>
                <w:szCs w:val="16"/>
              </w:rPr>
            </w:pPr>
            <w:r>
              <w:rPr>
                <w:rFonts w:ascii="Intel Clear" w:eastAsia="Times New Roman" w:hAnsi="Intel Clear" w:cs="Intel Clear"/>
                <w:b/>
                <w:bCs/>
                <w:color w:val="000000"/>
                <w:sz w:val="16"/>
                <w:szCs w:val="16"/>
              </w:rPr>
              <w:t>Effort Sizing</w:t>
            </w:r>
          </w:p>
        </w:tc>
      </w:tr>
      <w:tr w:rsidR="00875F77" w:rsidRPr="009142ED" w14:paraId="39BC53C0" w14:textId="77777777" w:rsidTr="00715640">
        <w:trPr>
          <w:trHeight w:val="288"/>
        </w:trPr>
        <w:tc>
          <w:tcPr>
            <w:tcW w:w="0" w:type="auto"/>
          </w:tcPr>
          <w:p w14:paraId="09DFA33E" w14:textId="57E58B21" w:rsidR="00875F77" w:rsidRPr="00875F77" w:rsidRDefault="00875F77" w:rsidP="00715640">
            <w:pPr>
              <w:spacing w:before="0"/>
              <w:jc w:val="center"/>
              <w:rPr>
                <w:rFonts w:ascii="Intel Clear" w:eastAsia="Times New Roman" w:hAnsi="Intel Clear" w:cs="Intel Clear"/>
                <w:i/>
                <w:iCs/>
                <w:color w:val="FF0000"/>
                <w:sz w:val="16"/>
                <w:szCs w:val="16"/>
              </w:rPr>
            </w:pPr>
            <w:r w:rsidRPr="00875F77">
              <w:rPr>
                <w:rFonts w:ascii="Intel Clear" w:eastAsia="Times New Roman" w:hAnsi="Intel Clear" w:cs="Intel Clear"/>
                <w:i/>
                <w:iCs/>
                <w:color w:val="FF0000"/>
                <w:sz w:val="16"/>
                <w:szCs w:val="16"/>
              </w:rPr>
              <w:t>&lt;S&gt;</w:t>
            </w:r>
          </w:p>
        </w:tc>
        <w:tc>
          <w:tcPr>
            <w:tcW w:w="0" w:type="auto"/>
          </w:tcPr>
          <w:p w14:paraId="63863931" w14:textId="37918AFF" w:rsidR="00875F77" w:rsidRPr="00875F77" w:rsidRDefault="00875F77" w:rsidP="00715640">
            <w:pPr>
              <w:spacing w:before="0"/>
              <w:jc w:val="center"/>
              <w:rPr>
                <w:rFonts w:ascii="Intel Clear" w:eastAsia="Times New Roman" w:hAnsi="Intel Clear" w:cs="Intel Clear"/>
                <w:i/>
                <w:iCs/>
                <w:color w:val="FF0000"/>
                <w:sz w:val="16"/>
                <w:szCs w:val="16"/>
              </w:rPr>
            </w:pPr>
            <w:r w:rsidRPr="00875F77">
              <w:rPr>
                <w:rFonts w:ascii="Intel Clear" w:eastAsia="Times New Roman" w:hAnsi="Intel Clear" w:cs="Intel Clear"/>
                <w:i/>
                <w:iCs/>
                <w:color w:val="FF0000"/>
                <w:sz w:val="16"/>
                <w:szCs w:val="16"/>
              </w:rPr>
              <w:t>&lt;M&gt;</w:t>
            </w:r>
          </w:p>
        </w:tc>
        <w:tc>
          <w:tcPr>
            <w:tcW w:w="0" w:type="auto"/>
          </w:tcPr>
          <w:p w14:paraId="2F4D0B6E" w14:textId="47B72051" w:rsidR="00875F77" w:rsidRPr="00875F77" w:rsidRDefault="00875F77" w:rsidP="00715640">
            <w:pPr>
              <w:spacing w:before="0"/>
              <w:jc w:val="center"/>
              <w:rPr>
                <w:rFonts w:ascii="Intel Clear" w:eastAsia="Times New Roman" w:hAnsi="Intel Clear" w:cs="Intel Clear"/>
                <w:i/>
                <w:iCs/>
                <w:color w:val="FF0000"/>
                <w:sz w:val="16"/>
                <w:szCs w:val="16"/>
              </w:rPr>
            </w:pPr>
            <w:r w:rsidRPr="00875F77">
              <w:rPr>
                <w:rFonts w:ascii="Intel Clear" w:eastAsia="Times New Roman" w:hAnsi="Intel Clear" w:cs="Intel Clear"/>
                <w:i/>
                <w:iCs/>
                <w:color w:val="FF0000"/>
                <w:sz w:val="16"/>
                <w:szCs w:val="16"/>
              </w:rPr>
              <w:t>&lt;XL&gt;</w:t>
            </w:r>
          </w:p>
        </w:tc>
      </w:tr>
    </w:tbl>
    <w:p w14:paraId="2E639060" w14:textId="77777777" w:rsidR="004B4B17" w:rsidRDefault="004B4B17" w:rsidP="001D5409">
      <w:pPr>
        <w:rPr>
          <w:rFonts w:ascii="Intel Clear" w:hAnsi="Intel Clear" w:cs="Intel Clear"/>
          <w:i/>
          <w:iCs/>
          <w:color w:val="FF0000"/>
        </w:rPr>
      </w:pPr>
    </w:p>
    <w:p w14:paraId="0C69D81A" w14:textId="77777777" w:rsidR="001D5409" w:rsidRPr="00DA651B" w:rsidRDefault="001D5409" w:rsidP="001D5409">
      <w:pPr>
        <w:rPr>
          <w:rFonts w:ascii="Intel Clear" w:hAnsi="Intel Clear" w:cs="Intel Clear"/>
          <w:i/>
          <w:iCs/>
          <w:color w:val="FF0000"/>
        </w:rPr>
      </w:pPr>
      <w:r w:rsidRPr="00DA651B">
        <w:rPr>
          <w:rFonts w:ascii="Intel Clear" w:hAnsi="Intel Clear" w:cs="Intel Clear"/>
          <w:i/>
          <w:iCs/>
          <w:color w:val="FF0000"/>
        </w:rPr>
        <w:t>&lt;Provide overall effort needed to execute this PCR, effort to be provided per IP environment, below is an example template, owner can choose to use a different template than below&gt;</w:t>
      </w:r>
    </w:p>
    <w:p w14:paraId="539408C1" w14:textId="77777777" w:rsidR="001D5409" w:rsidRPr="00DA651B" w:rsidRDefault="001D5409" w:rsidP="001D5409">
      <w:pPr>
        <w:rPr>
          <w:rFonts w:ascii="Intel Clear" w:hAnsi="Intel Clear" w:cs="Intel Cle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100"/>
        <w:gridCol w:w="1093"/>
        <w:gridCol w:w="1093"/>
        <w:gridCol w:w="1093"/>
      </w:tblGrid>
      <w:tr w:rsidR="001D5409" w:rsidRPr="009142ED" w14:paraId="3D26E403" w14:textId="77777777" w:rsidTr="00715640">
        <w:trPr>
          <w:trHeight w:val="288"/>
        </w:trPr>
        <w:tc>
          <w:tcPr>
            <w:tcW w:w="0" w:type="auto"/>
            <w:noWrap/>
            <w:vAlign w:val="bottom"/>
            <w:hideMark/>
          </w:tcPr>
          <w:p w14:paraId="7120AD80" w14:textId="77777777" w:rsidR="001D5409" w:rsidRPr="009142ED" w:rsidRDefault="001D5409" w:rsidP="00715640">
            <w:pPr>
              <w:spacing w:before="0"/>
              <w:jc w:val="center"/>
              <w:rPr>
                <w:rFonts w:ascii="Intel Clear" w:eastAsia="Times New Roman" w:hAnsi="Intel Clear" w:cs="Intel Clear"/>
                <w:b/>
                <w:bCs/>
                <w:color w:val="000000"/>
                <w:sz w:val="16"/>
                <w:szCs w:val="16"/>
              </w:rPr>
            </w:pPr>
            <w:r w:rsidRPr="009142ED">
              <w:rPr>
                <w:rFonts w:ascii="Intel Clear" w:eastAsia="Times New Roman" w:hAnsi="Intel Clear" w:cs="Intel Clear"/>
                <w:b/>
                <w:bCs/>
                <w:color w:val="000000"/>
                <w:sz w:val="16"/>
                <w:szCs w:val="16"/>
              </w:rPr>
              <w:t>Area of Impact</w:t>
            </w:r>
          </w:p>
        </w:tc>
        <w:tc>
          <w:tcPr>
            <w:tcW w:w="0" w:type="auto"/>
            <w:noWrap/>
            <w:vAlign w:val="bottom"/>
            <w:hideMark/>
          </w:tcPr>
          <w:p w14:paraId="0DACFC18" w14:textId="77777777" w:rsidR="001D5409" w:rsidRPr="009142ED" w:rsidRDefault="001D5409" w:rsidP="00715640">
            <w:pPr>
              <w:spacing w:before="0"/>
              <w:jc w:val="center"/>
              <w:rPr>
                <w:rFonts w:ascii="Intel Clear" w:eastAsia="Times New Roman" w:hAnsi="Intel Clear" w:cs="Intel Clear"/>
                <w:b/>
                <w:bCs/>
                <w:color w:val="000000"/>
                <w:sz w:val="16"/>
                <w:szCs w:val="16"/>
              </w:rPr>
            </w:pPr>
            <w:r w:rsidRPr="009142ED">
              <w:rPr>
                <w:rFonts w:ascii="Intel Clear" w:eastAsia="Times New Roman" w:hAnsi="Intel Clear" w:cs="Intel Clear"/>
                <w:b/>
                <w:bCs/>
                <w:color w:val="000000"/>
                <w:sz w:val="16"/>
                <w:szCs w:val="16"/>
              </w:rPr>
              <w:t>Comments</w:t>
            </w:r>
          </w:p>
        </w:tc>
        <w:tc>
          <w:tcPr>
            <w:tcW w:w="0" w:type="auto"/>
          </w:tcPr>
          <w:p w14:paraId="404FCA1C" w14:textId="77777777" w:rsidR="001D5409" w:rsidRPr="009142ED" w:rsidRDefault="001D5409" w:rsidP="00715640">
            <w:pPr>
              <w:spacing w:before="0"/>
              <w:jc w:val="center"/>
              <w:rPr>
                <w:rFonts w:ascii="Intel Clear" w:eastAsia="Times New Roman" w:hAnsi="Intel Clear" w:cs="Intel Clear"/>
                <w:b/>
                <w:bCs/>
                <w:i/>
                <w:iCs/>
                <w:color w:val="FF0000"/>
                <w:sz w:val="16"/>
                <w:szCs w:val="16"/>
              </w:rPr>
            </w:pPr>
            <w:r w:rsidRPr="009142ED">
              <w:rPr>
                <w:rFonts w:ascii="Intel Clear" w:eastAsia="Times New Roman" w:hAnsi="Intel Clear" w:cs="Intel Clear"/>
                <w:b/>
                <w:bCs/>
                <w:i/>
                <w:iCs/>
                <w:color w:val="FF0000"/>
                <w:sz w:val="16"/>
                <w:szCs w:val="16"/>
              </w:rPr>
              <w:t>&lt;Validation Environment&gt;</w:t>
            </w:r>
          </w:p>
          <w:p w14:paraId="50096026" w14:textId="77777777" w:rsidR="001D5409" w:rsidRPr="009142ED" w:rsidRDefault="001D5409" w:rsidP="00715640">
            <w:pPr>
              <w:spacing w:before="0"/>
              <w:jc w:val="center"/>
              <w:rPr>
                <w:rFonts w:ascii="Intel Clear" w:eastAsia="Times New Roman" w:hAnsi="Intel Clear" w:cs="Intel Clear"/>
                <w:b/>
                <w:bCs/>
                <w:i/>
                <w:iCs/>
                <w:color w:val="000000"/>
                <w:sz w:val="16"/>
                <w:szCs w:val="16"/>
              </w:rPr>
            </w:pPr>
            <w:r w:rsidRPr="009142ED">
              <w:rPr>
                <w:rFonts w:ascii="Intel Clear" w:eastAsia="Times New Roman" w:hAnsi="Intel Clear" w:cs="Intel Clear"/>
                <w:b/>
                <w:bCs/>
                <w:i/>
                <w:iCs/>
                <w:color w:val="FF0000"/>
                <w:sz w:val="16"/>
                <w:szCs w:val="16"/>
              </w:rPr>
              <w:t>&lt;Ex: MISA&gt;</w:t>
            </w:r>
          </w:p>
          <w:p w14:paraId="12BA72B1" w14:textId="77777777" w:rsidR="001D5409" w:rsidRPr="009142ED" w:rsidRDefault="001D5409" w:rsidP="00715640">
            <w:pPr>
              <w:spacing w:before="0"/>
              <w:jc w:val="center"/>
              <w:rPr>
                <w:rFonts w:ascii="Intel Clear" w:eastAsia="Times New Roman" w:hAnsi="Intel Clear" w:cs="Intel Clear"/>
                <w:b/>
                <w:bCs/>
                <w:color w:val="000000"/>
                <w:sz w:val="16"/>
                <w:szCs w:val="16"/>
              </w:rPr>
            </w:pPr>
            <w:r w:rsidRPr="009142ED">
              <w:rPr>
                <w:rFonts w:ascii="Intel Clear" w:eastAsia="Times New Roman" w:hAnsi="Intel Clear" w:cs="Intel Clear"/>
                <w:b/>
                <w:bCs/>
                <w:color w:val="000000"/>
                <w:sz w:val="16"/>
                <w:szCs w:val="16"/>
              </w:rPr>
              <w:t>Effort in Weeks</w:t>
            </w:r>
          </w:p>
        </w:tc>
        <w:tc>
          <w:tcPr>
            <w:tcW w:w="0" w:type="auto"/>
          </w:tcPr>
          <w:p w14:paraId="15CE9E76" w14:textId="77777777" w:rsidR="001D5409" w:rsidRPr="009142ED" w:rsidRDefault="001D5409" w:rsidP="00715640">
            <w:pPr>
              <w:spacing w:before="0"/>
              <w:jc w:val="center"/>
              <w:rPr>
                <w:rFonts w:ascii="Intel Clear" w:eastAsia="Times New Roman" w:hAnsi="Intel Clear" w:cs="Intel Clear"/>
                <w:b/>
                <w:bCs/>
                <w:i/>
                <w:iCs/>
                <w:color w:val="FF0000"/>
                <w:sz w:val="16"/>
                <w:szCs w:val="16"/>
              </w:rPr>
            </w:pPr>
            <w:r w:rsidRPr="009142ED">
              <w:rPr>
                <w:rFonts w:ascii="Intel Clear" w:eastAsia="Times New Roman" w:hAnsi="Intel Clear" w:cs="Intel Clear"/>
                <w:b/>
                <w:bCs/>
                <w:i/>
                <w:iCs/>
                <w:color w:val="FF0000"/>
                <w:sz w:val="16"/>
                <w:szCs w:val="16"/>
              </w:rPr>
              <w:t>&lt;Validation Environment&gt;</w:t>
            </w:r>
          </w:p>
          <w:p w14:paraId="32A1C426" w14:textId="77777777" w:rsidR="001D5409" w:rsidRPr="009142ED" w:rsidRDefault="001D5409" w:rsidP="00715640">
            <w:pPr>
              <w:spacing w:before="0"/>
              <w:jc w:val="center"/>
              <w:rPr>
                <w:rFonts w:ascii="Intel Clear" w:eastAsia="Times New Roman" w:hAnsi="Intel Clear" w:cs="Intel Clear"/>
                <w:b/>
                <w:bCs/>
                <w:i/>
                <w:iCs/>
                <w:color w:val="000000"/>
                <w:sz w:val="16"/>
                <w:szCs w:val="16"/>
              </w:rPr>
            </w:pPr>
            <w:r w:rsidRPr="009142ED">
              <w:rPr>
                <w:rFonts w:ascii="Intel Clear" w:eastAsia="Times New Roman" w:hAnsi="Intel Clear" w:cs="Intel Clear"/>
                <w:b/>
                <w:bCs/>
                <w:i/>
                <w:iCs/>
                <w:color w:val="FF0000"/>
                <w:sz w:val="16"/>
                <w:szCs w:val="16"/>
              </w:rPr>
              <w:t>&lt;Ex: GASKET&gt;</w:t>
            </w:r>
          </w:p>
          <w:p w14:paraId="02EEB0E3" w14:textId="77777777" w:rsidR="001D5409" w:rsidRPr="009142ED" w:rsidRDefault="001D5409" w:rsidP="00715640">
            <w:pPr>
              <w:spacing w:before="0"/>
              <w:jc w:val="center"/>
              <w:rPr>
                <w:rFonts w:ascii="Intel Clear" w:eastAsia="Times New Roman" w:hAnsi="Intel Clear" w:cs="Intel Clear"/>
                <w:b/>
                <w:bCs/>
                <w:color w:val="000000"/>
                <w:sz w:val="16"/>
                <w:szCs w:val="16"/>
              </w:rPr>
            </w:pPr>
            <w:r w:rsidRPr="009142ED">
              <w:rPr>
                <w:rFonts w:ascii="Intel Clear" w:eastAsia="Times New Roman" w:hAnsi="Intel Clear" w:cs="Intel Clear"/>
                <w:b/>
                <w:bCs/>
                <w:color w:val="000000"/>
                <w:sz w:val="16"/>
                <w:szCs w:val="16"/>
              </w:rPr>
              <w:t>Effort in Weeks</w:t>
            </w:r>
          </w:p>
        </w:tc>
        <w:tc>
          <w:tcPr>
            <w:tcW w:w="0" w:type="auto"/>
          </w:tcPr>
          <w:p w14:paraId="1A04A818" w14:textId="77777777" w:rsidR="001D5409" w:rsidRPr="009142ED" w:rsidRDefault="001D5409" w:rsidP="00715640">
            <w:pPr>
              <w:spacing w:before="0"/>
              <w:jc w:val="center"/>
              <w:rPr>
                <w:rFonts w:ascii="Intel Clear" w:eastAsia="Times New Roman" w:hAnsi="Intel Clear" w:cs="Intel Clear"/>
                <w:b/>
                <w:bCs/>
                <w:i/>
                <w:iCs/>
                <w:color w:val="FF0000"/>
                <w:sz w:val="16"/>
                <w:szCs w:val="16"/>
              </w:rPr>
            </w:pPr>
            <w:r w:rsidRPr="009142ED">
              <w:rPr>
                <w:rFonts w:ascii="Intel Clear" w:eastAsia="Times New Roman" w:hAnsi="Intel Clear" w:cs="Intel Clear"/>
                <w:b/>
                <w:bCs/>
                <w:i/>
                <w:iCs/>
                <w:color w:val="FF0000"/>
                <w:sz w:val="16"/>
                <w:szCs w:val="16"/>
              </w:rPr>
              <w:t>&lt;Validation Environment&gt;</w:t>
            </w:r>
          </w:p>
          <w:p w14:paraId="3FB159F7" w14:textId="77777777" w:rsidR="001D5409" w:rsidRPr="009142ED" w:rsidRDefault="001D5409" w:rsidP="00715640">
            <w:pPr>
              <w:spacing w:before="0"/>
              <w:jc w:val="center"/>
              <w:rPr>
                <w:rFonts w:ascii="Intel Clear" w:eastAsia="Times New Roman" w:hAnsi="Intel Clear" w:cs="Intel Clear"/>
                <w:b/>
                <w:bCs/>
                <w:i/>
                <w:iCs/>
                <w:color w:val="000000"/>
                <w:sz w:val="16"/>
                <w:szCs w:val="16"/>
              </w:rPr>
            </w:pPr>
            <w:r w:rsidRPr="009142ED">
              <w:rPr>
                <w:rFonts w:ascii="Intel Clear" w:eastAsia="Times New Roman" w:hAnsi="Intel Clear" w:cs="Intel Clear"/>
                <w:b/>
                <w:bCs/>
                <w:i/>
                <w:iCs/>
                <w:color w:val="FF0000"/>
                <w:sz w:val="16"/>
                <w:szCs w:val="16"/>
              </w:rPr>
              <w:t xml:space="preserve">&lt;Ex: </w:t>
            </w:r>
            <w:r>
              <w:rPr>
                <w:rFonts w:ascii="Intel Clear" w:eastAsia="Times New Roman" w:hAnsi="Intel Clear" w:cs="Intel Clear"/>
                <w:b/>
                <w:bCs/>
                <w:i/>
                <w:iCs/>
                <w:color w:val="FF0000"/>
                <w:sz w:val="16"/>
                <w:szCs w:val="16"/>
              </w:rPr>
              <w:t>CSE TOP</w:t>
            </w:r>
            <w:r w:rsidRPr="009142ED">
              <w:rPr>
                <w:rFonts w:ascii="Intel Clear" w:eastAsia="Times New Roman" w:hAnsi="Intel Clear" w:cs="Intel Clear"/>
                <w:b/>
                <w:bCs/>
                <w:i/>
                <w:iCs/>
                <w:color w:val="FF0000"/>
                <w:sz w:val="16"/>
                <w:szCs w:val="16"/>
              </w:rPr>
              <w:t>&gt;</w:t>
            </w:r>
          </w:p>
          <w:p w14:paraId="11D540E2" w14:textId="77777777" w:rsidR="001D5409" w:rsidRPr="009142ED" w:rsidRDefault="001D5409" w:rsidP="00715640">
            <w:pPr>
              <w:spacing w:before="0"/>
              <w:jc w:val="center"/>
              <w:rPr>
                <w:rFonts w:ascii="Intel Clear" w:eastAsia="Times New Roman" w:hAnsi="Intel Clear" w:cs="Intel Clear"/>
                <w:b/>
                <w:bCs/>
                <w:i/>
                <w:iCs/>
                <w:color w:val="FF0000"/>
                <w:sz w:val="16"/>
                <w:szCs w:val="16"/>
              </w:rPr>
            </w:pPr>
            <w:r w:rsidRPr="009142ED">
              <w:rPr>
                <w:rFonts w:ascii="Intel Clear" w:eastAsia="Times New Roman" w:hAnsi="Intel Clear" w:cs="Intel Clear"/>
                <w:b/>
                <w:bCs/>
                <w:color w:val="000000"/>
                <w:sz w:val="16"/>
                <w:szCs w:val="16"/>
              </w:rPr>
              <w:t>Effort in Weeks</w:t>
            </w:r>
          </w:p>
        </w:tc>
      </w:tr>
      <w:tr w:rsidR="001D5409" w:rsidRPr="009142ED" w14:paraId="46BA65B2" w14:textId="77777777" w:rsidTr="00715640">
        <w:trPr>
          <w:trHeight w:val="288"/>
        </w:trPr>
        <w:tc>
          <w:tcPr>
            <w:tcW w:w="0" w:type="auto"/>
            <w:noWrap/>
            <w:vAlign w:val="bottom"/>
            <w:hideMark/>
          </w:tcPr>
          <w:p w14:paraId="18060CA0" w14:textId="77777777" w:rsidR="001D5409" w:rsidRPr="009142ED" w:rsidRDefault="001D5409" w:rsidP="00715640">
            <w:pPr>
              <w:spacing w:before="0"/>
              <w:jc w:val="center"/>
              <w:rPr>
                <w:rFonts w:ascii="Intel Clear" w:eastAsia="Times New Roman" w:hAnsi="Intel Clear" w:cs="Intel Clear"/>
                <w:color w:val="000000"/>
                <w:sz w:val="16"/>
                <w:szCs w:val="16"/>
              </w:rPr>
            </w:pPr>
            <w:r w:rsidRPr="009142ED">
              <w:rPr>
                <w:rFonts w:ascii="Intel Clear" w:eastAsia="Times New Roman" w:hAnsi="Intel Clear" w:cs="Intel Clear"/>
                <w:color w:val="000000"/>
                <w:sz w:val="16"/>
                <w:szCs w:val="16"/>
              </w:rPr>
              <w:t>Documentation</w:t>
            </w:r>
          </w:p>
        </w:tc>
        <w:tc>
          <w:tcPr>
            <w:tcW w:w="0" w:type="auto"/>
            <w:noWrap/>
            <w:vAlign w:val="bottom"/>
            <w:hideMark/>
          </w:tcPr>
          <w:p w14:paraId="3B1F1F2E" w14:textId="14671BD0" w:rsidR="001D5409" w:rsidRPr="009142ED" w:rsidRDefault="001E6B20" w:rsidP="00715640">
            <w:pPr>
              <w:spacing w:before="0"/>
              <w:jc w:val="center"/>
              <w:rPr>
                <w:rFonts w:ascii="Intel Clear" w:eastAsia="Times New Roman" w:hAnsi="Intel Clear" w:cs="Intel Clear"/>
                <w:color w:val="000000"/>
                <w:sz w:val="16"/>
                <w:szCs w:val="16"/>
              </w:rPr>
            </w:pPr>
            <w:r>
              <w:rPr>
                <w:rFonts w:ascii="Intel Clear" w:eastAsia="Times New Roman" w:hAnsi="Intel Clear" w:cs="Intel Clear"/>
                <w:color w:val="000000"/>
                <w:sz w:val="16"/>
                <w:szCs w:val="16"/>
              </w:rPr>
              <w:t>Val DCN (</w:t>
            </w:r>
            <w:r w:rsidR="001D5409" w:rsidRPr="009142ED">
              <w:rPr>
                <w:rFonts w:ascii="Intel Clear" w:eastAsia="Times New Roman" w:hAnsi="Intel Clear" w:cs="Intel Clear"/>
                <w:color w:val="000000"/>
                <w:sz w:val="16"/>
                <w:szCs w:val="16"/>
              </w:rPr>
              <w:t>Test Plan, Verif A-spec, Security Test Plan</w:t>
            </w:r>
            <w:r>
              <w:rPr>
                <w:rFonts w:ascii="Intel Clear" w:eastAsia="Times New Roman" w:hAnsi="Intel Clear" w:cs="Intel Clear"/>
                <w:color w:val="000000"/>
                <w:sz w:val="16"/>
                <w:szCs w:val="16"/>
              </w:rPr>
              <w:t>)</w:t>
            </w:r>
          </w:p>
        </w:tc>
        <w:tc>
          <w:tcPr>
            <w:tcW w:w="0" w:type="auto"/>
          </w:tcPr>
          <w:p w14:paraId="33FC055F" w14:textId="6DF80A6D" w:rsidR="001D5409" w:rsidRPr="009142ED" w:rsidRDefault="001D5409" w:rsidP="00715640">
            <w:pPr>
              <w:spacing w:before="0"/>
              <w:jc w:val="center"/>
              <w:rPr>
                <w:rFonts w:ascii="Intel Clear" w:eastAsia="Times New Roman" w:hAnsi="Intel Clear" w:cs="Intel Clear"/>
                <w:color w:val="000000"/>
                <w:sz w:val="16"/>
                <w:szCs w:val="16"/>
              </w:rPr>
            </w:pPr>
          </w:p>
        </w:tc>
        <w:tc>
          <w:tcPr>
            <w:tcW w:w="0" w:type="auto"/>
          </w:tcPr>
          <w:p w14:paraId="6666E94C" w14:textId="77777777" w:rsidR="001D5409" w:rsidRPr="009142ED" w:rsidRDefault="001D5409" w:rsidP="00715640">
            <w:pPr>
              <w:spacing w:before="0"/>
              <w:jc w:val="center"/>
              <w:rPr>
                <w:rFonts w:ascii="Intel Clear" w:eastAsia="Times New Roman" w:hAnsi="Intel Clear" w:cs="Intel Clear"/>
                <w:color w:val="000000"/>
                <w:sz w:val="16"/>
                <w:szCs w:val="16"/>
              </w:rPr>
            </w:pPr>
          </w:p>
        </w:tc>
        <w:tc>
          <w:tcPr>
            <w:tcW w:w="0" w:type="auto"/>
          </w:tcPr>
          <w:p w14:paraId="1510F602" w14:textId="77777777" w:rsidR="001D5409" w:rsidRPr="009142ED" w:rsidRDefault="001D5409" w:rsidP="00715640">
            <w:pPr>
              <w:spacing w:before="0"/>
              <w:jc w:val="center"/>
              <w:rPr>
                <w:rFonts w:ascii="Intel Clear" w:eastAsia="Times New Roman" w:hAnsi="Intel Clear" w:cs="Intel Clear"/>
                <w:color w:val="000000"/>
                <w:sz w:val="16"/>
                <w:szCs w:val="16"/>
              </w:rPr>
            </w:pPr>
          </w:p>
        </w:tc>
      </w:tr>
      <w:tr w:rsidR="001D5409" w:rsidRPr="009142ED" w14:paraId="78FBDAF8" w14:textId="77777777" w:rsidTr="00715640">
        <w:trPr>
          <w:trHeight w:val="288"/>
        </w:trPr>
        <w:tc>
          <w:tcPr>
            <w:tcW w:w="0" w:type="auto"/>
            <w:noWrap/>
            <w:vAlign w:val="bottom"/>
            <w:hideMark/>
          </w:tcPr>
          <w:p w14:paraId="77DC35A0" w14:textId="77777777" w:rsidR="001D5409" w:rsidRPr="009142ED" w:rsidRDefault="001D5409" w:rsidP="00715640">
            <w:pPr>
              <w:spacing w:before="0"/>
              <w:jc w:val="center"/>
              <w:rPr>
                <w:rFonts w:ascii="Intel Clear" w:eastAsia="Times New Roman" w:hAnsi="Intel Clear" w:cs="Intel Clear"/>
                <w:color w:val="000000"/>
                <w:sz w:val="16"/>
                <w:szCs w:val="16"/>
              </w:rPr>
            </w:pPr>
            <w:r w:rsidRPr="009142ED">
              <w:rPr>
                <w:rFonts w:ascii="Intel Clear" w:eastAsia="Times New Roman" w:hAnsi="Intel Clear" w:cs="Intel Clear"/>
                <w:color w:val="000000"/>
                <w:sz w:val="16"/>
                <w:szCs w:val="16"/>
              </w:rPr>
              <w:t>Environment</w:t>
            </w:r>
          </w:p>
        </w:tc>
        <w:tc>
          <w:tcPr>
            <w:tcW w:w="0" w:type="auto"/>
            <w:noWrap/>
            <w:vAlign w:val="bottom"/>
            <w:hideMark/>
          </w:tcPr>
          <w:p w14:paraId="560244C4" w14:textId="77777777" w:rsidR="001D5409" w:rsidRPr="009142ED" w:rsidRDefault="001D5409" w:rsidP="00715640">
            <w:pPr>
              <w:spacing w:before="0"/>
              <w:jc w:val="center"/>
              <w:rPr>
                <w:rFonts w:ascii="Intel Clear" w:eastAsia="Times New Roman" w:hAnsi="Intel Clear" w:cs="Intel Clear"/>
                <w:color w:val="000000"/>
                <w:sz w:val="16"/>
                <w:szCs w:val="16"/>
              </w:rPr>
            </w:pPr>
            <w:r w:rsidRPr="009142ED">
              <w:rPr>
                <w:rFonts w:ascii="Intel Clear" w:eastAsia="Times New Roman" w:hAnsi="Intel Clear" w:cs="Intel Clear"/>
                <w:color w:val="000000"/>
                <w:sz w:val="16"/>
                <w:szCs w:val="16"/>
              </w:rPr>
              <w:t>Example: TB, TI, Interface, monitors, cfg files, env.sv</w:t>
            </w:r>
          </w:p>
        </w:tc>
        <w:tc>
          <w:tcPr>
            <w:tcW w:w="0" w:type="auto"/>
          </w:tcPr>
          <w:p w14:paraId="301506F8" w14:textId="5FB4EE6F" w:rsidR="001D5409" w:rsidRPr="009142ED" w:rsidRDefault="001D5409" w:rsidP="00715640">
            <w:pPr>
              <w:spacing w:before="0"/>
              <w:jc w:val="center"/>
              <w:rPr>
                <w:rFonts w:ascii="Intel Clear" w:eastAsia="Times New Roman" w:hAnsi="Intel Clear" w:cs="Intel Clear"/>
                <w:color w:val="000000"/>
                <w:sz w:val="16"/>
                <w:szCs w:val="16"/>
              </w:rPr>
            </w:pPr>
          </w:p>
        </w:tc>
        <w:tc>
          <w:tcPr>
            <w:tcW w:w="0" w:type="auto"/>
          </w:tcPr>
          <w:p w14:paraId="31B923EC" w14:textId="77777777" w:rsidR="001D5409" w:rsidRPr="009142ED" w:rsidRDefault="001D5409" w:rsidP="00715640">
            <w:pPr>
              <w:spacing w:before="0"/>
              <w:jc w:val="center"/>
              <w:rPr>
                <w:rFonts w:ascii="Intel Clear" w:eastAsia="Times New Roman" w:hAnsi="Intel Clear" w:cs="Intel Clear"/>
                <w:color w:val="000000"/>
                <w:sz w:val="16"/>
                <w:szCs w:val="16"/>
              </w:rPr>
            </w:pPr>
          </w:p>
        </w:tc>
        <w:tc>
          <w:tcPr>
            <w:tcW w:w="0" w:type="auto"/>
          </w:tcPr>
          <w:p w14:paraId="26A3E7AF" w14:textId="77777777" w:rsidR="001D5409" w:rsidRPr="009142ED" w:rsidRDefault="001D5409" w:rsidP="00715640">
            <w:pPr>
              <w:spacing w:before="0"/>
              <w:jc w:val="center"/>
              <w:rPr>
                <w:rFonts w:ascii="Intel Clear" w:eastAsia="Times New Roman" w:hAnsi="Intel Clear" w:cs="Intel Clear"/>
                <w:color w:val="000000"/>
                <w:sz w:val="16"/>
                <w:szCs w:val="16"/>
              </w:rPr>
            </w:pPr>
          </w:p>
        </w:tc>
      </w:tr>
      <w:tr w:rsidR="001D5409" w:rsidRPr="009142ED" w14:paraId="02865B60" w14:textId="77777777" w:rsidTr="00715640">
        <w:trPr>
          <w:trHeight w:val="288"/>
        </w:trPr>
        <w:tc>
          <w:tcPr>
            <w:tcW w:w="0" w:type="auto"/>
            <w:noWrap/>
            <w:vAlign w:val="bottom"/>
            <w:hideMark/>
          </w:tcPr>
          <w:p w14:paraId="710C5759" w14:textId="77777777" w:rsidR="001D5409" w:rsidRPr="009142ED" w:rsidRDefault="001D5409" w:rsidP="00715640">
            <w:pPr>
              <w:spacing w:before="0"/>
              <w:jc w:val="center"/>
              <w:rPr>
                <w:rFonts w:ascii="Intel Clear" w:eastAsia="Times New Roman" w:hAnsi="Intel Clear" w:cs="Intel Clear"/>
                <w:color w:val="000000"/>
                <w:sz w:val="16"/>
                <w:szCs w:val="16"/>
              </w:rPr>
            </w:pPr>
            <w:r w:rsidRPr="009142ED">
              <w:rPr>
                <w:rFonts w:ascii="Intel Clear" w:eastAsia="Times New Roman" w:hAnsi="Intel Clear" w:cs="Intel Clear"/>
                <w:color w:val="000000"/>
                <w:sz w:val="16"/>
                <w:szCs w:val="16"/>
              </w:rPr>
              <w:t>Test Development/Execution</w:t>
            </w:r>
          </w:p>
        </w:tc>
        <w:tc>
          <w:tcPr>
            <w:tcW w:w="0" w:type="auto"/>
            <w:noWrap/>
            <w:vAlign w:val="bottom"/>
          </w:tcPr>
          <w:p w14:paraId="017FE9E5" w14:textId="77777777" w:rsidR="001D5409" w:rsidRPr="009142ED" w:rsidRDefault="001D5409" w:rsidP="00715640">
            <w:pPr>
              <w:spacing w:before="0"/>
              <w:jc w:val="center"/>
              <w:rPr>
                <w:rFonts w:ascii="Intel Clear" w:eastAsia="Times New Roman" w:hAnsi="Intel Clear" w:cs="Intel Clear"/>
                <w:color w:val="000000"/>
                <w:sz w:val="16"/>
                <w:szCs w:val="16"/>
              </w:rPr>
            </w:pPr>
          </w:p>
        </w:tc>
        <w:tc>
          <w:tcPr>
            <w:tcW w:w="0" w:type="auto"/>
          </w:tcPr>
          <w:p w14:paraId="233CB3B6" w14:textId="77777777" w:rsidR="001D5409" w:rsidRPr="009142ED" w:rsidRDefault="001D5409" w:rsidP="00715640">
            <w:pPr>
              <w:spacing w:before="0"/>
              <w:jc w:val="center"/>
              <w:rPr>
                <w:rFonts w:ascii="Intel Clear" w:eastAsia="Times New Roman" w:hAnsi="Intel Clear" w:cs="Intel Clear"/>
                <w:color w:val="000000"/>
                <w:sz w:val="16"/>
                <w:szCs w:val="16"/>
              </w:rPr>
            </w:pPr>
          </w:p>
        </w:tc>
        <w:tc>
          <w:tcPr>
            <w:tcW w:w="0" w:type="auto"/>
          </w:tcPr>
          <w:p w14:paraId="6AC70576" w14:textId="77777777" w:rsidR="001D5409" w:rsidRPr="009142ED" w:rsidRDefault="001D5409" w:rsidP="00715640">
            <w:pPr>
              <w:spacing w:before="0"/>
              <w:jc w:val="center"/>
              <w:rPr>
                <w:rFonts w:ascii="Intel Clear" w:eastAsia="Times New Roman" w:hAnsi="Intel Clear" w:cs="Intel Clear"/>
                <w:color w:val="000000"/>
                <w:sz w:val="16"/>
                <w:szCs w:val="16"/>
              </w:rPr>
            </w:pPr>
          </w:p>
        </w:tc>
        <w:tc>
          <w:tcPr>
            <w:tcW w:w="0" w:type="auto"/>
          </w:tcPr>
          <w:p w14:paraId="70297BFC" w14:textId="77777777" w:rsidR="001D5409" w:rsidRPr="009142ED" w:rsidRDefault="001D5409" w:rsidP="00715640">
            <w:pPr>
              <w:spacing w:before="0"/>
              <w:jc w:val="center"/>
              <w:rPr>
                <w:rFonts w:ascii="Intel Clear" w:eastAsia="Times New Roman" w:hAnsi="Intel Clear" w:cs="Intel Clear"/>
                <w:color w:val="000000"/>
                <w:sz w:val="16"/>
                <w:szCs w:val="16"/>
              </w:rPr>
            </w:pPr>
          </w:p>
        </w:tc>
      </w:tr>
      <w:tr w:rsidR="001D5409" w:rsidRPr="009142ED" w14:paraId="04DCCE3E" w14:textId="77777777" w:rsidTr="00715640">
        <w:trPr>
          <w:trHeight w:val="288"/>
        </w:trPr>
        <w:tc>
          <w:tcPr>
            <w:tcW w:w="0" w:type="auto"/>
            <w:noWrap/>
            <w:vAlign w:val="bottom"/>
            <w:hideMark/>
          </w:tcPr>
          <w:p w14:paraId="776C29D8" w14:textId="77777777" w:rsidR="001D5409" w:rsidRPr="009142ED" w:rsidRDefault="001D5409" w:rsidP="00715640">
            <w:pPr>
              <w:spacing w:before="0"/>
              <w:jc w:val="center"/>
              <w:rPr>
                <w:rFonts w:ascii="Intel Clear" w:eastAsia="Times New Roman" w:hAnsi="Intel Clear" w:cs="Intel Clear"/>
                <w:color w:val="000000"/>
                <w:sz w:val="16"/>
                <w:szCs w:val="16"/>
              </w:rPr>
            </w:pPr>
            <w:r w:rsidRPr="009142ED">
              <w:rPr>
                <w:rFonts w:ascii="Intel Clear" w:eastAsia="Times New Roman" w:hAnsi="Intel Clear" w:cs="Intel Clear"/>
                <w:color w:val="000000"/>
                <w:sz w:val="16"/>
                <w:szCs w:val="16"/>
              </w:rPr>
              <w:t>Checkers</w:t>
            </w:r>
          </w:p>
        </w:tc>
        <w:tc>
          <w:tcPr>
            <w:tcW w:w="0" w:type="auto"/>
            <w:noWrap/>
            <w:vAlign w:val="bottom"/>
          </w:tcPr>
          <w:p w14:paraId="0B8E379D" w14:textId="77777777" w:rsidR="001D5409" w:rsidRPr="009142ED" w:rsidRDefault="001D5409" w:rsidP="00715640">
            <w:pPr>
              <w:spacing w:before="0"/>
              <w:jc w:val="center"/>
              <w:rPr>
                <w:rFonts w:ascii="Intel Clear" w:eastAsia="Times New Roman" w:hAnsi="Intel Clear" w:cs="Intel Clear"/>
                <w:color w:val="000000"/>
                <w:sz w:val="16"/>
                <w:szCs w:val="16"/>
              </w:rPr>
            </w:pPr>
            <w:r w:rsidRPr="009142ED">
              <w:rPr>
                <w:rFonts w:ascii="Intel Clear" w:eastAsia="Times New Roman" w:hAnsi="Intel Clear" w:cs="Intel Clear"/>
                <w:color w:val="000000"/>
                <w:sz w:val="16"/>
                <w:szCs w:val="16"/>
              </w:rPr>
              <w:t>Scoreboards, Assertions, Protocol checkers etc..</w:t>
            </w:r>
          </w:p>
        </w:tc>
        <w:tc>
          <w:tcPr>
            <w:tcW w:w="0" w:type="auto"/>
          </w:tcPr>
          <w:p w14:paraId="69F83B0E" w14:textId="77777777" w:rsidR="001D5409" w:rsidRPr="009142ED" w:rsidRDefault="001D5409" w:rsidP="00715640">
            <w:pPr>
              <w:spacing w:before="0"/>
              <w:jc w:val="center"/>
              <w:rPr>
                <w:rFonts w:ascii="Intel Clear" w:eastAsia="Times New Roman" w:hAnsi="Intel Clear" w:cs="Intel Clear"/>
                <w:color w:val="000000"/>
                <w:sz w:val="16"/>
                <w:szCs w:val="16"/>
              </w:rPr>
            </w:pPr>
          </w:p>
        </w:tc>
        <w:tc>
          <w:tcPr>
            <w:tcW w:w="0" w:type="auto"/>
          </w:tcPr>
          <w:p w14:paraId="72FE6AB0" w14:textId="77777777" w:rsidR="001D5409" w:rsidRPr="009142ED" w:rsidRDefault="001D5409" w:rsidP="00715640">
            <w:pPr>
              <w:spacing w:before="0"/>
              <w:jc w:val="center"/>
              <w:rPr>
                <w:rFonts w:ascii="Intel Clear" w:eastAsia="Times New Roman" w:hAnsi="Intel Clear" w:cs="Intel Clear"/>
                <w:color w:val="000000"/>
                <w:sz w:val="16"/>
                <w:szCs w:val="16"/>
              </w:rPr>
            </w:pPr>
          </w:p>
        </w:tc>
        <w:tc>
          <w:tcPr>
            <w:tcW w:w="0" w:type="auto"/>
          </w:tcPr>
          <w:p w14:paraId="254FE3A4" w14:textId="77777777" w:rsidR="001D5409" w:rsidRPr="009142ED" w:rsidRDefault="001D5409" w:rsidP="00715640">
            <w:pPr>
              <w:spacing w:before="0"/>
              <w:jc w:val="center"/>
              <w:rPr>
                <w:rFonts w:ascii="Intel Clear" w:eastAsia="Times New Roman" w:hAnsi="Intel Clear" w:cs="Intel Clear"/>
                <w:color w:val="000000"/>
                <w:sz w:val="16"/>
                <w:szCs w:val="16"/>
              </w:rPr>
            </w:pPr>
          </w:p>
        </w:tc>
      </w:tr>
      <w:tr w:rsidR="001D5409" w:rsidRPr="009142ED" w14:paraId="3E97F8D9" w14:textId="77777777" w:rsidTr="00715640">
        <w:trPr>
          <w:trHeight w:val="288"/>
        </w:trPr>
        <w:tc>
          <w:tcPr>
            <w:tcW w:w="0" w:type="auto"/>
            <w:noWrap/>
            <w:vAlign w:val="bottom"/>
            <w:hideMark/>
          </w:tcPr>
          <w:p w14:paraId="25E0D4D3" w14:textId="77777777" w:rsidR="001D5409" w:rsidRPr="009142ED" w:rsidRDefault="001D5409" w:rsidP="00715640">
            <w:pPr>
              <w:spacing w:before="0"/>
              <w:jc w:val="center"/>
              <w:rPr>
                <w:rFonts w:ascii="Intel Clear" w:eastAsia="Times New Roman" w:hAnsi="Intel Clear" w:cs="Intel Clear"/>
                <w:color w:val="000000"/>
                <w:sz w:val="16"/>
                <w:szCs w:val="16"/>
              </w:rPr>
            </w:pPr>
            <w:r w:rsidRPr="009142ED">
              <w:rPr>
                <w:rFonts w:ascii="Intel Clear" w:eastAsia="Times New Roman" w:hAnsi="Intel Clear" w:cs="Intel Clear"/>
                <w:color w:val="000000"/>
                <w:sz w:val="16"/>
                <w:szCs w:val="16"/>
              </w:rPr>
              <w:t>C-Spec Coverage</w:t>
            </w:r>
          </w:p>
        </w:tc>
        <w:tc>
          <w:tcPr>
            <w:tcW w:w="0" w:type="auto"/>
            <w:noWrap/>
            <w:vAlign w:val="bottom"/>
          </w:tcPr>
          <w:p w14:paraId="3D517440" w14:textId="77777777" w:rsidR="001D5409" w:rsidRPr="009142ED" w:rsidRDefault="001D5409" w:rsidP="00715640">
            <w:pPr>
              <w:spacing w:before="0"/>
              <w:jc w:val="center"/>
              <w:rPr>
                <w:rFonts w:ascii="Intel Clear" w:eastAsia="Times New Roman" w:hAnsi="Intel Clear" w:cs="Intel Clear"/>
                <w:color w:val="000000"/>
                <w:sz w:val="16"/>
                <w:szCs w:val="16"/>
              </w:rPr>
            </w:pPr>
          </w:p>
        </w:tc>
        <w:tc>
          <w:tcPr>
            <w:tcW w:w="0" w:type="auto"/>
          </w:tcPr>
          <w:p w14:paraId="78E58DAB" w14:textId="77777777" w:rsidR="001D5409" w:rsidRPr="009142ED" w:rsidRDefault="001D5409" w:rsidP="00715640">
            <w:pPr>
              <w:spacing w:before="0"/>
              <w:jc w:val="center"/>
              <w:rPr>
                <w:rFonts w:ascii="Intel Clear" w:eastAsia="Times New Roman" w:hAnsi="Intel Clear" w:cs="Intel Clear"/>
                <w:color w:val="000000"/>
                <w:sz w:val="16"/>
                <w:szCs w:val="16"/>
              </w:rPr>
            </w:pPr>
          </w:p>
        </w:tc>
        <w:tc>
          <w:tcPr>
            <w:tcW w:w="0" w:type="auto"/>
          </w:tcPr>
          <w:p w14:paraId="1978D1D5" w14:textId="77777777" w:rsidR="001D5409" w:rsidRPr="009142ED" w:rsidRDefault="001D5409" w:rsidP="00715640">
            <w:pPr>
              <w:spacing w:before="0"/>
              <w:jc w:val="center"/>
              <w:rPr>
                <w:rFonts w:ascii="Intel Clear" w:eastAsia="Times New Roman" w:hAnsi="Intel Clear" w:cs="Intel Clear"/>
                <w:color w:val="000000"/>
                <w:sz w:val="16"/>
                <w:szCs w:val="16"/>
              </w:rPr>
            </w:pPr>
          </w:p>
        </w:tc>
        <w:tc>
          <w:tcPr>
            <w:tcW w:w="0" w:type="auto"/>
          </w:tcPr>
          <w:p w14:paraId="4B16A3D5" w14:textId="77777777" w:rsidR="001D5409" w:rsidRPr="009142ED" w:rsidRDefault="001D5409" w:rsidP="00715640">
            <w:pPr>
              <w:spacing w:before="0"/>
              <w:jc w:val="center"/>
              <w:rPr>
                <w:rFonts w:ascii="Intel Clear" w:eastAsia="Times New Roman" w:hAnsi="Intel Clear" w:cs="Intel Clear"/>
                <w:color w:val="000000"/>
                <w:sz w:val="16"/>
                <w:szCs w:val="16"/>
              </w:rPr>
            </w:pPr>
          </w:p>
        </w:tc>
      </w:tr>
      <w:tr w:rsidR="001D5409" w:rsidRPr="009142ED" w14:paraId="4C0A62C3" w14:textId="77777777" w:rsidTr="00715640">
        <w:trPr>
          <w:trHeight w:val="288"/>
        </w:trPr>
        <w:tc>
          <w:tcPr>
            <w:tcW w:w="0" w:type="auto"/>
            <w:noWrap/>
            <w:vAlign w:val="bottom"/>
            <w:hideMark/>
          </w:tcPr>
          <w:p w14:paraId="673267D5" w14:textId="470D1559" w:rsidR="001D5409" w:rsidRPr="009142ED" w:rsidRDefault="00BA4B9E" w:rsidP="00715640">
            <w:pPr>
              <w:spacing w:before="0"/>
              <w:jc w:val="center"/>
              <w:rPr>
                <w:rFonts w:ascii="Intel Clear" w:eastAsia="Times New Roman" w:hAnsi="Intel Clear" w:cs="Intel Clear"/>
                <w:color w:val="000000"/>
                <w:sz w:val="16"/>
                <w:szCs w:val="16"/>
              </w:rPr>
            </w:pPr>
            <w:r>
              <w:rPr>
                <w:rFonts w:ascii="Intel Clear" w:eastAsia="Times New Roman" w:hAnsi="Intel Clear" w:cs="Intel Clear"/>
                <w:color w:val="000000"/>
                <w:sz w:val="16"/>
                <w:szCs w:val="16"/>
              </w:rPr>
              <w:t>OpenBox</w:t>
            </w:r>
            <w:r w:rsidR="001D5409" w:rsidRPr="009142ED">
              <w:rPr>
                <w:rFonts w:ascii="Intel Clear" w:eastAsia="Times New Roman" w:hAnsi="Intel Clear" w:cs="Intel Clear"/>
                <w:color w:val="000000"/>
                <w:sz w:val="16"/>
                <w:szCs w:val="16"/>
              </w:rPr>
              <w:t xml:space="preserve"> Coverage</w:t>
            </w:r>
          </w:p>
        </w:tc>
        <w:tc>
          <w:tcPr>
            <w:tcW w:w="0" w:type="auto"/>
            <w:noWrap/>
            <w:vAlign w:val="bottom"/>
          </w:tcPr>
          <w:p w14:paraId="13C64FC4" w14:textId="77777777" w:rsidR="001D5409" w:rsidRPr="009142ED" w:rsidRDefault="001D5409" w:rsidP="00715640">
            <w:pPr>
              <w:spacing w:before="0"/>
              <w:jc w:val="center"/>
              <w:rPr>
                <w:rFonts w:ascii="Intel Clear" w:eastAsia="Times New Roman" w:hAnsi="Intel Clear" w:cs="Intel Clear"/>
                <w:color w:val="000000"/>
                <w:sz w:val="16"/>
                <w:szCs w:val="16"/>
              </w:rPr>
            </w:pPr>
          </w:p>
        </w:tc>
        <w:tc>
          <w:tcPr>
            <w:tcW w:w="0" w:type="auto"/>
          </w:tcPr>
          <w:p w14:paraId="39EECF92" w14:textId="3B2BF576" w:rsidR="001D5409" w:rsidRPr="009142ED" w:rsidRDefault="001D5409" w:rsidP="00715640">
            <w:pPr>
              <w:spacing w:before="0"/>
              <w:jc w:val="center"/>
              <w:rPr>
                <w:rFonts w:ascii="Intel Clear" w:eastAsia="Times New Roman" w:hAnsi="Intel Clear" w:cs="Intel Clear"/>
                <w:color w:val="000000"/>
                <w:sz w:val="16"/>
                <w:szCs w:val="16"/>
              </w:rPr>
            </w:pPr>
          </w:p>
        </w:tc>
        <w:tc>
          <w:tcPr>
            <w:tcW w:w="0" w:type="auto"/>
          </w:tcPr>
          <w:p w14:paraId="199DE4D0" w14:textId="77777777" w:rsidR="001D5409" w:rsidRPr="009142ED" w:rsidRDefault="001D5409" w:rsidP="00715640">
            <w:pPr>
              <w:spacing w:before="0"/>
              <w:jc w:val="center"/>
              <w:rPr>
                <w:rFonts w:ascii="Intel Clear" w:eastAsia="Times New Roman" w:hAnsi="Intel Clear" w:cs="Intel Clear"/>
                <w:color w:val="000000"/>
                <w:sz w:val="16"/>
                <w:szCs w:val="16"/>
              </w:rPr>
            </w:pPr>
          </w:p>
        </w:tc>
        <w:tc>
          <w:tcPr>
            <w:tcW w:w="0" w:type="auto"/>
          </w:tcPr>
          <w:p w14:paraId="595FD20F" w14:textId="77777777" w:rsidR="001D5409" w:rsidRPr="009142ED" w:rsidRDefault="001D5409" w:rsidP="00715640">
            <w:pPr>
              <w:spacing w:before="0"/>
              <w:jc w:val="center"/>
              <w:rPr>
                <w:rFonts w:ascii="Intel Clear" w:eastAsia="Times New Roman" w:hAnsi="Intel Clear" w:cs="Intel Clear"/>
                <w:color w:val="000000"/>
                <w:sz w:val="16"/>
                <w:szCs w:val="16"/>
              </w:rPr>
            </w:pPr>
          </w:p>
        </w:tc>
      </w:tr>
      <w:tr w:rsidR="001D5409" w:rsidRPr="009142ED" w14:paraId="39639964" w14:textId="77777777" w:rsidTr="00715640">
        <w:trPr>
          <w:trHeight w:val="288"/>
        </w:trPr>
        <w:tc>
          <w:tcPr>
            <w:tcW w:w="0" w:type="auto"/>
            <w:noWrap/>
            <w:vAlign w:val="bottom"/>
            <w:hideMark/>
          </w:tcPr>
          <w:p w14:paraId="457BC076" w14:textId="77777777" w:rsidR="001D5409" w:rsidRPr="009142ED" w:rsidRDefault="001D5409" w:rsidP="00715640">
            <w:pPr>
              <w:spacing w:before="0"/>
              <w:jc w:val="center"/>
              <w:rPr>
                <w:rFonts w:ascii="Intel Clear" w:eastAsia="Times New Roman" w:hAnsi="Intel Clear" w:cs="Intel Clear"/>
                <w:color w:val="000000"/>
                <w:sz w:val="16"/>
                <w:szCs w:val="16"/>
              </w:rPr>
            </w:pPr>
            <w:r w:rsidRPr="009142ED">
              <w:rPr>
                <w:rFonts w:ascii="Intel Clear" w:eastAsia="Times New Roman" w:hAnsi="Intel Clear" w:cs="Intel Clear"/>
                <w:color w:val="000000"/>
                <w:sz w:val="16"/>
                <w:szCs w:val="16"/>
              </w:rPr>
              <w:t>L0/L1 regression</w:t>
            </w:r>
          </w:p>
        </w:tc>
        <w:tc>
          <w:tcPr>
            <w:tcW w:w="0" w:type="auto"/>
            <w:noWrap/>
            <w:vAlign w:val="bottom"/>
            <w:hideMark/>
          </w:tcPr>
          <w:p w14:paraId="37933EBE" w14:textId="77777777" w:rsidR="001D5409" w:rsidRPr="009142ED" w:rsidRDefault="001D5409" w:rsidP="00715640">
            <w:pPr>
              <w:spacing w:before="0"/>
              <w:jc w:val="center"/>
              <w:rPr>
                <w:rFonts w:ascii="Intel Clear" w:eastAsia="Times New Roman" w:hAnsi="Intel Clear" w:cs="Intel Clear"/>
                <w:color w:val="000000"/>
                <w:sz w:val="16"/>
                <w:szCs w:val="16"/>
              </w:rPr>
            </w:pPr>
            <w:r w:rsidRPr="009142ED">
              <w:rPr>
                <w:rFonts w:ascii="Intel Clear" w:eastAsia="Times New Roman" w:hAnsi="Intel Clear" w:cs="Intel Clear"/>
                <w:color w:val="000000"/>
                <w:sz w:val="16"/>
                <w:szCs w:val="16"/>
              </w:rPr>
              <w:t>Baselining regression and coverage</w:t>
            </w:r>
          </w:p>
        </w:tc>
        <w:tc>
          <w:tcPr>
            <w:tcW w:w="0" w:type="auto"/>
          </w:tcPr>
          <w:p w14:paraId="26DACAA1" w14:textId="77777777" w:rsidR="001D5409" w:rsidRPr="009142ED" w:rsidRDefault="001D5409" w:rsidP="00715640">
            <w:pPr>
              <w:spacing w:before="0"/>
              <w:jc w:val="center"/>
              <w:rPr>
                <w:rFonts w:ascii="Intel Clear" w:eastAsia="Times New Roman" w:hAnsi="Intel Clear" w:cs="Intel Clear"/>
                <w:color w:val="000000"/>
                <w:sz w:val="16"/>
                <w:szCs w:val="16"/>
              </w:rPr>
            </w:pPr>
          </w:p>
        </w:tc>
        <w:tc>
          <w:tcPr>
            <w:tcW w:w="0" w:type="auto"/>
          </w:tcPr>
          <w:p w14:paraId="329C4088" w14:textId="77777777" w:rsidR="001D5409" w:rsidRPr="009142ED" w:rsidRDefault="001D5409" w:rsidP="00715640">
            <w:pPr>
              <w:spacing w:before="0"/>
              <w:jc w:val="center"/>
              <w:rPr>
                <w:rFonts w:ascii="Intel Clear" w:eastAsia="Times New Roman" w:hAnsi="Intel Clear" w:cs="Intel Clear"/>
                <w:color w:val="000000"/>
                <w:sz w:val="16"/>
                <w:szCs w:val="16"/>
              </w:rPr>
            </w:pPr>
          </w:p>
        </w:tc>
        <w:tc>
          <w:tcPr>
            <w:tcW w:w="0" w:type="auto"/>
          </w:tcPr>
          <w:p w14:paraId="2F64642B" w14:textId="77777777" w:rsidR="001D5409" w:rsidRPr="009142ED" w:rsidRDefault="001D5409" w:rsidP="00715640">
            <w:pPr>
              <w:spacing w:before="0"/>
              <w:jc w:val="center"/>
              <w:rPr>
                <w:rFonts w:ascii="Intel Clear" w:eastAsia="Times New Roman" w:hAnsi="Intel Clear" w:cs="Intel Clear"/>
                <w:color w:val="000000"/>
                <w:sz w:val="16"/>
                <w:szCs w:val="16"/>
              </w:rPr>
            </w:pPr>
          </w:p>
        </w:tc>
      </w:tr>
      <w:tr w:rsidR="001D5409" w:rsidRPr="009142ED" w14:paraId="26DAAE43" w14:textId="77777777" w:rsidTr="00715640">
        <w:trPr>
          <w:trHeight w:val="288"/>
        </w:trPr>
        <w:tc>
          <w:tcPr>
            <w:tcW w:w="0" w:type="auto"/>
            <w:noWrap/>
            <w:vAlign w:val="bottom"/>
            <w:hideMark/>
          </w:tcPr>
          <w:p w14:paraId="3D006E04" w14:textId="77777777" w:rsidR="001D5409" w:rsidRPr="009142ED" w:rsidRDefault="001D5409" w:rsidP="00715640">
            <w:pPr>
              <w:spacing w:before="0"/>
              <w:jc w:val="center"/>
              <w:rPr>
                <w:rFonts w:ascii="Intel Clear" w:eastAsia="Times New Roman" w:hAnsi="Intel Clear" w:cs="Intel Clear"/>
                <w:color w:val="000000"/>
                <w:sz w:val="16"/>
                <w:szCs w:val="16"/>
              </w:rPr>
            </w:pPr>
            <w:r w:rsidRPr="009142ED">
              <w:rPr>
                <w:rFonts w:ascii="Intel Clear" w:eastAsia="Times New Roman" w:hAnsi="Intel Clear" w:cs="Intel Clear"/>
                <w:color w:val="000000"/>
                <w:sz w:val="16"/>
                <w:szCs w:val="16"/>
              </w:rPr>
              <w:t>Misc</w:t>
            </w:r>
          </w:p>
        </w:tc>
        <w:tc>
          <w:tcPr>
            <w:tcW w:w="0" w:type="auto"/>
            <w:noWrap/>
            <w:vAlign w:val="bottom"/>
            <w:hideMark/>
          </w:tcPr>
          <w:p w14:paraId="54895D61" w14:textId="77777777" w:rsidR="001D5409" w:rsidRPr="009142ED" w:rsidRDefault="001D5409" w:rsidP="00715640">
            <w:pPr>
              <w:spacing w:before="0"/>
              <w:jc w:val="center"/>
              <w:rPr>
                <w:rFonts w:ascii="Intel Clear" w:eastAsia="Times New Roman" w:hAnsi="Intel Clear" w:cs="Intel Clear"/>
                <w:color w:val="000000"/>
                <w:sz w:val="16"/>
                <w:szCs w:val="16"/>
              </w:rPr>
            </w:pPr>
            <w:r w:rsidRPr="009142ED">
              <w:rPr>
                <w:rFonts w:ascii="Intel Clear" w:eastAsia="Times New Roman" w:hAnsi="Intel Clear" w:cs="Intel Clear"/>
                <w:color w:val="000000"/>
                <w:sz w:val="16"/>
                <w:szCs w:val="16"/>
              </w:rPr>
              <w:t xml:space="preserve">Example: Turnin, Collage, </w:t>
            </w:r>
            <w:proofErr w:type="gramStart"/>
            <w:r w:rsidRPr="009142ED">
              <w:rPr>
                <w:rFonts w:ascii="Intel Clear" w:eastAsia="Times New Roman" w:hAnsi="Intel Clear" w:cs="Intel Clear"/>
                <w:color w:val="000000"/>
                <w:sz w:val="16"/>
                <w:szCs w:val="16"/>
              </w:rPr>
              <w:t>Etc.</w:t>
            </w:r>
            <w:proofErr w:type="gramEnd"/>
            <w:r w:rsidRPr="009142ED">
              <w:rPr>
                <w:rFonts w:ascii="Intel Clear" w:eastAsia="Times New Roman" w:hAnsi="Intel Clear" w:cs="Intel Clear"/>
                <w:color w:val="000000"/>
                <w:sz w:val="16"/>
                <w:szCs w:val="16"/>
              </w:rPr>
              <w:t>.</w:t>
            </w:r>
          </w:p>
        </w:tc>
        <w:tc>
          <w:tcPr>
            <w:tcW w:w="0" w:type="auto"/>
          </w:tcPr>
          <w:p w14:paraId="34D0287B" w14:textId="77777777" w:rsidR="001D5409" w:rsidRPr="009142ED" w:rsidRDefault="001D5409" w:rsidP="00715640">
            <w:pPr>
              <w:spacing w:before="0"/>
              <w:jc w:val="center"/>
              <w:rPr>
                <w:rFonts w:ascii="Intel Clear" w:eastAsia="Times New Roman" w:hAnsi="Intel Clear" w:cs="Intel Clear"/>
                <w:color w:val="000000"/>
                <w:sz w:val="16"/>
                <w:szCs w:val="16"/>
              </w:rPr>
            </w:pPr>
          </w:p>
        </w:tc>
        <w:tc>
          <w:tcPr>
            <w:tcW w:w="0" w:type="auto"/>
          </w:tcPr>
          <w:p w14:paraId="30ADD325" w14:textId="77777777" w:rsidR="001D5409" w:rsidRPr="009142ED" w:rsidRDefault="001D5409" w:rsidP="00715640">
            <w:pPr>
              <w:spacing w:before="0"/>
              <w:jc w:val="center"/>
              <w:rPr>
                <w:rFonts w:ascii="Intel Clear" w:eastAsia="Times New Roman" w:hAnsi="Intel Clear" w:cs="Intel Clear"/>
                <w:color w:val="000000"/>
                <w:sz w:val="16"/>
                <w:szCs w:val="16"/>
              </w:rPr>
            </w:pPr>
          </w:p>
        </w:tc>
        <w:tc>
          <w:tcPr>
            <w:tcW w:w="0" w:type="auto"/>
          </w:tcPr>
          <w:p w14:paraId="178A11D4" w14:textId="77777777" w:rsidR="001D5409" w:rsidRPr="009142ED" w:rsidRDefault="001D5409" w:rsidP="00715640">
            <w:pPr>
              <w:spacing w:before="0"/>
              <w:jc w:val="center"/>
              <w:rPr>
                <w:rFonts w:ascii="Intel Clear" w:eastAsia="Times New Roman" w:hAnsi="Intel Clear" w:cs="Intel Clear"/>
                <w:color w:val="000000"/>
                <w:sz w:val="16"/>
                <w:szCs w:val="16"/>
              </w:rPr>
            </w:pPr>
          </w:p>
        </w:tc>
      </w:tr>
      <w:tr w:rsidR="001D5409" w:rsidRPr="009142ED" w14:paraId="4095639F" w14:textId="77777777" w:rsidTr="00715640">
        <w:trPr>
          <w:trHeight w:val="288"/>
        </w:trPr>
        <w:tc>
          <w:tcPr>
            <w:tcW w:w="0" w:type="auto"/>
            <w:noWrap/>
            <w:vAlign w:val="bottom"/>
            <w:hideMark/>
          </w:tcPr>
          <w:p w14:paraId="2E5BF551" w14:textId="77777777" w:rsidR="001D5409" w:rsidRPr="009142ED" w:rsidRDefault="001D5409" w:rsidP="00715640">
            <w:pPr>
              <w:spacing w:before="0"/>
              <w:jc w:val="center"/>
              <w:rPr>
                <w:rFonts w:ascii="Intel Clear" w:eastAsia="Times New Roman" w:hAnsi="Intel Clear" w:cs="Intel Clear"/>
                <w:color w:val="000000"/>
                <w:sz w:val="16"/>
                <w:szCs w:val="16"/>
              </w:rPr>
            </w:pPr>
            <w:r w:rsidRPr="009142ED">
              <w:rPr>
                <w:rFonts w:ascii="Intel Clear" w:eastAsia="Times New Roman" w:hAnsi="Intel Clear" w:cs="Intel Clear"/>
                <w:color w:val="000000"/>
                <w:sz w:val="16"/>
                <w:szCs w:val="16"/>
              </w:rPr>
              <w:t>Reviews</w:t>
            </w:r>
          </w:p>
        </w:tc>
        <w:tc>
          <w:tcPr>
            <w:tcW w:w="0" w:type="auto"/>
            <w:noWrap/>
            <w:vAlign w:val="bottom"/>
            <w:hideMark/>
          </w:tcPr>
          <w:p w14:paraId="18DEE804" w14:textId="0AB7035E" w:rsidR="001D5409" w:rsidRPr="009142ED" w:rsidRDefault="001D5409" w:rsidP="00715640">
            <w:pPr>
              <w:spacing w:before="0"/>
              <w:jc w:val="center"/>
              <w:rPr>
                <w:rFonts w:ascii="Intel Clear" w:eastAsia="Times New Roman" w:hAnsi="Intel Clear" w:cs="Intel Clear"/>
                <w:color w:val="000000"/>
                <w:sz w:val="16"/>
                <w:szCs w:val="16"/>
              </w:rPr>
            </w:pPr>
            <w:r w:rsidRPr="009142ED">
              <w:rPr>
                <w:rFonts w:ascii="Intel Clear" w:eastAsia="Times New Roman" w:hAnsi="Intel Clear" w:cs="Intel Clear"/>
                <w:color w:val="000000"/>
                <w:sz w:val="16"/>
                <w:szCs w:val="16"/>
              </w:rPr>
              <w:t xml:space="preserve">Reviews </w:t>
            </w:r>
            <w:r w:rsidR="00FF48B5">
              <w:rPr>
                <w:rFonts w:ascii="Intel Clear" w:eastAsia="Times New Roman" w:hAnsi="Intel Clear" w:cs="Intel Clear"/>
                <w:color w:val="000000"/>
                <w:sz w:val="16"/>
                <w:szCs w:val="16"/>
              </w:rPr>
              <w:t>(Val DCN, Code, P</w:t>
            </w:r>
            <w:r w:rsidR="00FF48B5" w:rsidRPr="009142ED">
              <w:rPr>
                <w:rFonts w:ascii="Intel Clear" w:eastAsia="Times New Roman" w:hAnsi="Intel Clear" w:cs="Intel Clear"/>
                <w:color w:val="000000"/>
                <w:sz w:val="16"/>
                <w:szCs w:val="16"/>
              </w:rPr>
              <w:t>aranoia</w:t>
            </w:r>
            <w:r w:rsidR="00FF48B5">
              <w:rPr>
                <w:rFonts w:ascii="Intel Clear" w:eastAsia="Times New Roman" w:hAnsi="Intel Clear" w:cs="Intel Clear"/>
                <w:color w:val="000000"/>
                <w:sz w:val="16"/>
                <w:szCs w:val="16"/>
              </w:rPr>
              <w:t xml:space="preserve">) </w:t>
            </w:r>
            <w:r w:rsidRPr="009142ED">
              <w:rPr>
                <w:rFonts w:ascii="Intel Clear" w:eastAsia="Times New Roman" w:hAnsi="Intel Clear" w:cs="Intel Clear"/>
                <w:color w:val="000000"/>
                <w:sz w:val="16"/>
                <w:szCs w:val="16"/>
              </w:rPr>
              <w:t>and Feedback incorporation</w:t>
            </w:r>
          </w:p>
        </w:tc>
        <w:tc>
          <w:tcPr>
            <w:tcW w:w="0" w:type="auto"/>
          </w:tcPr>
          <w:p w14:paraId="3A778EC9" w14:textId="77777777" w:rsidR="001D5409" w:rsidRPr="009142ED" w:rsidRDefault="001D5409" w:rsidP="00715640">
            <w:pPr>
              <w:spacing w:before="0"/>
              <w:jc w:val="center"/>
              <w:rPr>
                <w:rFonts w:ascii="Intel Clear" w:eastAsia="Times New Roman" w:hAnsi="Intel Clear" w:cs="Intel Clear"/>
                <w:color w:val="000000"/>
                <w:sz w:val="16"/>
                <w:szCs w:val="16"/>
              </w:rPr>
            </w:pPr>
          </w:p>
        </w:tc>
        <w:tc>
          <w:tcPr>
            <w:tcW w:w="0" w:type="auto"/>
          </w:tcPr>
          <w:p w14:paraId="17AD8ABE" w14:textId="77777777" w:rsidR="001D5409" w:rsidRPr="009142ED" w:rsidRDefault="001D5409" w:rsidP="00715640">
            <w:pPr>
              <w:spacing w:before="0"/>
              <w:jc w:val="center"/>
              <w:rPr>
                <w:rFonts w:ascii="Intel Clear" w:eastAsia="Times New Roman" w:hAnsi="Intel Clear" w:cs="Intel Clear"/>
                <w:color w:val="000000"/>
                <w:sz w:val="16"/>
                <w:szCs w:val="16"/>
              </w:rPr>
            </w:pPr>
          </w:p>
        </w:tc>
        <w:tc>
          <w:tcPr>
            <w:tcW w:w="0" w:type="auto"/>
          </w:tcPr>
          <w:p w14:paraId="77B046B4" w14:textId="77777777" w:rsidR="001D5409" w:rsidRPr="009142ED" w:rsidRDefault="001D5409" w:rsidP="00715640">
            <w:pPr>
              <w:spacing w:before="0"/>
              <w:jc w:val="center"/>
              <w:rPr>
                <w:rFonts w:ascii="Intel Clear" w:eastAsia="Times New Roman" w:hAnsi="Intel Clear" w:cs="Intel Clear"/>
                <w:color w:val="000000"/>
                <w:sz w:val="16"/>
                <w:szCs w:val="16"/>
              </w:rPr>
            </w:pPr>
          </w:p>
        </w:tc>
      </w:tr>
      <w:tr w:rsidR="001D5409" w:rsidRPr="009142ED" w14:paraId="660E7AB8" w14:textId="77777777" w:rsidTr="00715640">
        <w:trPr>
          <w:trHeight w:val="288"/>
        </w:trPr>
        <w:tc>
          <w:tcPr>
            <w:tcW w:w="0" w:type="auto"/>
            <w:noWrap/>
            <w:vAlign w:val="bottom"/>
            <w:hideMark/>
          </w:tcPr>
          <w:p w14:paraId="3E1BAAE5" w14:textId="77777777" w:rsidR="001D5409" w:rsidRPr="009142ED" w:rsidRDefault="001D5409" w:rsidP="00715640">
            <w:pPr>
              <w:spacing w:before="0"/>
              <w:jc w:val="center"/>
              <w:rPr>
                <w:rFonts w:ascii="Intel Clear" w:eastAsia="Times New Roman" w:hAnsi="Intel Clear" w:cs="Intel Clear"/>
                <w:b/>
                <w:bCs/>
                <w:sz w:val="16"/>
                <w:szCs w:val="16"/>
              </w:rPr>
            </w:pPr>
            <w:r w:rsidRPr="009142ED">
              <w:rPr>
                <w:rFonts w:ascii="Intel Clear" w:eastAsia="Times New Roman" w:hAnsi="Intel Clear" w:cs="Intel Clear"/>
                <w:b/>
                <w:bCs/>
                <w:sz w:val="16"/>
                <w:szCs w:val="16"/>
              </w:rPr>
              <w:t xml:space="preserve">Total </w:t>
            </w:r>
            <w:r w:rsidRPr="009142ED">
              <w:rPr>
                <w:rFonts w:ascii="Intel Clear" w:eastAsia="Times New Roman" w:hAnsi="Intel Clear" w:cs="Intel Clear"/>
                <w:b/>
                <w:bCs/>
                <w:color w:val="000000"/>
                <w:sz w:val="16"/>
                <w:szCs w:val="16"/>
              </w:rPr>
              <w:t>Effort in Weeks</w:t>
            </w:r>
          </w:p>
        </w:tc>
        <w:tc>
          <w:tcPr>
            <w:tcW w:w="0" w:type="auto"/>
            <w:noWrap/>
            <w:vAlign w:val="bottom"/>
            <w:hideMark/>
          </w:tcPr>
          <w:p w14:paraId="4677EEC1" w14:textId="77777777" w:rsidR="001D5409" w:rsidRPr="009142ED" w:rsidRDefault="001D5409" w:rsidP="00715640">
            <w:pPr>
              <w:spacing w:before="0"/>
              <w:jc w:val="center"/>
              <w:rPr>
                <w:rFonts w:ascii="Intel Clear" w:eastAsia="Times New Roman" w:hAnsi="Intel Clear" w:cs="Intel Clear"/>
                <w:sz w:val="16"/>
                <w:szCs w:val="16"/>
              </w:rPr>
            </w:pPr>
          </w:p>
        </w:tc>
        <w:tc>
          <w:tcPr>
            <w:tcW w:w="0" w:type="auto"/>
          </w:tcPr>
          <w:p w14:paraId="020F3A9C" w14:textId="2074813E" w:rsidR="001D5409" w:rsidRPr="009142ED" w:rsidRDefault="001D5409" w:rsidP="00715640">
            <w:pPr>
              <w:spacing w:before="0"/>
              <w:jc w:val="center"/>
              <w:rPr>
                <w:rFonts w:ascii="Intel Clear" w:eastAsia="Times New Roman" w:hAnsi="Intel Clear" w:cs="Intel Clear"/>
                <w:sz w:val="16"/>
                <w:szCs w:val="16"/>
              </w:rPr>
            </w:pPr>
          </w:p>
        </w:tc>
        <w:tc>
          <w:tcPr>
            <w:tcW w:w="0" w:type="auto"/>
          </w:tcPr>
          <w:p w14:paraId="1D4813A5" w14:textId="77777777" w:rsidR="001D5409" w:rsidRPr="009142ED" w:rsidRDefault="001D5409" w:rsidP="00715640">
            <w:pPr>
              <w:spacing w:before="0"/>
              <w:jc w:val="center"/>
              <w:rPr>
                <w:rFonts w:ascii="Intel Clear" w:eastAsia="Times New Roman" w:hAnsi="Intel Clear" w:cs="Intel Clear"/>
                <w:sz w:val="16"/>
                <w:szCs w:val="16"/>
              </w:rPr>
            </w:pPr>
          </w:p>
        </w:tc>
        <w:tc>
          <w:tcPr>
            <w:tcW w:w="0" w:type="auto"/>
          </w:tcPr>
          <w:p w14:paraId="7126516B" w14:textId="77777777" w:rsidR="001D5409" w:rsidRPr="009142ED" w:rsidRDefault="001D5409" w:rsidP="00715640">
            <w:pPr>
              <w:spacing w:before="0"/>
              <w:jc w:val="center"/>
              <w:rPr>
                <w:rFonts w:ascii="Intel Clear" w:eastAsia="Times New Roman" w:hAnsi="Intel Clear" w:cs="Intel Clear"/>
                <w:sz w:val="16"/>
                <w:szCs w:val="16"/>
              </w:rPr>
            </w:pPr>
          </w:p>
        </w:tc>
      </w:tr>
    </w:tbl>
    <w:p w14:paraId="5486C0A1" w14:textId="308EE50A" w:rsidR="001D5409" w:rsidRDefault="001D5409" w:rsidP="001D5409">
      <w:pPr>
        <w:rPr>
          <w:rFonts w:ascii="Intel Clear" w:hAnsi="Intel Clear" w:cs="Intel Clear"/>
        </w:rPr>
      </w:pPr>
    </w:p>
    <w:p w14:paraId="74F58F57" w14:textId="77777777" w:rsidR="001D091E" w:rsidRPr="00DA651B" w:rsidRDefault="001D091E" w:rsidP="001D5409">
      <w:pPr>
        <w:rPr>
          <w:rFonts w:ascii="Intel Clear" w:hAnsi="Intel Clear" w:cs="Intel Clear"/>
        </w:rPr>
      </w:pPr>
    </w:p>
    <w:p w14:paraId="5098CDE2" w14:textId="77777777" w:rsidR="001D5409" w:rsidRPr="00DA651B" w:rsidRDefault="001D5409" w:rsidP="001D5409">
      <w:pPr>
        <w:rPr>
          <w:rFonts w:ascii="Intel Clear" w:hAnsi="Intel Clear" w:cs="Intel Clear"/>
          <w:i/>
          <w:iCs/>
          <w:color w:val="FF0000"/>
        </w:rPr>
      </w:pPr>
      <w:r w:rsidRPr="00DA651B">
        <w:rPr>
          <w:rFonts w:ascii="Intel Clear" w:hAnsi="Intel Clear" w:cs="Intel Clear"/>
          <w:i/>
          <w:iCs/>
          <w:color w:val="FF0000"/>
        </w:rPr>
        <w:t>&lt;Provide Details on work that can execute in parallel&gt;</w:t>
      </w:r>
    </w:p>
    <w:p w14:paraId="111F3870" w14:textId="77777777" w:rsidR="001D5409" w:rsidRPr="00DA651B" w:rsidRDefault="001D5409" w:rsidP="001D5409">
      <w:pPr>
        <w:rPr>
          <w:rFonts w:ascii="Intel Clear" w:hAnsi="Intel Clear" w:cs="Intel Clear"/>
          <w:i/>
          <w:i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421"/>
        <w:gridCol w:w="1840"/>
        <w:gridCol w:w="1599"/>
        <w:gridCol w:w="628"/>
        <w:gridCol w:w="628"/>
        <w:gridCol w:w="628"/>
        <w:gridCol w:w="564"/>
      </w:tblGrid>
      <w:tr w:rsidR="001D5409" w:rsidRPr="009142ED" w14:paraId="07C04241" w14:textId="77777777" w:rsidTr="00715640">
        <w:trPr>
          <w:trHeight w:val="288"/>
        </w:trPr>
        <w:tc>
          <w:tcPr>
            <w:tcW w:w="0" w:type="auto"/>
            <w:noWrap/>
            <w:vAlign w:val="bottom"/>
            <w:hideMark/>
          </w:tcPr>
          <w:p w14:paraId="75C4D249" w14:textId="77777777" w:rsidR="001D5409" w:rsidRPr="009142ED" w:rsidRDefault="001D5409" w:rsidP="00715640">
            <w:pPr>
              <w:rPr>
                <w:rFonts w:ascii="Intel Clear" w:hAnsi="Intel Clear" w:cs="Intel Clear"/>
                <w:sz w:val="16"/>
                <w:szCs w:val="16"/>
              </w:rPr>
            </w:pPr>
            <w:r w:rsidRPr="009142ED">
              <w:rPr>
                <w:rFonts w:ascii="Intel Clear" w:hAnsi="Intel Clear" w:cs="Intel Clear"/>
                <w:sz w:val="16"/>
                <w:szCs w:val="16"/>
              </w:rPr>
              <w:t>Workstream</w:t>
            </w:r>
          </w:p>
        </w:tc>
        <w:tc>
          <w:tcPr>
            <w:tcW w:w="0" w:type="auto"/>
            <w:noWrap/>
            <w:vAlign w:val="bottom"/>
            <w:hideMark/>
          </w:tcPr>
          <w:p w14:paraId="1AC4442A" w14:textId="77777777" w:rsidR="001D5409" w:rsidRPr="009142ED" w:rsidRDefault="001D5409" w:rsidP="00715640">
            <w:pPr>
              <w:rPr>
                <w:rFonts w:ascii="Intel Clear" w:hAnsi="Intel Clear" w:cs="Intel Clear"/>
                <w:sz w:val="16"/>
                <w:szCs w:val="16"/>
              </w:rPr>
            </w:pPr>
            <w:r w:rsidRPr="009142ED">
              <w:rPr>
                <w:rFonts w:ascii="Intel Clear" w:hAnsi="Intel Clear" w:cs="Intel Clear"/>
                <w:sz w:val="16"/>
                <w:szCs w:val="16"/>
              </w:rPr>
              <w:t>WW1</w:t>
            </w:r>
          </w:p>
        </w:tc>
        <w:tc>
          <w:tcPr>
            <w:tcW w:w="0" w:type="auto"/>
          </w:tcPr>
          <w:p w14:paraId="7677CCA8" w14:textId="77777777" w:rsidR="001D5409" w:rsidRPr="009142ED" w:rsidRDefault="001D5409" w:rsidP="00715640">
            <w:pPr>
              <w:rPr>
                <w:rFonts w:ascii="Intel Clear" w:hAnsi="Intel Clear" w:cs="Intel Clear"/>
                <w:sz w:val="16"/>
                <w:szCs w:val="16"/>
              </w:rPr>
            </w:pPr>
            <w:r w:rsidRPr="009142ED">
              <w:rPr>
                <w:rFonts w:ascii="Intel Clear" w:hAnsi="Intel Clear" w:cs="Intel Clear"/>
                <w:sz w:val="16"/>
                <w:szCs w:val="16"/>
              </w:rPr>
              <w:t>WW2</w:t>
            </w:r>
          </w:p>
        </w:tc>
        <w:tc>
          <w:tcPr>
            <w:tcW w:w="0" w:type="auto"/>
          </w:tcPr>
          <w:p w14:paraId="6CF33B38" w14:textId="77777777" w:rsidR="001D5409" w:rsidRPr="009142ED" w:rsidRDefault="001D5409" w:rsidP="00715640">
            <w:pPr>
              <w:rPr>
                <w:rFonts w:ascii="Intel Clear" w:hAnsi="Intel Clear" w:cs="Intel Clear"/>
                <w:sz w:val="16"/>
                <w:szCs w:val="16"/>
              </w:rPr>
            </w:pPr>
            <w:r w:rsidRPr="009142ED">
              <w:rPr>
                <w:rFonts w:ascii="Intel Clear" w:hAnsi="Intel Clear" w:cs="Intel Clear"/>
                <w:sz w:val="16"/>
                <w:szCs w:val="16"/>
              </w:rPr>
              <w:t>WW3</w:t>
            </w:r>
          </w:p>
        </w:tc>
        <w:tc>
          <w:tcPr>
            <w:tcW w:w="0" w:type="auto"/>
          </w:tcPr>
          <w:p w14:paraId="4A33CCA7" w14:textId="77777777" w:rsidR="001D5409" w:rsidRPr="009142ED" w:rsidRDefault="001D5409" w:rsidP="00715640">
            <w:pPr>
              <w:rPr>
                <w:rFonts w:ascii="Intel Clear" w:hAnsi="Intel Clear" w:cs="Intel Clear"/>
                <w:sz w:val="16"/>
                <w:szCs w:val="16"/>
              </w:rPr>
            </w:pPr>
            <w:r w:rsidRPr="009142ED">
              <w:rPr>
                <w:rFonts w:ascii="Intel Clear" w:hAnsi="Intel Clear" w:cs="Intel Clear"/>
                <w:sz w:val="16"/>
                <w:szCs w:val="16"/>
              </w:rPr>
              <w:t>WW4</w:t>
            </w:r>
          </w:p>
        </w:tc>
        <w:tc>
          <w:tcPr>
            <w:tcW w:w="0" w:type="auto"/>
          </w:tcPr>
          <w:p w14:paraId="403EFF81" w14:textId="77777777" w:rsidR="001D5409" w:rsidRPr="009142ED" w:rsidRDefault="001D5409" w:rsidP="00715640">
            <w:pPr>
              <w:rPr>
                <w:rFonts w:ascii="Intel Clear" w:hAnsi="Intel Clear" w:cs="Intel Clear"/>
                <w:sz w:val="16"/>
                <w:szCs w:val="16"/>
              </w:rPr>
            </w:pPr>
            <w:r w:rsidRPr="009142ED">
              <w:rPr>
                <w:rFonts w:ascii="Intel Clear" w:hAnsi="Intel Clear" w:cs="Intel Clear"/>
                <w:sz w:val="16"/>
                <w:szCs w:val="16"/>
              </w:rPr>
              <w:t>WW5</w:t>
            </w:r>
          </w:p>
        </w:tc>
        <w:tc>
          <w:tcPr>
            <w:tcW w:w="0" w:type="auto"/>
          </w:tcPr>
          <w:p w14:paraId="4BDCD3BA" w14:textId="77777777" w:rsidR="001D5409" w:rsidRPr="009142ED" w:rsidRDefault="001D5409" w:rsidP="00715640">
            <w:pPr>
              <w:rPr>
                <w:rFonts w:ascii="Intel Clear" w:hAnsi="Intel Clear" w:cs="Intel Clear"/>
                <w:sz w:val="16"/>
                <w:szCs w:val="16"/>
              </w:rPr>
            </w:pPr>
            <w:r w:rsidRPr="009142ED">
              <w:rPr>
                <w:rFonts w:ascii="Intel Clear" w:hAnsi="Intel Clear" w:cs="Intel Clear"/>
                <w:sz w:val="16"/>
                <w:szCs w:val="16"/>
              </w:rPr>
              <w:t>WW6</w:t>
            </w:r>
          </w:p>
        </w:tc>
        <w:tc>
          <w:tcPr>
            <w:tcW w:w="0" w:type="auto"/>
          </w:tcPr>
          <w:p w14:paraId="71B35491" w14:textId="77777777" w:rsidR="001D5409" w:rsidRPr="009142ED" w:rsidRDefault="001D5409" w:rsidP="00715640">
            <w:pPr>
              <w:rPr>
                <w:rFonts w:ascii="Intel Clear" w:hAnsi="Intel Clear" w:cs="Intel Clear"/>
                <w:sz w:val="16"/>
                <w:szCs w:val="16"/>
              </w:rPr>
            </w:pPr>
            <w:r w:rsidRPr="009142ED">
              <w:rPr>
                <w:rFonts w:ascii="Intel Clear" w:hAnsi="Intel Clear" w:cs="Intel Clear"/>
                <w:sz w:val="16"/>
                <w:szCs w:val="16"/>
              </w:rPr>
              <w:t>Total</w:t>
            </w:r>
          </w:p>
        </w:tc>
      </w:tr>
      <w:tr w:rsidR="001D5409" w:rsidRPr="009142ED" w14:paraId="558A123E" w14:textId="77777777" w:rsidTr="00715640">
        <w:trPr>
          <w:trHeight w:val="288"/>
        </w:trPr>
        <w:tc>
          <w:tcPr>
            <w:tcW w:w="0" w:type="auto"/>
            <w:noWrap/>
            <w:vAlign w:val="bottom"/>
          </w:tcPr>
          <w:p w14:paraId="75BA6996" w14:textId="77777777" w:rsidR="001D5409" w:rsidRPr="009142ED" w:rsidRDefault="001D5409" w:rsidP="00715640">
            <w:pPr>
              <w:rPr>
                <w:rFonts w:ascii="Intel Clear" w:hAnsi="Intel Clear" w:cs="Intel Clear"/>
                <w:sz w:val="16"/>
                <w:szCs w:val="16"/>
              </w:rPr>
            </w:pPr>
            <w:r w:rsidRPr="009142ED">
              <w:rPr>
                <w:rFonts w:ascii="Intel Clear" w:hAnsi="Intel Clear" w:cs="Intel Clear"/>
                <w:sz w:val="16"/>
                <w:szCs w:val="16"/>
              </w:rPr>
              <w:t>1</w:t>
            </w:r>
          </w:p>
        </w:tc>
        <w:tc>
          <w:tcPr>
            <w:tcW w:w="0" w:type="auto"/>
            <w:noWrap/>
            <w:vAlign w:val="bottom"/>
          </w:tcPr>
          <w:p w14:paraId="0B71A59E" w14:textId="77777777" w:rsidR="001D5409" w:rsidRPr="009142ED" w:rsidRDefault="001D5409" w:rsidP="00715640">
            <w:pPr>
              <w:rPr>
                <w:rFonts w:ascii="Intel Clear" w:hAnsi="Intel Clear" w:cs="Intel Clear"/>
                <w:i/>
                <w:iCs/>
                <w:color w:val="FF0000"/>
                <w:sz w:val="16"/>
                <w:szCs w:val="16"/>
              </w:rPr>
            </w:pPr>
            <w:r w:rsidRPr="009142ED">
              <w:rPr>
                <w:rFonts w:ascii="Intel Clear" w:hAnsi="Intel Clear" w:cs="Intel Clear"/>
                <w:i/>
                <w:iCs/>
                <w:color w:val="FF0000"/>
                <w:sz w:val="16"/>
                <w:szCs w:val="16"/>
              </w:rPr>
              <w:t>&lt;Documentation&gt;</w:t>
            </w:r>
          </w:p>
        </w:tc>
        <w:tc>
          <w:tcPr>
            <w:tcW w:w="0" w:type="auto"/>
          </w:tcPr>
          <w:p w14:paraId="21EB5745" w14:textId="77777777" w:rsidR="001D5409" w:rsidRPr="009142ED" w:rsidRDefault="001D5409" w:rsidP="00715640">
            <w:pPr>
              <w:rPr>
                <w:rFonts w:ascii="Intel Clear" w:hAnsi="Intel Clear" w:cs="Intel Clear"/>
                <w:i/>
                <w:iCs/>
                <w:color w:val="FF0000"/>
                <w:sz w:val="16"/>
                <w:szCs w:val="16"/>
              </w:rPr>
            </w:pPr>
            <w:r w:rsidRPr="009142ED">
              <w:rPr>
                <w:rFonts w:ascii="Intel Clear" w:hAnsi="Intel Clear" w:cs="Intel Clear"/>
                <w:i/>
                <w:iCs/>
                <w:color w:val="FF0000"/>
                <w:sz w:val="16"/>
                <w:szCs w:val="16"/>
              </w:rPr>
              <w:t>&lt;Environment changes&gt;</w:t>
            </w:r>
          </w:p>
        </w:tc>
        <w:tc>
          <w:tcPr>
            <w:tcW w:w="0" w:type="auto"/>
          </w:tcPr>
          <w:p w14:paraId="5C7FC6BC" w14:textId="77777777" w:rsidR="001D5409" w:rsidRPr="009142ED" w:rsidRDefault="001D5409" w:rsidP="00715640">
            <w:pPr>
              <w:rPr>
                <w:rFonts w:ascii="Intel Clear" w:hAnsi="Intel Clear" w:cs="Intel Clear"/>
                <w:i/>
                <w:iCs/>
                <w:color w:val="FF0000"/>
                <w:sz w:val="16"/>
                <w:szCs w:val="16"/>
              </w:rPr>
            </w:pPr>
            <w:r w:rsidRPr="009142ED">
              <w:rPr>
                <w:rFonts w:ascii="Intel Clear" w:hAnsi="Intel Clear" w:cs="Intel Clear"/>
                <w:i/>
                <w:iCs/>
                <w:color w:val="FF0000"/>
                <w:sz w:val="16"/>
                <w:szCs w:val="16"/>
              </w:rPr>
              <w:t>&lt;Test Development&gt;</w:t>
            </w:r>
          </w:p>
        </w:tc>
        <w:tc>
          <w:tcPr>
            <w:tcW w:w="0" w:type="auto"/>
          </w:tcPr>
          <w:p w14:paraId="2CF7FDE1" w14:textId="77777777" w:rsidR="001D5409" w:rsidRPr="009142ED" w:rsidRDefault="001D5409" w:rsidP="00715640">
            <w:pPr>
              <w:rPr>
                <w:rFonts w:ascii="Intel Clear" w:hAnsi="Intel Clear" w:cs="Intel Clear"/>
                <w:sz w:val="16"/>
                <w:szCs w:val="16"/>
              </w:rPr>
            </w:pPr>
          </w:p>
        </w:tc>
        <w:tc>
          <w:tcPr>
            <w:tcW w:w="0" w:type="auto"/>
          </w:tcPr>
          <w:p w14:paraId="40D36393" w14:textId="77777777" w:rsidR="001D5409" w:rsidRPr="009142ED" w:rsidRDefault="001D5409" w:rsidP="00715640">
            <w:pPr>
              <w:rPr>
                <w:rFonts w:ascii="Intel Clear" w:hAnsi="Intel Clear" w:cs="Intel Clear"/>
                <w:sz w:val="16"/>
                <w:szCs w:val="16"/>
              </w:rPr>
            </w:pPr>
          </w:p>
        </w:tc>
        <w:tc>
          <w:tcPr>
            <w:tcW w:w="0" w:type="auto"/>
          </w:tcPr>
          <w:p w14:paraId="089FD925" w14:textId="77777777" w:rsidR="001D5409" w:rsidRPr="009142ED" w:rsidRDefault="001D5409" w:rsidP="00715640">
            <w:pPr>
              <w:rPr>
                <w:rFonts w:ascii="Intel Clear" w:hAnsi="Intel Clear" w:cs="Intel Clear"/>
                <w:sz w:val="16"/>
                <w:szCs w:val="16"/>
              </w:rPr>
            </w:pPr>
          </w:p>
        </w:tc>
        <w:tc>
          <w:tcPr>
            <w:tcW w:w="0" w:type="auto"/>
          </w:tcPr>
          <w:p w14:paraId="775A12A4" w14:textId="77777777" w:rsidR="001D5409" w:rsidRPr="009142ED" w:rsidRDefault="001D5409" w:rsidP="00715640">
            <w:pPr>
              <w:rPr>
                <w:rFonts w:ascii="Intel Clear" w:hAnsi="Intel Clear" w:cs="Intel Clear"/>
                <w:sz w:val="16"/>
                <w:szCs w:val="16"/>
              </w:rPr>
            </w:pPr>
          </w:p>
        </w:tc>
      </w:tr>
      <w:tr w:rsidR="001D5409" w:rsidRPr="009142ED" w14:paraId="118C3E03" w14:textId="77777777" w:rsidTr="00715640">
        <w:trPr>
          <w:trHeight w:val="288"/>
        </w:trPr>
        <w:tc>
          <w:tcPr>
            <w:tcW w:w="0" w:type="auto"/>
            <w:noWrap/>
            <w:vAlign w:val="bottom"/>
          </w:tcPr>
          <w:p w14:paraId="2CEAA752" w14:textId="77777777" w:rsidR="001D5409" w:rsidRPr="009142ED" w:rsidRDefault="001D5409" w:rsidP="00715640">
            <w:pPr>
              <w:rPr>
                <w:rFonts w:ascii="Intel Clear" w:hAnsi="Intel Clear" w:cs="Intel Clear"/>
                <w:sz w:val="16"/>
                <w:szCs w:val="16"/>
              </w:rPr>
            </w:pPr>
            <w:r w:rsidRPr="009142ED">
              <w:rPr>
                <w:rFonts w:ascii="Intel Clear" w:hAnsi="Intel Clear" w:cs="Intel Clear"/>
                <w:sz w:val="16"/>
                <w:szCs w:val="16"/>
              </w:rPr>
              <w:t>2</w:t>
            </w:r>
          </w:p>
        </w:tc>
        <w:tc>
          <w:tcPr>
            <w:tcW w:w="0" w:type="auto"/>
            <w:noWrap/>
            <w:vAlign w:val="bottom"/>
          </w:tcPr>
          <w:p w14:paraId="4121C39D" w14:textId="77777777" w:rsidR="001D5409" w:rsidRPr="009142ED" w:rsidRDefault="001D5409" w:rsidP="00715640">
            <w:pPr>
              <w:rPr>
                <w:rFonts w:ascii="Intel Clear" w:hAnsi="Intel Clear" w:cs="Intel Clear"/>
                <w:i/>
                <w:iCs/>
                <w:color w:val="FF0000"/>
                <w:sz w:val="16"/>
                <w:szCs w:val="16"/>
              </w:rPr>
            </w:pPr>
          </w:p>
        </w:tc>
        <w:tc>
          <w:tcPr>
            <w:tcW w:w="0" w:type="auto"/>
          </w:tcPr>
          <w:p w14:paraId="475A3B2C" w14:textId="77777777" w:rsidR="001D5409" w:rsidRPr="009142ED" w:rsidRDefault="001D5409" w:rsidP="00715640">
            <w:pPr>
              <w:rPr>
                <w:rFonts w:ascii="Intel Clear" w:hAnsi="Intel Clear" w:cs="Intel Clear"/>
                <w:i/>
                <w:iCs/>
                <w:color w:val="FF0000"/>
                <w:sz w:val="16"/>
                <w:szCs w:val="16"/>
              </w:rPr>
            </w:pPr>
            <w:r w:rsidRPr="009142ED">
              <w:rPr>
                <w:rFonts w:ascii="Intel Clear" w:hAnsi="Intel Clear" w:cs="Intel Clear"/>
                <w:i/>
                <w:iCs/>
                <w:color w:val="FF0000"/>
                <w:sz w:val="16"/>
                <w:szCs w:val="16"/>
              </w:rPr>
              <w:t>&lt;Environment changes&gt;</w:t>
            </w:r>
          </w:p>
        </w:tc>
        <w:tc>
          <w:tcPr>
            <w:tcW w:w="0" w:type="auto"/>
          </w:tcPr>
          <w:p w14:paraId="6B9CD85B" w14:textId="77777777" w:rsidR="001D5409" w:rsidRPr="009142ED" w:rsidRDefault="001D5409" w:rsidP="00715640">
            <w:pPr>
              <w:rPr>
                <w:rFonts w:ascii="Intel Clear" w:hAnsi="Intel Clear" w:cs="Intel Clear"/>
                <w:i/>
                <w:iCs/>
                <w:color w:val="FF0000"/>
                <w:sz w:val="16"/>
                <w:szCs w:val="16"/>
              </w:rPr>
            </w:pPr>
            <w:r w:rsidRPr="009142ED">
              <w:rPr>
                <w:rFonts w:ascii="Intel Clear" w:hAnsi="Intel Clear" w:cs="Intel Clear"/>
                <w:i/>
                <w:iCs/>
                <w:color w:val="FF0000"/>
                <w:sz w:val="16"/>
                <w:szCs w:val="16"/>
              </w:rPr>
              <w:t>&lt;Test Development&gt;</w:t>
            </w:r>
          </w:p>
        </w:tc>
        <w:tc>
          <w:tcPr>
            <w:tcW w:w="0" w:type="auto"/>
          </w:tcPr>
          <w:p w14:paraId="7B24FEEF" w14:textId="77777777" w:rsidR="001D5409" w:rsidRPr="009142ED" w:rsidRDefault="001D5409" w:rsidP="00715640">
            <w:pPr>
              <w:rPr>
                <w:rFonts w:ascii="Intel Clear" w:hAnsi="Intel Clear" w:cs="Intel Clear"/>
                <w:sz w:val="16"/>
                <w:szCs w:val="16"/>
              </w:rPr>
            </w:pPr>
          </w:p>
        </w:tc>
        <w:tc>
          <w:tcPr>
            <w:tcW w:w="0" w:type="auto"/>
          </w:tcPr>
          <w:p w14:paraId="55551BF9" w14:textId="77777777" w:rsidR="001D5409" w:rsidRPr="009142ED" w:rsidRDefault="001D5409" w:rsidP="00715640">
            <w:pPr>
              <w:rPr>
                <w:rFonts w:ascii="Intel Clear" w:hAnsi="Intel Clear" w:cs="Intel Clear"/>
                <w:sz w:val="16"/>
                <w:szCs w:val="16"/>
              </w:rPr>
            </w:pPr>
          </w:p>
        </w:tc>
        <w:tc>
          <w:tcPr>
            <w:tcW w:w="0" w:type="auto"/>
          </w:tcPr>
          <w:p w14:paraId="3D1EF0C1" w14:textId="77777777" w:rsidR="001D5409" w:rsidRPr="009142ED" w:rsidRDefault="001D5409" w:rsidP="00715640">
            <w:pPr>
              <w:rPr>
                <w:rFonts w:ascii="Intel Clear" w:hAnsi="Intel Clear" w:cs="Intel Clear"/>
                <w:sz w:val="16"/>
                <w:szCs w:val="16"/>
              </w:rPr>
            </w:pPr>
          </w:p>
        </w:tc>
        <w:tc>
          <w:tcPr>
            <w:tcW w:w="0" w:type="auto"/>
          </w:tcPr>
          <w:p w14:paraId="6706F906" w14:textId="77777777" w:rsidR="001D5409" w:rsidRPr="009142ED" w:rsidRDefault="001D5409" w:rsidP="00715640">
            <w:pPr>
              <w:rPr>
                <w:rFonts w:ascii="Intel Clear" w:hAnsi="Intel Clear" w:cs="Intel Clear"/>
                <w:sz w:val="16"/>
                <w:szCs w:val="16"/>
              </w:rPr>
            </w:pPr>
          </w:p>
        </w:tc>
      </w:tr>
      <w:tr w:rsidR="001D5409" w:rsidRPr="009142ED" w14:paraId="760E092A" w14:textId="77777777" w:rsidTr="00715640">
        <w:trPr>
          <w:trHeight w:val="288"/>
        </w:trPr>
        <w:tc>
          <w:tcPr>
            <w:tcW w:w="0" w:type="auto"/>
            <w:noWrap/>
            <w:vAlign w:val="bottom"/>
          </w:tcPr>
          <w:p w14:paraId="4C33C2F8" w14:textId="77777777" w:rsidR="001D5409" w:rsidRPr="009142ED" w:rsidRDefault="001D5409" w:rsidP="00715640">
            <w:pPr>
              <w:rPr>
                <w:rFonts w:ascii="Intel Clear" w:hAnsi="Intel Clear" w:cs="Intel Clear"/>
                <w:sz w:val="16"/>
                <w:szCs w:val="16"/>
              </w:rPr>
            </w:pPr>
            <w:r w:rsidRPr="009142ED">
              <w:rPr>
                <w:rFonts w:ascii="Intel Clear" w:hAnsi="Intel Clear" w:cs="Intel Clear"/>
                <w:sz w:val="16"/>
                <w:szCs w:val="16"/>
              </w:rPr>
              <w:t>3</w:t>
            </w:r>
          </w:p>
        </w:tc>
        <w:tc>
          <w:tcPr>
            <w:tcW w:w="0" w:type="auto"/>
            <w:noWrap/>
            <w:vAlign w:val="bottom"/>
          </w:tcPr>
          <w:p w14:paraId="78CB81AD" w14:textId="77777777" w:rsidR="001D5409" w:rsidRPr="009142ED" w:rsidRDefault="001D5409" w:rsidP="00715640">
            <w:pPr>
              <w:rPr>
                <w:rFonts w:ascii="Intel Clear" w:hAnsi="Intel Clear" w:cs="Intel Clear"/>
                <w:i/>
                <w:iCs/>
                <w:color w:val="FF0000"/>
                <w:sz w:val="16"/>
                <w:szCs w:val="16"/>
              </w:rPr>
            </w:pPr>
          </w:p>
        </w:tc>
        <w:tc>
          <w:tcPr>
            <w:tcW w:w="0" w:type="auto"/>
          </w:tcPr>
          <w:p w14:paraId="323AC508" w14:textId="77777777" w:rsidR="001D5409" w:rsidRPr="009142ED" w:rsidRDefault="001D5409" w:rsidP="00715640">
            <w:pPr>
              <w:rPr>
                <w:rFonts w:ascii="Intel Clear" w:hAnsi="Intel Clear" w:cs="Intel Clear"/>
                <w:i/>
                <w:iCs/>
                <w:color w:val="FF0000"/>
                <w:sz w:val="16"/>
                <w:szCs w:val="16"/>
              </w:rPr>
            </w:pPr>
          </w:p>
        </w:tc>
        <w:tc>
          <w:tcPr>
            <w:tcW w:w="0" w:type="auto"/>
          </w:tcPr>
          <w:p w14:paraId="13A58F10" w14:textId="77777777" w:rsidR="001D5409" w:rsidRPr="009142ED" w:rsidRDefault="001D5409" w:rsidP="00715640">
            <w:pPr>
              <w:rPr>
                <w:rFonts w:ascii="Intel Clear" w:hAnsi="Intel Clear" w:cs="Intel Clear"/>
                <w:i/>
                <w:iCs/>
                <w:color w:val="FF0000"/>
                <w:sz w:val="16"/>
                <w:szCs w:val="16"/>
              </w:rPr>
            </w:pPr>
            <w:r w:rsidRPr="009142ED">
              <w:rPr>
                <w:rFonts w:ascii="Intel Clear" w:hAnsi="Intel Clear" w:cs="Intel Clear"/>
                <w:i/>
                <w:iCs/>
                <w:color w:val="FF0000"/>
                <w:sz w:val="16"/>
                <w:szCs w:val="16"/>
              </w:rPr>
              <w:t>&lt;Test Development&gt;</w:t>
            </w:r>
          </w:p>
        </w:tc>
        <w:tc>
          <w:tcPr>
            <w:tcW w:w="0" w:type="auto"/>
          </w:tcPr>
          <w:p w14:paraId="516E1368" w14:textId="77777777" w:rsidR="001D5409" w:rsidRPr="009142ED" w:rsidRDefault="001D5409" w:rsidP="00715640">
            <w:pPr>
              <w:rPr>
                <w:rFonts w:ascii="Intel Clear" w:hAnsi="Intel Clear" w:cs="Intel Clear"/>
                <w:sz w:val="16"/>
                <w:szCs w:val="16"/>
              </w:rPr>
            </w:pPr>
          </w:p>
        </w:tc>
        <w:tc>
          <w:tcPr>
            <w:tcW w:w="0" w:type="auto"/>
          </w:tcPr>
          <w:p w14:paraId="06EB5846" w14:textId="77777777" w:rsidR="001D5409" w:rsidRPr="009142ED" w:rsidRDefault="001D5409" w:rsidP="00715640">
            <w:pPr>
              <w:rPr>
                <w:rFonts w:ascii="Intel Clear" w:hAnsi="Intel Clear" w:cs="Intel Clear"/>
                <w:sz w:val="16"/>
                <w:szCs w:val="16"/>
              </w:rPr>
            </w:pPr>
          </w:p>
        </w:tc>
        <w:tc>
          <w:tcPr>
            <w:tcW w:w="0" w:type="auto"/>
          </w:tcPr>
          <w:p w14:paraId="0DA62097" w14:textId="77777777" w:rsidR="001D5409" w:rsidRPr="009142ED" w:rsidRDefault="001D5409" w:rsidP="00715640">
            <w:pPr>
              <w:rPr>
                <w:rFonts w:ascii="Intel Clear" w:hAnsi="Intel Clear" w:cs="Intel Clear"/>
                <w:sz w:val="16"/>
                <w:szCs w:val="16"/>
              </w:rPr>
            </w:pPr>
          </w:p>
        </w:tc>
        <w:tc>
          <w:tcPr>
            <w:tcW w:w="0" w:type="auto"/>
          </w:tcPr>
          <w:p w14:paraId="393D0C4F" w14:textId="77777777" w:rsidR="001D5409" w:rsidRPr="009142ED" w:rsidRDefault="001D5409" w:rsidP="00715640">
            <w:pPr>
              <w:rPr>
                <w:rFonts w:ascii="Intel Clear" w:hAnsi="Intel Clear" w:cs="Intel Clear"/>
                <w:sz w:val="16"/>
                <w:szCs w:val="16"/>
              </w:rPr>
            </w:pPr>
          </w:p>
        </w:tc>
      </w:tr>
      <w:tr w:rsidR="001D5409" w:rsidRPr="009142ED" w14:paraId="53471F96" w14:textId="77777777" w:rsidTr="00715640">
        <w:trPr>
          <w:trHeight w:val="288"/>
        </w:trPr>
        <w:tc>
          <w:tcPr>
            <w:tcW w:w="0" w:type="auto"/>
            <w:noWrap/>
            <w:vAlign w:val="bottom"/>
          </w:tcPr>
          <w:p w14:paraId="138281A1" w14:textId="77777777" w:rsidR="001D5409" w:rsidRPr="009142ED" w:rsidRDefault="001D5409" w:rsidP="00715640">
            <w:pPr>
              <w:rPr>
                <w:rFonts w:ascii="Intel Clear" w:hAnsi="Intel Clear" w:cs="Intel Clear"/>
                <w:sz w:val="16"/>
                <w:szCs w:val="16"/>
              </w:rPr>
            </w:pPr>
          </w:p>
        </w:tc>
        <w:tc>
          <w:tcPr>
            <w:tcW w:w="0" w:type="auto"/>
            <w:noWrap/>
            <w:vAlign w:val="bottom"/>
          </w:tcPr>
          <w:p w14:paraId="10B3AA39" w14:textId="77777777" w:rsidR="001D5409" w:rsidRPr="009142ED" w:rsidRDefault="001D5409" w:rsidP="00715640">
            <w:pPr>
              <w:rPr>
                <w:rFonts w:ascii="Intel Clear" w:hAnsi="Intel Clear" w:cs="Intel Clear"/>
                <w:sz w:val="16"/>
                <w:szCs w:val="16"/>
              </w:rPr>
            </w:pPr>
          </w:p>
        </w:tc>
        <w:tc>
          <w:tcPr>
            <w:tcW w:w="0" w:type="auto"/>
          </w:tcPr>
          <w:p w14:paraId="5796110A" w14:textId="77777777" w:rsidR="001D5409" w:rsidRPr="009142ED" w:rsidRDefault="001D5409" w:rsidP="00715640">
            <w:pPr>
              <w:rPr>
                <w:rFonts w:ascii="Intel Clear" w:hAnsi="Intel Clear" w:cs="Intel Clear"/>
                <w:sz w:val="16"/>
                <w:szCs w:val="16"/>
              </w:rPr>
            </w:pPr>
          </w:p>
        </w:tc>
        <w:tc>
          <w:tcPr>
            <w:tcW w:w="0" w:type="auto"/>
          </w:tcPr>
          <w:p w14:paraId="33189FA6" w14:textId="77777777" w:rsidR="001D5409" w:rsidRPr="009142ED" w:rsidRDefault="001D5409" w:rsidP="00715640">
            <w:pPr>
              <w:rPr>
                <w:rFonts w:ascii="Intel Clear" w:hAnsi="Intel Clear" w:cs="Intel Clear"/>
                <w:sz w:val="16"/>
                <w:szCs w:val="16"/>
              </w:rPr>
            </w:pPr>
          </w:p>
        </w:tc>
        <w:tc>
          <w:tcPr>
            <w:tcW w:w="0" w:type="auto"/>
          </w:tcPr>
          <w:p w14:paraId="52B1762D" w14:textId="77777777" w:rsidR="001D5409" w:rsidRPr="009142ED" w:rsidRDefault="001D5409" w:rsidP="00715640">
            <w:pPr>
              <w:rPr>
                <w:rFonts w:ascii="Intel Clear" w:hAnsi="Intel Clear" w:cs="Intel Clear"/>
                <w:sz w:val="16"/>
                <w:szCs w:val="16"/>
              </w:rPr>
            </w:pPr>
          </w:p>
        </w:tc>
        <w:tc>
          <w:tcPr>
            <w:tcW w:w="0" w:type="auto"/>
          </w:tcPr>
          <w:p w14:paraId="7D0F7223" w14:textId="77777777" w:rsidR="001D5409" w:rsidRPr="009142ED" w:rsidRDefault="001D5409" w:rsidP="00715640">
            <w:pPr>
              <w:rPr>
                <w:rFonts w:ascii="Intel Clear" w:hAnsi="Intel Clear" w:cs="Intel Clear"/>
                <w:sz w:val="16"/>
                <w:szCs w:val="16"/>
              </w:rPr>
            </w:pPr>
          </w:p>
        </w:tc>
        <w:tc>
          <w:tcPr>
            <w:tcW w:w="0" w:type="auto"/>
          </w:tcPr>
          <w:p w14:paraId="549AA818" w14:textId="77777777" w:rsidR="001D5409" w:rsidRPr="009142ED" w:rsidRDefault="001D5409" w:rsidP="00715640">
            <w:pPr>
              <w:rPr>
                <w:rFonts w:ascii="Intel Clear" w:hAnsi="Intel Clear" w:cs="Intel Clear"/>
                <w:sz w:val="16"/>
                <w:szCs w:val="16"/>
              </w:rPr>
            </w:pPr>
          </w:p>
        </w:tc>
        <w:tc>
          <w:tcPr>
            <w:tcW w:w="0" w:type="auto"/>
          </w:tcPr>
          <w:p w14:paraId="4C2F7277" w14:textId="77777777" w:rsidR="001D5409" w:rsidRPr="009142ED" w:rsidRDefault="001D5409" w:rsidP="00715640">
            <w:pPr>
              <w:rPr>
                <w:rFonts w:ascii="Intel Clear" w:hAnsi="Intel Clear" w:cs="Intel Clear"/>
                <w:sz w:val="16"/>
                <w:szCs w:val="16"/>
              </w:rPr>
            </w:pPr>
          </w:p>
        </w:tc>
      </w:tr>
    </w:tbl>
    <w:p w14:paraId="6A93ADF5" w14:textId="77777777" w:rsidR="001D5409" w:rsidRPr="00DA651B" w:rsidRDefault="001D5409" w:rsidP="001D5409">
      <w:pPr>
        <w:rPr>
          <w:rFonts w:ascii="Intel Clear" w:hAnsi="Intel Clear" w:cs="Intel Clear"/>
        </w:rPr>
      </w:pPr>
    </w:p>
    <w:p w14:paraId="3566680C" w14:textId="319B1A65" w:rsidR="0079401B" w:rsidRDefault="0079401B">
      <w:pPr>
        <w:pStyle w:val="Heading2"/>
      </w:pPr>
      <w:bookmarkStart w:id="204" w:name="_Toc162271541"/>
      <w:bookmarkEnd w:id="63"/>
      <w:bookmarkEnd w:id="64"/>
      <w:r w:rsidRPr="0079401B">
        <w:t>Process on how to update the val dcn document?</w:t>
      </w:r>
      <w:bookmarkEnd w:id="204"/>
    </w:p>
    <w:p w14:paraId="297817DF" w14:textId="77777777" w:rsidR="0015290E" w:rsidRDefault="0015290E" w:rsidP="0079401B">
      <w:pPr>
        <w:rPr>
          <w:rFonts w:ascii="Intel Clear" w:hAnsi="Intel Clear" w:cs="Intel Clear"/>
          <w:b/>
          <w:bCs/>
          <w:u w:val="single"/>
        </w:rPr>
      </w:pPr>
    </w:p>
    <w:p w14:paraId="381499FE" w14:textId="261320BB" w:rsidR="0015290E" w:rsidRDefault="003419A7" w:rsidP="0079401B">
      <w:pPr>
        <w:rPr>
          <w:rFonts w:ascii="Intel Clear" w:hAnsi="Intel Clear" w:cs="Intel Clear"/>
        </w:rPr>
      </w:pPr>
      <w:r>
        <w:rPr>
          <w:rFonts w:ascii="Intel Clear" w:hAnsi="Intel Clear" w:cs="Intel Clear"/>
          <w:b/>
          <w:bCs/>
          <w:u w:val="single"/>
        </w:rPr>
        <w:t>Option 1:</w:t>
      </w:r>
      <w:r w:rsidRPr="003419A7">
        <w:rPr>
          <w:rFonts w:ascii="Intel Clear" w:hAnsi="Intel Clear" w:cs="Intel Clear"/>
        </w:rPr>
        <w:t xml:space="preserve"> When an existing content needs </w:t>
      </w:r>
      <w:proofErr w:type="gramStart"/>
      <w:r w:rsidRPr="003419A7">
        <w:rPr>
          <w:rFonts w:ascii="Intel Clear" w:hAnsi="Intel Clear" w:cs="Intel Clear"/>
        </w:rPr>
        <w:t>a</w:t>
      </w:r>
      <w:proofErr w:type="gramEnd"/>
      <w:r w:rsidRPr="003419A7">
        <w:rPr>
          <w:rFonts w:ascii="Intel Clear" w:hAnsi="Intel Clear" w:cs="Intel Clear"/>
        </w:rPr>
        <w:t xml:space="preserve"> update</w:t>
      </w:r>
      <w:r w:rsidR="00153FE9">
        <w:rPr>
          <w:rFonts w:ascii="Intel Clear" w:hAnsi="Intel Clear" w:cs="Intel Clear"/>
        </w:rPr>
        <w:t>, follow below steps</w:t>
      </w:r>
    </w:p>
    <w:p w14:paraId="6C4329D0" w14:textId="7B2B919A" w:rsidR="00F071FF" w:rsidRDefault="00F071FF" w:rsidP="00653545">
      <w:pPr>
        <w:pStyle w:val="ListParagraph"/>
        <w:numPr>
          <w:ilvl w:val="0"/>
          <w:numId w:val="5"/>
        </w:numPr>
        <w:rPr>
          <w:rFonts w:ascii="Intel Clear" w:hAnsi="Intel Clear" w:cs="Intel Clear"/>
        </w:rPr>
      </w:pPr>
      <w:r w:rsidRPr="003E2729">
        <w:rPr>
          <w:rFonts w:ascii="Intel Clear" w:hAnsi="Intel Clear" w:cs="Intel Clear"/>
        </w:rPr>
        <w:t xml:space="preserve">Enable “track changes” feature in </w:t>
      </w:r>
      <w:r w:rsidR="009B75AD" w:rsidRPr="003E2729">
        <w:rPr>
          <w:rFonts w:ascii="Intel Clear" w:hAnsi="Intel Clear" w:cs="Intel Clear"/>
        </w:rPr>
        <w:t>overall document(s)</w:t>
      </w:r>
    </w:p>
    <w:p w14:paraId="3F5211A7" w14:textId="11FF4DDF" w:rsidR="003E2729" w:rsidRDefault="003E2729" w:rsidP="00653545">
      <w:pPr>
        <w:pStyle w:val="ListParagraph"/>
        <w:numPr>
          <w:ilvl w:val="0"/>
          <w:numId w:val="5"/>
        </w:numPr>
        <w:rPr>
          <w:rFonts w:ascii="Intel Clear" w:hAnsi="Intel Clear" w:cs="Intel Clear"/>
        </w:rPr>
      </w:pPr>
      <w:r>
        <w:rPr>
          <w:rFonts w:ascii="Intel Clear" w:hAnsi="Intel Clear" w:cs="Intel Clear"/>
        </w:rPr>
        <w:t>A</w:t>
      </w:r>
      <w:r w:rsidRPr="003E2729">
        <w:rPr>
          <w:rFonts w:ascii="Intel Clear" w:hAnsi="Intel Clear" w:cs="Intel Clear"/>
        </w:rPr>
        <w:t xml:space="preserve">dd </w:t>
      </w:r>
      <w:r w:rsidR="007401FB">
        <w:rPr>
          <w:rFonts w:ascii="Intel Clear" w:hAnsi="Intel Clear" w:cs="Intel Clear"/>
        </w:rPr>
        <w:t>your changes</w:t>
      </w:r>
    </w:p>
    <w:p w14:paraId="0A5B267A" w14:textId="3FF588E9" w:rsidR="007401FB" w:rsidRDefault="007401FB" w:rsidP="00653545">
      <w:pPr>
        <w:pStyle w:val="ListParagraph"/>
        <w:numPr>
          <w:ilvl w:val="0"/>
          <w:numId w:val="5"/>
        </w:numPr>
        <w:rPr>
          <w:rFonts w:ascii="Intel Clear" w:hAnsi="Intel Clear" w:cs="Intel Clear"/>
        </w:rPr>
      </w:pPr>
      <w:r>
        <w:rPr>
          <w:rFonts w:ascii="Intel Clear" w:hAnsi="Intel Clear" w:cs="Intel Clear"/>
        </w:rPr>
        <w:t xml:space="preserve">Copy </w:t>
      </w:r>
      <w:proofErr w:type="gramStart"/>
      <w:r>
        <w:rPr>
          <w:rFonts w:ascii="Intel Clear" w:hAnsi="Intel Clear" w:cs="Intel Clear"/>
        </w:rPr>
        <w:t>paste</w:t>
      </w:r>
      <w:proofErr w:type="gramEnd"/>
      <w:r>
        <w:rPr>
          <w:rFonts w:ascii="Intel Clear" w:hAnsi="Intel Clear" w:cs="Intel Clear"/>
        </w:rPr>
        <w:t xml:space="preserve"> the delta into this document for the review</w:t>
      </w:r>
    </w:p>
    <w:p w14:paraId="004E7296" w14:textId="298AE4FE" w:rsidR="00633B1F" w:rsidRPr="00633B1F" w:rsidRDefault="004A6530" w:rsidP="00653545">
      <w:pPr>
        <w:pStyle w:val="ListParagraph"/>
        <w:numPr>
          <w:ilvl w:val="0"/>
          <w:numId w:val="5"/>
        </w:numPr>
        <w:rPr>
          <w:rFonts w:ascii="Intel Clear" w:hAnsi="Intel Clear" w:cs="Intel Clear"/>
        </w:rPr>
      </w:pPr>
      <w:r w:rsidRPr="00633B1F">
        <w:rPr>
          <w:rFonts w:ascii="Intel Clear" w:hAnsi="Intel Clear" w:cs="Intel Clear"/>
        </w:rPr>
        <w:t xml:space="preserve">Once the review is complete and all the changes are approved, </w:t>
      </w:r>
      <w:r w:rsidR="00BF794D" w:rsidRPr="00633B1F">
        <w:rPr>
          <w:rFonts w:ascii="Intel Clear" w:hAnsi="Intel Clear" w:cs="Intel Clear"/>
        </w:rPr>
        <w:t>port the feedback back to the overall document(s)</w:t>
      </w:r>
      <w:r w:rsidR="00F071FF" w:rsidRPr="00633B1F">
        <w:rPr>
          <w:rFonts w:ascii="Intel Clear" w:hAnsi="Intel Clear" w:cs="Intel Clear"/>
        </w:rPr>
        <w:t xml:space="preserve"> </w:t>
      </w:r>
    </w:p>
    <w:p w14:paraId="4D34ACF3" w14:textId="77777777" w:rsidR="00F071FF" w:rsidRDefault="00F071FF" w:rsidP="00F071FF"/>
    <w:p w14:paraId="59F5B0F7" w14:textId="77777777" w:rsidR="00F071FF" w:rsidRPr="00DA651B" w:rsidRDefault="00F071FF" w:rsidP="00F071FF">
      <w:pPr>
        <w:rPr>
          <w:rFonts w:ascii="Intel Clear" w:hAnsi="Intel Clear" w:cs="Intel Clear"/>
        </w:rPr>
      </w:pPr>
      <w:r w:rsidRPr="00DA651B">
        <w:rPr>
          <w:rFonts w:ascii="Intel Clear" w:hAnsi="Intel Clear" w:cs="Intel Clear"/>
          <w:noProof/>
        </w:rPr>
        <mc:AlternateContent>
          <mc:Choice Requires="wps">
            <w:drawing>
              <wp:anchor distT="0" distB="0" distL="114300" distR="114300" simplePos="0" relativeHeight="251658240" behindDoc="0" locked="0" layoutInCell="1" allowOverlap="1" wp14:anchorId="5293BCFE" wp14:editId="08C62E2C">
                <wp:simplePos x="0" y="0"/>
                <wp:positionH relativeFrom="column">
                  <wp:posOffset>23434</wp:posOffset>
                </wp:positionH>
                <wp:positionV relativeFrom="paragraph">
                  <wp:posOffset>130356</wp:posOffset>
                </wp:positionV>
                <wp:extent cx="5151258" cy="0"/>
                <wp:effectExtent l="0" t="0" r="29845" b="29210"/>
                <wp:wrapNone/>
                <wp:docPr id="4" name="Straight Connector 4"/>
                <wp:cNvGraphicFramePr/>
                <a:graphic xmlns:a="http://schemas.openxmlformats.org/drawingml/2006/main">
                  <a:graphicData uri="http://schemas.microsoft.com/office/word/2010/wordprocessingShape">
                    <wps:wsp>
                      <wps:cNvCnPr/>
                      <wps:spPr>
                        <a:xfrm flipV="1">
                          <a:off x="0" y="0"/>
                          <a:ext cx="51512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dgm="http://schemas.openxmlformats.org/drawingml/2006/diagram" xmlns:a="http://schemas.openxmlformats.org/drawingml/2006/main" xmlns:arto="http://schemas.microsoft.com/office/word/2006/arto">
            <w:pict w14:anchorId="5BABE5CA">
              <v:line id="Straight Connector 4"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1.85pt,10.25pt" to="407.45pt,10.25pt" w14:anchorId="221D39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">
                <v:stroke joinstyle="miter"/>
              </v:line>
            </w:pict>
          </mc:Fallback>
        </mc:AlternateContent>
      </w:r>
      <w:r w:rsidRPr="00DA651B">
        <w:rPr>
          <w:rFonts w:ascii="Intel Clear" w:hAnsi="Intel Clear" w:cs="Intel Clear"/>
          <w:noProof/>
        </w:rPr>
        <mc:AlternateContent>
          <mc:Choice Requires="wps">
            <w:drawing>
              <wp:anchor distT="0" distB="0" distL="114300" distR="114300" simplePos="0" relativeHeight="251658243" behindDoc="0" locked="0" layoutInCell="1" allowOverlap="1" wp14:anchorId="35E615EB" wp14:editId="56E39A3B">
                <wp:simplePos x="0" y="0"/>
                <wp:positionH relativeFrom="column">
                  <wp:posOffset>1522621</wp:posOffset>
                </wp:positionH>
                <wp:positionV relativeFrom="paragraph">
                  <wp:posOffset>145165</wp:posOffset>
                </wp:positionV>
                <wp:extent cx="227565" cy="505644"/>
                <wp:effectExtent l="0" t="0" r="77470" b="66040"/>
                <wp:wrapNone/>
                <wp:docPr id="13" name="Straight Arrow Connector 13"/>
                <wp:cNvGraphicFramePr/>
                <a:graphic xmlns:a="http://schemas.openxmlformats.org/drawingml/2006/main">
                  <a:graphicData uri="http://schemas.microsoft.com/office/word/2010/wordprocessingShape">
                    <wps:wsp>
                      <wps:cNvCnPr/>
                      <wps:spPr>
                        <a:xfrm>
                          <a:off x="0" y="0"/>
                          <a:ext cx="227565" cy="505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dgm="http://schemas.openxmlformats.org/drawingml/2006/diagram" xmlns:a="http://schemas.openxmlformats.org/drawingml/2006/main" xmlns:arto="http://schemas.microsoft.com/office/word/2006/arto">
            <w:pict w14:anchorId="69352723">
              <v:shapetype id="_x0000_t32" coordsize="21600,21600" o:oned="t" filled="f" o:spt="32" path="m,l21600,21600e" w14:anchorId="113F405F">
                <v:path fillok="f" arrowok="t" o:connecttype="none"/>
                <o:lock v:ext="edit" shapetype="t"/>
              </v:shapetype>
              <v:shape id="Straight Arrow Connector 13" style="position:absolute;margin-left:119.9pt;margin-top:11.45pt;width:17.9pt;height:3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">
                <v:stroke joinstyle="miter" endarrow="block"/>
              </v:shape>
            </w:pict>
          </mc:Fallback>
        </mc:AlternateContent>
      </w:r>
      <w:r w:rsidRPr="00DA651B">
        <w:rPr>
          <w:rFonts w:ascii="Intel Clear" w:hAnsi="Intel Clear" w:cs="Intel Clear"/>
          <w:noProof/>
        </w:rPr>
        <mc:AlternateContent>
          <mc:Choice Requires="wps">
            <w:drawing>
              <wp:anchor distT="0" distB="0" distL="114300" distR="114300" simplePos="0" relativeHeight="251658248" behindDoc="0" locked="0" layoutInCell="1" allowOverlap="1" wp14:anchorId="74A0BCAC" wp14:editId="5572FA42">
                <wp:simplePos x="0" y="0"/>
                <wp:positionH relativeFrom="column">
                  <wp:posOffset>3331595</wp:posOffset>
                </wp:positionH>
                <wp:positionV relativeFrom="paragraph">
                  <wp:posOffset>132655</wp:posOffset>
                </wp:positionV>
                <wp:extent cx="45719" cy="496506"/>
                <wp:effectExtent l="38100" t="38100" r="50165" b="18415"/>
                <wp:wrapNone/>
                <wp:docPr id="18" name="Straight Arrow Connector 18"/>
                <wp:cNvGraphicFramePr/>
                <a:graphic xmlns:a="http://schemas.openxmlformats.org/drawingml/2006/main">
                  <a:graphicData uri="http://schemas.microsoft.com/office/word/2010/wordprocessingShape">
                    <wps:wsp>
                      <wps:cNvCnPr/>
                      <wps:spPr>
                        <a:xfrm flipV="1">
                          <a:off x="0" y="0"/>
                          <a:ext cx="45719" cy="496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dgm="http://schemas.openxmlformats.org/drawingml/2006/diagram" xmlns:a="http://schemas.openxmlformats.org/drawingml/2006/main" xmlns:arto="http://schemas.microsoft.com/office/word/2006/arto">
            <w:pict w14:anchorId="20866861">
              <v:shape id="Straight Arrow Connector 18" style="position:absolute;margin-left:262.35pt;margin-top:10.45pt;width:3.6pt;height:39.1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" w14:anchorId="0B45D04D">
                <v:stroke joinstyle="miter" endarrow="block"/>
              </v:shape>
            </w:pict>
          </mc:Fallback>
        </mc:AlternateContent>
      </w:r>
      <w:r>
        <w:rPr>
          <w:rFonts w:ascii="Intel Clear" w:hAnsi="Intel Clear" w:cs="Intel Clear"/>
        </w:rPr>
        <w:t xml:space="preserve">local copy of </w:t>
      </w:r>
      <w:r w:rsidRPr="00DA651B">
        <w:rPr>
          <w:rFonts w:ascii="Intel Clear" w:hAnsi="Intel Clear" w:cs="Intel Clear"/>
        </w:rPr>
        <w:t>overall document</w:t>
      </w:r>
      <w:r>
        <w:rPr>
          <w:rFonts w:ascii="Intel Clear" w:hAnsi="Intel Clear" w:cs="Intel Clear"/>
        </w:rPr>
        <w:t>(s)</w:t>
      </w:r>
    </w:p>
    <w:p w14:paraId="4192DA62" w14:textId="77777777" w:rsidR="00F071FF" w:rsidRPr="00DA651B" w:rsidRDefault="00F071FF" w:rsidP="00F071FF">
      <w:pPr>
        <w:rPr>
          <w:rFonts w:ascii="Intel Clear" w:hAnsi="Intel Clear" w:cs="Intel Clear"/>
        </w:rPr>
      </w:pPr>
    </w:p>
    <w:p w14:paraId="39D0B599" w14:textId="77777777" w:rsidR="00F071FF" w:rsidRPr="00DA651B" w:rsidRDefault="00F071FF" w:rsidP="00F071FF">
      <w:pPr>
        <w:rPr>
          <w:rFonts w:ascii="Intel Clear" w:hAnsi="Intel Clear" w:cs="Intel Clear"/>
        </w:rPr>
      </w:pPr>
      <w:r w:rsidRPr="00DA651B">
        <w:rPr>
          <w:rFonts w:ascii="Intel Clear" w:hAnsi="Intel Clear" w:cs="Intel Clear"/>
          <w:noProof/>
        </w:rPr>
        <mc:AlternateContent>
          <mc:Choice Requires="wps">
            <w:drawing>
              <wp:anchor distT="0" distB="0" distL="114300" distR="114300" simplePos="0" relativeHeight="251658246" behindDoc="0" locked="0" layoutInCell="1" allowOverlap="1" wp14:anchorId="36F7A5D8" wp14:editId="55A23093">
                <wp:simplePos x="0" y="0"/>
                <wp:positionH relativeFrom="column">
                  <wp:posOffset>2974975</wp:posOffset>
                </wp:positionH>
                <wp:positionV relativeFrom="paragraph">
                  <wp:posOffset>100597</wp:posOffset>
                </wp:positionV>
                <wp:extent cx="45719" cy="524608"/>
                <wp:effectExtent l="38100" t="38100" r="50165" b="27940"/>
                <wp:wrapNone/>
                <wp:docPr id="16" name="Straight Arrow Connector 16"/>
                <wp:cNvGraphicFramePr/>
                <a:graphic xmlns:a="http://schemas.openxmlformats.org/drawingml/2006/main">
                  <a:graphicData uri="http://schemas.microsoft.com/office/word/2010/wordprocessingShape">
                    <wps:wsp>
                      <wps:cNvCnPr/>
                      <wps:spPr>
                        <a:xfrm flipV="1">
                          <a:off x="0" y="0"/>
                          <a:ext cx="45719" cy="524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dgm="http://schemas.openxmlformats.org/drawingml/2006/diagram" xmlns:a="http://schemas.openxmlformats.org/drawingml/2006/main" xmlns:arto="http://schemas.microsoft.com/office/word/2006/arto">
            <w:pict w14:anchorId="4444DB02">
              <v:shape id="Straight Arrow Connector 16" style="position:absolute;margin-left:234.25pt;margin-top:7.9pt;width:3.6pt;height:41.3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" w14:anchorId="6D6D5485">
                <v:stroke joinstyle="miter" endarrow="block"/>
              </v:shape>
            </w:pict>
          </mc:Fallback>
        </mc:AlternateContent>
      </w:r>
      <w:r w:rsidRPr="00DA651B">
        <w:rPr>
          <w:rFonts w:ascii="Intel Clear" w:hAnsi="Intel Clear" w:cs="Intel Clear"/>
          <w:noProof/>
        </w:rPr>
        <mc:AlternateContent>
          <mc:Choice Requires="wps">
            <w:drawing>
              <wp:anchor distT="0" distB="0" distL="114300" distR="114300" simplePos="0" relativeHeight="251658247" behindDoc="0" locked="0" layoutInCell="1" allowOverlap="1" wp14:anchorId="4A2E60D3" wp14:editId="70456E4B">
                <wp:simplePos x="0" y="0"/>
                <wp:positionH relativeFrom="column">
                  <wp:posOffset>3116460</wp:posOffset>
                </wp:positionH>
                <wp:positionV relativeFrom="paragraph">
                  <wp:posOffset>96505</wp:posOffset>
                </wp:positionV>
                <wp:extent cx="45719" cy="524608"/>
                <wp:effectExtent l="38100" t="38100" r="50165" b="27940"/>
                <wp:wrapNone/>
                <wp:docPr id="17" name="Straight Arrow Connector 17"/>
                <wp:cNvGraphicFramePr/>
                <a:graphic xmlns:a="http://schemas.openxmlformats.org/drawingml/2006/main">
                  <a:graphicData uri="http://schemas.microsoft.com/office/word/2010/wordprocessingShape">
                    <wps:wsp>
                      <wps:cNvCnPr/>
                      <wps:spPr>
                        <a:xfrm flipV="1">
                          <a:off x="0" y="0"/>
                          <a:ext cx="45719" cy="524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dgm="http://schemas.openxmlformats.org/drawingml/2006/diagram" xmlns:a="http://schemas.openxmlformats.org/drawingml/2006/main" xmlns:arto="http://schemas.microsoft.com/office/word/2006/arto">
            <w:pict w14:anchorId="32BB399B">
              <v:shape id="Straight Arrow Connector 17" style="position:absolute;margin-left:245.4pt;margin-top:7.6pt;width:3.6pt;height:41.3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" w14:anchorId="565007CF">
                <v:stroke joinstyle="miter" endarrow="block"/>
              </v:shape>
            </w:pict>
          </mc:Fallback>
        </mc:AlternateContent>
      </w:r>
      <w:r w:rsidRPr="00DA651B">
        <w:rPr>
          <w:rFonts w:ascii="Intel Clear" w:hAnsi="Intel Clear" w:cs="Intel Clear"/>
          <w:noProof/>
        </w:rPr>
        <mc:AlternateContent>
          <mc:Choice Requires="wps">
            <w:drawing>
              <wp:anchor distT="0" distB="0" distL="114300" distR="114300" simplePos="0" relativeHeight="251658245" behindDoc="0" locked="0" layoutInCell="1" allowOverlap="1" wp14:anchorId="32A525D0" wp14:editId="04A86C11">
                <wp:simplePos x="0" y="0"/>
                <wp:positionH relativeFrom="column">
                  <wp:posOffset>2821404</wp:posOffset>
                </wp:positionH>
                <wp:positionV relativeFrom="paragraph">
                  <wp:posOffset>98625</wp:posOffset>
                </wp:positionV>
                <wp:extent cx="45719" cy="524608"/>
                <wp:effectExtent l="38100" t="38100" r="50165" b="27940"/>
                <wp:wrapNone/>
                <wp:docPr id="15" name="Straight Arrow Connector 15"/>
                <wp:cNvGraphicFramePr/>
                <a:graphic xmlns:a="http://schemas.openxmlformats.org/drawingml/2006/main">
                  <a:graphicData uri="http://schemas.microsoft.com/office/word/2010/wordprocessingShape">
                    <wps:wsp>
                      <wps:cNvCnPr/>
                      <wps:spPr>
                        <a:xfrm flipV="1">
                          <a:off x="0" y="0"/>
                          <a:ext cx="45719" cy="524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dgm="http://schemas.openxmlformats.org/drawingml/2006/diagram" xmlns:a="http://schemas.openxmlformats.org/drawingml/2006/main" xmlns:arto="http://schemas.microsoft.com/office/word/2006/arto">
            <w:pict w14:anchorId="4F702111">
              <v:shape id="Straight Arrow Connector 15" style="position:absolute;margin-left:222.15pt;margin-top:7.75pt;width:3.6pt;height:41.3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" w14:anchorId="263456F5">
                <v:stroke joinstyle="miter" endarrow="block"/>
              </v:shape>
            </w:pict>
          </mc:Fallback>
        </mc:AlternateContent>
      </w:r>
      <w:r w:rsidRPr="00DA651B">
        <w:rPr>
          <w:rFonts w:ascii="Intel Clear" w:hAnsi="Intel Clear" w:cs="Intel Clear"/>
          <w:noProof/>
        </w:rPr>
        <mc:AlternateContent>
          <mc:Choice Requires="wps">
            <w:drawing>
              <wp:anchor distT="0" distB="0" distL="114300" distR="114300" simplePos="0" relativeHeight="251658244" behindDoc="0" locked="0" layoutInCell="1" allowOverlap="1" wp14:anchorId="4C4670F0" wp14:editId="456779D5">
                <wp:simplePos x="0" y="0"/>
                <wp:positionH relativeFrom="column">
                  <wp:posOffset>2237203</wp:posOffset>
                </wp:positionH>
                <wp:positionV relativeFrom="paragraph">
                  <wp:posOffset>96689</wp:posOffset>
                </wp:positionV>
                <wp:extent cx="206878" cy="533745"/>
                <wp:effectExtent l="0" t="0" r="60325" b="57150"/>
                <wp:wrapNone/>
                <wp:docPr id="14" name="Straight Arrow Connector 14"/>
                <wp:cNvGraphicFramePr/>
                <a:graphic xmlns:a="http://schemas.openxmlformats.org/drawingml/2006/main">
                  <a:graphicData uri="http://schemas.microsoft.com/office/word/2010/wordprocessingShape">
                    <wps:wsp>
                      <wps:cNvCnPr/>
                      <wps:spPr>
                        <a:xfrm>
                          <a:off x="0" y="0"/>
                          <a:ext cx="206878" cy="533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dgm="http://schemas.openxmlformats.org/drawingml/2006/diagram" xmlns:a="http://schemas.openxmlformats.org/drawingml/2006/main" xmlns:arto="http://schemas.microsoft.com/office/word/2006/arto">
            <w:pict w14:anchorId="794DD1B4">
              <v:shape id="Straight Arrow Connector 14" style="position:absolute;margin-left:176.15pt;margin-top:7.6pt;width:16.3pt;height:42.05pt;z-index:25168179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" w14:anchorId="4B71A0B0">
                <v:stroke joinstyle="miter" endarrow="block"/>
              </v:shape>
            </w:pict>
          </mc:Fallback>
        </mc:AlternateContent>
      </w:r>
      <w:r w:rsidRPr="00DA651B">
        <w:rPr>
          <w:rFonts w:ascii="Intel Clear" w:hAnsi="Intel Clear" w:cs="Intel Clear"/>
          <w:noProof/>
        </w:rPr>
        <mc:AlternateContent>
          <mc:Choice Requires="wps">
            <w:drawing>
              <wp:anchor distT="0" distB="0" distL="114300" distR="114300" simplePos="0" relativeHeight="251658242" behindDoc="0" locked="0" layoutInCell="1" allowOverlap="1" wp14:anchorId="2DB9C7A2" wp14:editId="4B2C50DE">
                <wp:simplePos x="0" y="0"/>
                <wp:positionH relativeFrom="column">
                  <wp:posOffset>-37238</wp:posOffset>
                </wp:positionH>
                <wp:positionV relativeFrom="paragraph">
                  <wp:posOffset>97764</wp:posOffset>
                </wp:positionV>
                <wp:extent cx="5238009" cy="24825"/>
                <wp:effectExtent l="0" t="0" r="20320" b="32385"/>
                <wp:wrapNone/>
                <wp:docPr id="10" name="Straight Connector 10"/>
                <wp:cNvGraphicFramePr/>
                <a:graphic xmlns:a="http://schemas.openxmlformats.org/drawingml/2006/main">
                  <a:graphicData uri="http://schemas.microsoft.com/office/word/2010/wordprocessingShape">
                    <wps:wsp>
                      <wps:cNvCnPr/>
                      <wps:spPr>
                        <a:xfrm flipV="1">
                          <a:off x="0" y="0"/>
                          <a:ext cx="5238009" cy="2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dgm="http://schemas.openxmlformats.org/drawingml/2006/diagram" xmlns:a="http://schemas.openxmlformats.org/drawingml/2006/main" xmlns:arto="http://schemas.microsoft.com/office/word/2006/arto">
            <w:pict w14:anchorId="2A947E43">
              <v:line id="Straight Connector 10"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2.95pt,7.7pt" to="409.5pt,9.65pt" w14:anchorId="71BC1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">
                <v:stroke joinstyle="miter"/>
              </v:line>
            </w:pict>
          </mc:Fallback>
        </mc:AlternateContent>
      </w:r>
      <w:r w:rsidRPr="00DA651B">
        <w:rPr>
          <w:rFonts w:ascii="Intel Clear" w:hAnsi="Intel Clear" w:cs="Intel Clear"/>
        </w:rPr>
        <w:t>Val DCN</w:t>
      </w:r>
    </w:p>
    <w:p w14:paraId="16D379D0" w14:textId="77777777" w:rsidR="00F071FF" w:rsidRPr="00DA651B" w:rsidRDefault="00F071FF" w:rsidP="00F071FF">
      <w:pPr>
        <w:rPr>
          <w:rFonts w:ascii="Intel Clear" w:hAnsi="Intel Clear" w:cs="Intel Clear"/>
        </w:rPr>
      </w:pPr>
    </w:p>
    <w:p w14:paraId="49F4E220" w14:textId="77777777" w:rsidR="00F071FF" w:rsidRPr="00DA651B" w:rsidRDefault="00F071FF" w:rsidP="00F071FF">
      <w:pPr>
        <w:rPr>
          <w:rFonts w:ascii="Intel Clear" w:hAnsi="Intel Clear" w:cs="Intel Clear"/>
        </w:rPr>
      </w:pPr>
      <w:r w:rsidRPr="00DA651B">
        <w:rPr>
          <w:rFonts w:ascii="Intel Clear" w:hAnsi="Intel Clear" w:cs="Intel Clear"/>
          <w:noProof/>
        </w:rPr>
        <mc:AlternateContent>
          <mc:Choice Requires="wps">
            <w:drawing>
              <wp:anchor distT="0" distB="0" distL="114300" distR="114300" simplePos="0" relativeHeight="251658241" behindDoc="0" locked="0" layoutInCell="1" allowOverlap="1" wp14:anchorId="7E272545" wp14:editId="3ECDB2FD">
                <wp:simplePos x="0" y="0"/>
                <wp:positionH relativeFrom="column">
                  <wp:posOffset>-12700</wp:posOffset>
                </wp:positionH>
                <wp:positionV relativeFrom="paragraph">
                  <wp:posOffset>91064</wp:posOffset>
                </wp:positionV>
                <wp:extent cx="5279522" cy="28371"/>
                <wp:effectExtent l="0" t="0" r="35560" b="29210"/>
                <wp:wrapNone/>
                <wp:docPr id="9" name="Straight Connector 9"/>
                <wp:cNvGraphicFramePr/>
                <a:graphic xmlns:a="http://schemas.openxmlformats.org/drawingml/2006/main">
                  <a:graphicData uri="http://schemas.microsoft.com/office/word/2010/wordprocessingShape">
                    <wps:wsp>
                      <wps:cNvCnPr/>
                      <wps:spPr>
                        <a:xfrm flipV="1">
                          <a:off x="0" y="0"/>
                          <a:ext cx="5279522" cy="283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dgm="http://schemas.openxmlformats.org/drawingml/2006/diagram" xmlns:a="http://schemas.openxmlformats.org/drawingml/2006/main" xmlns:arto="http://schemas.microsoft.com/office/word/2006/arto">
            <w:pict w14:anchorId="1C63951F">
              <v:line id="Straight Connector 9"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1pt,7.15pt" to="414.7pt,9.4pt" w14:anchorId="31CDAB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">
                <v:stroke joinstyle="miter"/>
              </v:line>
            </w:pict>
          </mc:Fallback>
        </mc:AlternateContent>
      </w:r>
      <w:r w:rsidRPr="00DA651B">
        <w:rPr>
          <w:rFonts w:ascii="Intel Clear" w:hAnsi="Intel Clear" w:cs="Intel Clear"/>
        </w:rPr>
        <w:t>Val DCN Review</w:t>
      </w:r>
    </w:p>
    <w:p w14:paraId="1F8C0703" w14:textId="77777777" w:rsidR="00F071FF" w:rsidRDefault="00F071FF" w:rsidP="0079401B">
      <w:pPr>
        <w:rPr>
          <w:rFonts w:ascii="Intel Clear" w:hAnsi="Intel Clear" w:cs="Intel Clear"/>
          <w:b/>
          <w:bCs/>
          <w:u w:val="single"/>
        </w:rPr>
      </w:pPr>
    </w:p>
    <w:p w14:paraId="045BAAEC" w14:textId="02F54DB7" w:rsidR="00153FE9" w:rsidRDefault="00153FE9" w:rsidP="00153FE9">
      <w:pPr>
        <w:rPr>
          <w:rFonts w:ascii="Intel Clear" w:hAnsi="Intel Clear" w:cs="Intel Clear"/>
        </w:rPr>
      </w:pPr>
      <w:r>
        <w:rPr>
          <w:rFonts w:ascii="Intel Clear" w:hAnsi="Intel Clear" w:cs="Intel Clear"/>
          <w:b/>
          <w:bCs/>
          <w:u w:val="single"/>
        </w:rPr>
        <w:t xml:space="preserve">Option </w:t>
      </w:r>
      <w:r w:rsidR="00F071FF">
        <w:rPr>
          <w:rFonts w:ascii="Intel Clear" w:hAnsi="Intel Clear" w:cs="Intel Clear"/>
          <w:b/>
          <w:bCs/>
          <w:u w:val="single"/>
        </w:rPr>
        <w:t>2</w:t>
      </w:r>
      <w:r>
        <w:rPr>
          <w:rFonts w:ascii="Intel Clear" w:hAnsi="Intel Clear" w:cs="Intel Clear"/>
          <w:b/>
          <w:bCs/>
          <w:u w:val="single"/>
        </w:rPr>
        <w:t>:</w:t>
      </w:r>
      <w:r w:rsidRPr="003419A7">
        <w:rPr>
          <w:rFonts w:ascii="Intel Clear" w:hAnsi="Intel Clear" w:cs="Intel Clear"/>
        </w:rPr>
        <w:t xml:space="preserve"> When </w:t>
      </w:r>
      <w:r>
        <w:rPr>
          <w:rFonts w:ascii="Intel Clear" w:hAnsi="Intel Clear" w:cs="Intel Clear"/>
        </w:rPr>
        <w:t>new</w:t>
      </w:r>
      <w:r w:rsidRPr="003419A7">
        <w:rPr>
          <w:rFonts w:ascii="Intel Clear" w:hAnsi="Intel Clear" w:cs="Intel Clear"/>
        </w:rPr>
        <w:t xml:space="preserve"> content </w:t>
      </w:r>
      <w:r>
        <w:rPr>
          <w:rFonts w:ascii="Intel Clear" w:hAnsi="Intel Clear" w:cs="Intel Clear"/>
        </w:rPr>
        <w:t>is added, follow below steps</w:t>
      </w:r>
    </w:p>
    <w:p w14:paraId="2AEB5266" w14:textId="7588FE22" w:rsidR="00465F10" w:rsidRDefault="00465F10" w:rsidP="00653545">
      <w:pPr>
        <w:pStyle w:val="ListParagraph"/>
        <w:numPr>
          <w:ilvl w:val="0"/>
          <w:numId w:val="6"/>
        </w:numPr>
        <w:rPr>
          <w:rFonts w:ascii="Intel Clear" w:hAnsi="Intel Clear" w:cs="Intel Clear"/>
        </w:rPr>
      </w:pPr>
      <w:r>
        <w:rPr>
          <w:rFonts w:ascii="Intel Clear" w:hAnsi="Intel Clear" w:cs="Intel Clear"/>
        </w:rPr>
        <w:t>A</w:t>
      </w:r>
      <w:r w:rsidRPr="003E2729">
        <w:rPr>
          <w:rFonts w:ascii="Intel Clear" w:hAnsi="Intel Clear" w:cs="Intel Clear"/>
        </w:rPr>
        <w:t xml:space="preserve">dd </w:t>
      </w:r>
      <w:r>
        <w:rPr>
          <w:rFonts w:ascii="Intel Clear" w:hAnsi="Intel Clear" w:cs="Intel Clear"/>
        </w:rPr>
        <w:t xml:space="preserve">your changes into </w:t>
      </w:r>
      <w:r w:rsidR="009B75AD">
        <w:rPr>
          <w:rFonts w:ascii="Intel Clear" w:hAnsi="Intel Clear" w:cs="Intel Clear"/>
        </w:rPr>
        <w:t xml:space="preserve">this </w:t>
      </w:r>
      <w:r>
        <w:rPr>
          <w:rFonts w:ascii="Intel Clear" w:hAnsi="Intel Clear" w:cs="Intel Clear"/>
        </w:rPr>
        <w:t>document</w:t>
      </w:r>
    </w:p>
    <w:p w14:paraId="3BEF33D1" w14:textId="30C571A7" w:rsidR="00465F10" w:rsidRPr="00633B1F" w:rsidRDefault="00465F10" w:rsidP="00653545">
      <w:pPr>
        <w:pStyle w:val="ListParagraph"/>
        <w:numPr>
          <w:ilvl w:val="0"/>
          <w:numId w:val="6"/>
        </w:numPr>
        <w:rPr>
          <w:rFonts w:ascii="Intel Clear" w:hAnsi="Intel Clear" w:cs="Intel Clear"/>
        </w:rPr>
      </w:pPr>
      <w:r w:rsidRPr="00633B1F">
        <w:rPr>
          <w:rFonts w:ascii="Intel Clear" w:hAnsi="Intel Clear" w:cs="Intel Clear"/>
        </w:rPr>
        <w:t xml:space="preserve">Once the review is complete and all the changes are approved, port the </w:t>
      </w:r>
      <w:r>
        <w:rPr>
          <w:rFonts w:ascii="Intel Clear" w:hAnsi="Intel Clear" w:cs="Intel Clear"/>
        </w:rPr>
        <w:t xml:space="preserve">changes </w:t>
      </w:r>
      <w:r w:rsidRPr="00633B1F">
        <w:rPr>
          <w:rFonts w:ascii="Intel Clear" w:hAnsi="Intel Clear" w:cs="Intel Clear"/>
        </w:rPr>
        <w:t xml:space="preserve">to the overall document(s) </w:t>
      </w:r>
    </w:p>
    <w:p w14:paraId="16F559CC" w14:textId="77777777" w:rsidR="00F071FF" w:rsidRDefault="00F071FF" w:rsidP="00153FE9">
      <w:pPr>
        <w:rPr>
          <w:rFonts w:ascii="Intel Clear" w:hAnsi="Intel Clear" w:cs="Intel Clear"/>
        </w:rPr>
      </w:pPr>
    </w:p>
    <w:p w14:paraId="4C63AF73" w14:textId="77777777" w:rsidR="00F071FF" w:rsidRPr="00DA651B" w:rsidRDefault="00F071FF" w:rsidP="00F071FF">
      <w:pPr>
        <w:rPr>
          <w:rFonts w:ascii="Intel Clear" w:hAnsi="Intel Clear" w:cs="Intel Clear"/>
        </w:rPr>
      </w:pPr>
      <w:r w:rsidRPr="00DA651B">
        <w:rPr>
          <w:rFonts w:ascii="Intel Clear" w:hAnsi="Intel Clear" w:cs="Intel Clear"/>
          <w:noProof/>
        </w:rPr>
        <mc:AlternateContent>
          <mc:Choice Requires="wps">
            <w:drawing>
              <wp:anchor distT="0" distB="0" distL="114300" distR="114300" simplePos="0" relativeHeight="251658251" behindDoc="0" locked="0" layoutInCell="1" allowOverlap="1" wp14:anchorId="261613CA" wp14:editId="3801E8C7">
                <wp:simplePos x="0" y="0"/>
                <wp:positionH relativeFrom="column">
                  <wp:posOffset>2235200</wp:posOffset>
                </wp:positionH>
                <wp:positionV relativeFrom="paragraph">
                  <wp:posOffset>95885</wp:posOffset>
                </wp:positionV>
                <wp:extent cx="206375" cy="546100"/>
                <wp:effectExtent l="0" t="0" r="60325" b="63500"/>
                <wp:wrapNone/>
                <wp:docPr id="29" name="Straight Arrow Connector 29"/>
                <wp:cNvGraphicFramePr/>
                <a:graphic xmlns:a="http://schemas.openxmlformats.org/drawingml/2006/main">
                  <a:graphicData uri="http://schemas.microsoft.com/office/word/2010/wordprocessingShape">
                    <wps:wsp>
                      <wps:cNvCnPr/>
                      <wps:spPr>
                        <a:xfrm>
                          <a:off x="0" y="0"/>
                          <a:ext cx="206375"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pic="http://schemas.openxmlformats.org/drawingml/2006/picture" xmlns:dgm="http://schemas.openxmlformats.org/drawingml/2006/diagram" xmlns:a="http://schemas.openxmlformats.org/drawingml/2006/main" xmlns:arto="http://schemas.microsoft.com/office/word/2006/arto">
            <w:pict w14:anchorId="7B0E07BE">
              <v:shape id="Straight Arrow Connector 29" style="position:absolute;margin-left:176pt;margin-top:7.55pt;width:16.25pt;height:43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" w14:anchorId="29E726C1">
                <v:stroke joinstyle="miter" endarrow="block"/>
              </v:shape>
            </w:pict>
          </mc:Fallback>
        </mc:AlternateContent>
      </w:r>
      <w:r w:rsidRPr="00DA651B">
        <w:rPr>
          <w:rFonts w:ascii="Intel Clear" w:hAnsi="Intel Clear" w:cs="Intel Clear"/>
          <w:noProof/>
        </w:rPr>
        <mc:AlternateContent>
          <mc:Choice Requires="wps">
            <w:drawing>
              <wp:anchor distT="0" distB="0" distL="114300" distR="114300" simplePos="0" relativeHeight="251658256" behindDoc="0" locked="0" layoutInCell="1" allowOverlap="1" wp14:anchorId="3C4BDD34" wp14:editId="4571F599">
                <wp:simplePos x="0" y="0"/>
                <wp:positionH relativeFrom="column">
                  <wp:posOffset>3473450</wp:posOffset>
                </wp:positionH>
                <wp:positionV relativeFrom="paragraph">
                  <wp:posOffset>121285</wp:posOffset>
                </wp:positionV>
                <wp:extent cx="405480" cy="1098550"/>
                <wp:effectExtent l="0" t="0" r="52070" b="63500"/>
                <wp:wrapNone/>
                <wp:docPr id="21" name="Straight Arrow Connector 21"/>
                <wp:cNvGraphicFramePr/>
                <a:graphic xmlns:a="http://schemas.openxmlformats.org/drawingml/2006/main">
                  <a:graphicData uri="http://schemas.microsoft.com/office/word/2010/wordprocessingShape">
                    <wps:wsp>
                      <wps:cNvCnPr/>
                      <wps:spPr>
                        <a:xfrm>
                          <a:off x="0" y="0"/>
                          <a:ext cx="405480" cy="1098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dgm="http://schemas.openxmlformats.org/drawingml/2006/diagram" xmlns:a="http://schemas.openxmlformats.org/drawingml/2006/main" xmlns:arto="http://schemas.microsoft.com/office/word/2006/arto">
            <w:pict w14:anchorId="7501E24F">
              <v:shape id="Straight Arrow Connector 21" style="position:absolute;margin-left:273.5pt;margin-top:9.55pt;width:31.95pt;height: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" w14:anchorId="1BF65786">
                <v:stroke joinstyle="miter" endarrow="block"/>
              </v:shape>
            </w:pict>
          </mc:Fallback>
        </mc:AlternateContent>
      </w:r>
      <w:r w:rsidRPr="00DA651B">
        <w:rPr>
          <w:rFonts w:ascii="Intel Clear" w:hAnsi="Intel Clear" w:cs="Intel Clear"/>
          <w:noProof/>
        </w:rPr>
        <mc:AlternateContent>
          <mc:Choice Requires="wps">
            <w:drawing>
              <wp:anchor distT="0" distB="0" distL="114300" distR="114300" simplePos="0" relativeHeight="251658253" behindDoc="0" locked="0" layoutInCell="1" allowOverlap="1" wp14:anchorId="3FE7C307" wp14:editId="3931B238">
                <wp:simplePos x="0" y="0"/>
                <wp:positionH relativeFrom="column">
                  <wp:posOffset>2974975</wp:posOffset>
                </wp:positionH>
                <wp:positionV relativeFrom="paragraph">
                  <wp:posOffset>100597</wp:posOffset>
                </wp:positionV>
                <wp:extent cx="45719" cy="524608"/>
                <wp:effectExtent l="38100" t="38100" r="50165" b="27940"/>
                <wp:wrapNone/>
                <wp:docPr id="26" name="Straight Arrow Connector 26"/>
                <wp:cNvGraphicFramePr/>
                <a:graphic xmlns:a="http://schemas.openxmlformats.org/drawingml/2006/main">
                  <a:graphicData uri="http://schemas.microsoft.com/office/word/2010/wordprocessingShape">
                    <wps:wsp>
                      <wps:cNvCnPr/>
                      <wps:spPr>
                        <a:xfrm flipV="1">
                          <a:off x="0" y="0"/>
                          <a:ext cx="45719" cy="524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dgm="http://schemas.openxmlformats.org/drawingml/2006/diagram" xmlns:a="http://schemas.openxmlformats.org/drawingml/2006/main" xmlns:arto="http://schemas.microsoft.com/office/word/2006/arto">
            <w:pict w14:anchorId="1A56E74E">
              <v:shape id="Straight Arrow Connector 26" style="position:absolute;margin-left:234.25pt;margin-top:7.9pt;width:3.6pt;height:41.3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" w14:anchorId="5AB17CC7">
                <v:stroke joinstyle="miter" endarrow="block"/>
              </v:shape>
            </w:pict>
          </mc:Fallback>
        </mc:AlternateContent>
      </w:r>
      <w:r w:rsidRPr="00DA651B">
        <w:rPr>
          <w:rFonts w:ascii="Intel Clear" w:hAnsi="Intel Clear" w:cs="Intel Clear"/>
          <w:noProof/>
        </w:rPr>
        <mc:AlternateContent>
          <mc:Choice Requires="wps">
            <w:drawing>
              <wp:anchor distT="0" distB="0" distL="114300" distR="114300" simplePos="0" relativeHeight="251658254" behindDoc="0" locked="0" layoutInCell="1" allowOverlap="1" wp14:anchorId="428EDD8B" wp14:editId="7DD5F71B">
                <wp:simplePos x="0" y="0"/>
                <wp:positionH relativeFrom="column">
                  <wp:posOffset>3116460</wp:posOffset>
                </wp:positionH>
                <wp:positionV relativeFrom="paragraph">
                  <wp:posOffset>96505</wp:posOffset>
                </wp:positionV>
                <wp:extent cx="45719" cy="524608"/>
                <wp:effectExtent l="38100" t="38100" r="50165" b="27940"/>
                <wp:wrapNone/>
                <wp:docPr id="27" name="Straight Arrow Connector 27"/>
                <wp:cNvGraphicFramePr/>
                <a:graphic xmlns:a="http://schemas.openxmlformats.org/drawingml/2006/main">
                  <a:graphicData uri="http://schemas.microsoft.com/office/word/2010/wordprocessingShape">
                    <wps:wsp>
                      <wps:cNvCnPr/>
                      <wps:spPr>
                        <a:xfrm flipV="1">
                          <a:off x="0" y="0"/>
                          <a:ext cx="45719" cy="524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dgm="http://schemas.openxmlformats.org/drawingml/2006/diagram" xmlns:a="http://schemas.openxmlformats.org/drawingml/2006/main" xmlns:arto="http://schemas.microsoft.com/office/word/2006/arto">
            <w:pict w14:anchorId="0D1B4BEE">
              <v:shape id="Straight Arrow Connector 27" style="position:absolute;margin-left:245.4pt;margin-top:7.6pt;width:3.6pt;height:41.3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" w14:anchorId="0A637F97">
                <v:stroke joinstyle="miter" endarrow="block"/>
              </v:shape>
            </w:pict>
          </mc:Fallback>
        </mc:AlternateContent>
      </w:r>
      <w:r w:rsidRPr="00DA651B">
        <w:rPr>
          <w:rFonts w:ascii="Intel Clear" w:hAnsi="Intel Clear" w:cs="Intel Clear"/>
          <w:noProof/>
        </w:rPr>
        <mc:AlternateContent>
          <mc:Choice Requires="wps">
            <w:drawing>
              <wp:anchor distT="0" distB="0" distL="114300" distR="114300" simplePos="0" relativeHeight="251658252" behindDoc="0" locked="0" layoutInCell="1" allowOverlap="1" wp14:anchorId="1475D04E" wp14:editId="06C4FFCE">
                <wp:simplePos x="0" y="0"/>
                <wp:positionH relativeFrom="column">
                  <wp:posOffset>2821404</wp:posOffset>
                </wp:positionH>
                <wp:positionV relativeFrom="paragraph">
                  <wp:posOffset>98625</wp:posOffset>
                </wp:positionV>
                <wp:extent cx="45719" cy="524608"/>
                <wp:effectExtent l="38100" t="38100" r="50165" b="27940"/>
                <wp:wrapNone/>
                <wp:docPr id="28" name="Straight Arrow Connector 28"/>
                <wp:cNvGraphicFramePr/>
                <a:graphic xmlns:a="http://schemas.openxmlformats.org/drawingml/2006/main">
                  <a:graphicData uri="http://schemas.microsoft.com/office/word/2010/wordprocessingShape">
                    <wps:wsp>
                      <wps:cNvCnPr/>
                      <wps:spPr>
                        <a:xfrm flipV="1">
                          <a:off x="0" y="0"/>
                          <a:ext cx="45719" cy="524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dgm="http://schemas.openxmlformats.org/drawingml/2006/diagram" xmlns:a="http://schemas.openxmlformats.org/drawingml/2006/main" xmlns:arto="http://schemas.microsoft.com/office/word/2006/arto">
            <w:pict w14:anchorId="629E7602">
              <v:shape id="Straight Arrow Connector 28" style="position:absolute;margin-left:222.15pt;margin-top:7.75pt;width:3.6pt;height:41.3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" w14:anchorId="0A4A32F1">
                <v:stroke joinstyle="miter" endarrow="block"/>
              </v:shape>
            </w:pict>
          </mc:Fallback>
        </mc:AlternateContent>
      </w:r>
      <w:r w:rsidRPr="00DA651B">
        <w:rPr>
          <w:rFonts w:ascii="Intel Clear" w:hAnsi="Intel Clear" w:cs="Intel Clear"/>
          <w:noProof/>
        </w:rPr>
        <mc:AlternateContent>
          <mc:Choice Requires="wps">
            <w:drawing>
              <wp:anchor distT="0" distB="0" distL="114300" distR="114300" simplePos="0" relativeHeight="251658250" behindDoc="0" locked="0" layoutInCell="1" allowOverlap="1" wp14:anchorId="4E962F8B" wp14:editId="72AAB9B1">
                <wp:simplePos x="0" y="0"/>
                <wp:positionH relativeFrom="column">
                  <wp:posOffset>-37238</wp:posOffset>
                </wp:positionH>
                <wp:positionV relativeFrom="paragraph">
                  <wp:posOffset>97764</wp:posOffset>
                </wp:positionV>
                <wp:extent cx="5238009" cy="24825"/>
                <wp:effectExtent l="0" t="0" r="20320" b="32385"/>
                <wp:wrapNone/>
                <wp:docPr id="30" name="Straight Connector 30"/>
                <wp:cNvGraphicFramePr/>
                <a:graphic xmlns:a="http://schemas.openxmlformats.org/drawingml/2006/main">
                  <a:graphicData uri="http://schemas.microsoft.com/office/word/2010/wordprocessingShape">
                    <wps:wsp>
                      <wps:cNvCnPr/>
                      <wps:spPr>
                        <a:xfrm flipV="1">
                          <a:off x="0" y="0"/>
                          <a:ext cx="5238009" cy="2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dgm="http://schemas.openxmlformats.org/drawingml/2006/diagram" xmlns:a="http://schemas.openxmlformats.org/drawingml/2006/main" xmlns:arto="http://schemas.microsoft.com/office/word/2006/arto">
            <w:pict w14:anchorId="6A5DF17A">
              <v:line id="Straight Connector 30"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2.95pt,7.7pt" to="409.5pt,9.65pt" w14:anchorId="447678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">
                <v:stroke joinstyle="miter"/>
              </v:line>
            </w:pict>
          </mc:Fallback>
        </mc:AlternateContent>
      </w:r>
      <w:r w:rsidRPr="00DA651B">
        <w:rPr>
          <w:rFonts w:ascii="Intel Clear" w:hAnsi="Intel Clear" w:cs="Intel Clear"/>
        </w:rPr>
        <w:t>Val DCN</w:t>
      </w:r>
    </w:p>
    <w:p w14:paraId="274EA76B" w14:textId="77777777" w:rsidR="00F071FF" w:rsidRPr="00DA651B" w:rsidRDefault="00F071FF" w:rsidP="00F071FF">
      <w:pPr>
        <w:rPr>
          <w:rFonts w:ascii="Intel Clear" w:hAnsi="Intel Clear" w:cs="Intel Clear"/>
        </w:rPr>
      </w:pPr>
    </w:p>
    <w:p w14:paraId="0F798925" w14:textId="77777777" w:rsidR="00F071FF" w:rsidRPr="00DA651B" w:rsidRDefault="00F071FF" w:rsidP="00F071FF">
      <w:pPr>
        <w:rPr>
          <w:rFonts w:ascii="Intel Clear" w:hAnsi="Intel Clear" w:cs="Intel Clear"/>
        </w:rPr>
      </w:pPr>
      <w:r w:rsidRPr="00DA651B">
        <w:rPr>
          <w:rFonts w:ascii="Intel Clear" w:hAnsi="Intel Clear" w:cs="Intel Clear"/>
          <w:noProof/>
        </w:rPr>
        <mc:AlternateContent>
          <mc:Choice Requires="wps">
            <w:drawing>
              <wp:anchor distT="0" distB="0" distL="114300" distR="114300" simplePos="0" relativeHeight="251658249" behindDoc="0" locked="0" layoutInCell="1" allowOverlap="1" wp14:anchorId="1AA29F1C" wp14:editId="6BBEA68C">
                <wp:simplePos x="0" y="0"/>
                <wp:positionH relativeFrom="column">
                  <wp:posOffset>-12700</wp:posOffset>
                </wp:positionH>
                <wp:positionV relativeFrom="paragraph">
                  <wp:posOffset>91064</wp:posOffset>
                </wp:positionV>
                <wp:extent cx="5279522" cy="28371"/>
                <wp:effectExtent l="0" t="0" r="35560" b="29210"/>
                <wp:wrapNone/>
                <wp:docPr id="31" name="Straight Connector 31"/>
                <wp:cNvGraphicFramePr/>
                <a:graphic xmlns:a="http://schemas.openxmlformats.org/drawingml/2006/main">
                  <a:graphicData uri="http://schemas.microsoft.com/office/word/2010/wordprocessingShape">
                    <wps:wsp>
                      <wps:cNvCnPr/>
                      <wps:spPr>
                        <a:xfrm flipV="1">
                          <a:off x="0" y="0"/>
                          <a:ext cx="5279522" cy="283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dgm="http://schemas.openxmlformats.org/drawingml/2006/diagram" xmlns:a="http://schemas.openxmlformats.org/drawingml/2006/main" xmlns:arto="http://schemas.microsoft.com/office/word/2006/arto">
            <w:pict w14:anchorId="77761980">
              <v:line id="Straight Connector 31"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1pt,7.15pt" to="414.7pt,9.4pt" w14:anchorId="2081AD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">
                <v:stroke joinstyle="miter"/>
              </v:line>
            </w:pict>
          </mc:Fallback>
        </mc:AlternateContent>
      </w:r>
      <w:r w:rsidRPr="00DA651B">
        <w:rPr>
          <w:rFonts w:ascii="Intel Clear" w:hAnsi="Intel Clear" w:cs="Intel Clear"/>
        </w:rPr>
        <w:t>Val DCN Review</w:t>
      </w:r>
    </w:p>
    <w:p w14:paraId="448EF8AE" w14:textId="77777777" w:rsidR="00F071FF" w:rsidRPr="00DA651B" w:rsidRDefault="00F071FF" w:rsidP="00F071FF">
      <w:pPr>
        <w:rPr>
          <w:rFonts w:ascii="Intel Clear" w:hAnsi="Intel Clear" w:cs="Intel Clear"/>
        </w:rPr>
      </w:pPr>
    </w:p>
    <w:p w14:paraId="3BE6F371" w14:textId="77777777" w:rsidR="00F071FF" w:rsidRPr="00DA651B" w:rsidRDefault="00F071FF" w:rsidP="00F071FF">
      <w:pPr>
        <w:rPr>
          <w:rFonts w:ascii="Intel Clear" w:hAnsi="Intel Clear" w:cs="Intel Clear"/>
        </w:rPr>
      </w:pPr>
      <w:r w:rsidRPr="00DA651B">
        <w:rPr>
          <w:rFonts w:ascii="Intel Clear" w:hAnsi="Intel Clear" w:cs="Intel Clear"/>
          <w:noProof/>
        </w:rPr>
        <mc:AlternateContent>
          <mc:Choice Requires="wps">
            <w:drawing>
              <wp:anchor distT="0" distB="0" distL="114300" distR="114300" simplePos="0" relativeHeight="251658255" behindDoc="0" locked="0" layoutInCell="1" allowOverlap="1" wp14:anchorId="0C083D9A" wp14:editId="332FF06C">
                <wp:simplePos x="0" y="0"/>
                <wp:positionH relativeFrom="column">
                  <wp:posOffset>-12534</wp:posOffset>
                </wp:positionH>
                <wp:positionV relativeFrom="paragraph">
                  <wp:posOffset>119949</wp:posOffset>
                </wp:positionV>
                <wp:extent cx="5151258"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51512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dgm="http://schemas.openxmlformats.org/drawingml/2006/diagram" xmlns:a="http://schemas.openxmlformats.org/drawingml/2006/main" xmlns:arto="http://schemas.microsoft.com/office/word/2006/arto">
            <w:pict w14:anchorId="039C34B8">
              <v:line id="Straight Connector 23"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1pt,9.45pt" to="404.6pt,9.45pt" w14:anchorId="2AED1A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">
                <v:stroke joinstyle="miter"/>
              </v:line>
            </w:pict>
          </mc:Fallback>
        </mc:AlternateContent>
      </w:r>
      <w:r w:rsidRPr="00DA651B">
        <w:rPr>
          <w:rFonts w:ascii="Intel Clear" w:hAnsi="Intel Clear" w:cs="Intel Clear"/>
        </w:rPr>
        <w:t>overall document</w:t>
      </w:r>
      <w:r>
        <w:rPr>
          <w:rFonts w:ascii="Intel Clear" w:hAnsi="Intel Clear" w:cs="Intel Clear"/>
        </w:rPr>
        <w:t>(s)</w:t>
      </w:r>
    </w:p>
    <w:sectPr w:rsidR="00F071FF" w:rsidRPr="00DA65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9" w:author="Al-Hasan, Sadeq" w:date="2021-02-11T16:22:00Z" w:initials="AS">
    <w:p w14:paraId="3755B392" w14:textId="77777777" w:rsidR="00D30463" w:rsidRDefault="00D30463" w:rsidP="00D30463">
      <w:pPr>
        <w:pStyle w:val="CommentText"/>
      </w:pPr>
      <w:r>
        <w:rPr>
          <w:rStyle w:val="CommentReference"/>
        </w:rPr>
        <w:annotationRef/>
      </w:r>
      <w:r>
        <w:t>AR: Naga: turn this section into Author requirements section</w:t>
      </w:r>
    </w:p>
  </w:comment>
  <w:comment w:id="21" w:author="Al-Hasan, Sadeq" w:date="2021-02-11T16:22:00Z" w:initials="AS">
    <w:p w14:paraId="6DD6C0D4" w14:textId="77777777" w:rsidR="00D30463" w:rsidRDefault="00D30463" w:rsidP="00D30463">
      <w:pPr>
        <w:pStyle w:val="CommentText"/>
      </w:pPr>
      <w:r>
        <w:rPr>
          <w:rStyle w:val="CommentReference"/>
        </w:rPr>
        <w:annotationRef/>
      </w:r>
      <w:r>
        <w:t>AR: Naga: turn this section into Author requirements section</w:t>
      </w:r>
    </w:p>
  </w:comment>
  <w:comment w:id="26" w:author="Al-Hasan, Sadeq" w:date="2021-03-12T10:56:00Z" w:initials="AS">
    <w:p w14:paraId="62B073AF" w14:textId="77777777" w:rsidR="00D30463" w:rsidRDefault="00D30463" w:rsidP="00D30463">
      <w:pPr>
        <w:pStyle w:val="CommentText"/>
      </w:pPr>
      <w:r>
        <w:rPr>
          <w:rStyle w:val="CommentReference"/>
        </w:rPr>
        <w:annotationRef/>
      </w:r>
      <w:r>
        <w:t>AR: Sadeq</w:t>
      </w:r>
    </w:p>
  </w:comment>
  <w:comment w:id="40" w:author="Al-Hasan, Sadeq" w:date="2021-03-09T15:09:00Z" w:initials="AS">
    <w:p w14:paraId="2652E55B" w14:textId="77777777" w:rsidR="00D30463" w:rsidRDefault="00D30463" w:rsidP="00D30463">
      <w:pPr>
        <w:pStyle w:val="CommentText"/>
      </w:pPr>
      <w:r>
        <w:rPr>
          <w:rStyle w:val="CommentReference"/>
        </w:rPr>
        <w:annotationRef/>
      </w:r>
      <w:r>
        <w:t>AR: Romin</w:t>
      </w:r>
    </w:p>
  </w:comment>
  <w:comment w:id="49" w:author="Shah, Romin S" w:date="2020-12-08T19:53:00Z" w:initials="SRS">
    <w:p w14:paraId="0360B024" w14:textId="77777777" w:rsidR="00D30463" w:rsidRDefault="00D30463" w:rsidP="00D30463">
      <w:pPr>
        <w:pStyle w:val="CommentText"/>
      </w:pPr>
      <w:r>
        <w:rPr>
          <w:rStyle w:val="CommentReference"/>
        </w:rPr>
        <w:annotationRef/>
      </w:r>
      <w:r>
        <w:t>Shouldn’t this be part of testplan doc?</w:t>
      </w:r>
    </w:p>
  </w:comment>
  <w:comment w:id="53" w:author="Shah, Romin S" w:date="2020-12-08T19:53:00Z" w:initials="SRS">
    <w:p w14:paraId="2F520D47" w14:textId="77777777" w:rsidR="00D30463" w:rsidRDefault="00D30463" w:rsidP="00D30463">
      <w:pPr>
        <w:pStyle w:val="CommentText"/>
      </w:pPr>
      <w:r>
        <w:rPr>
          <w:rStyle w:val="CommentReference"/>
        </w:rPr>
        <w:annotationRef/>
      </w:r>
      <w:r>
        <w:t>Why is this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755B392" w15:done="0"/>
  <w15:commentEx w15:paraId="6DD6C0D4" w15:done="1"/>
  <w15:commentEx w15:paraId="62B073AF" w15:done="0"/>
  <w15:commentEx w15:paraId="2652E55B" w15:done="0"/>
  <w15:commentEx w15:paraId="0360B024" w15:done="1"/>
  <w15:commentEx w15:paraId="2F520D4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CFD82C" w16cex:dateUtc="2021-02-12T00:22:00Z"/>
  <w16cex:commentExtensible w16cex:durableId="23CFD85D" w16cex:dateUtc="2021-02-12T00:22:00Z"/>
  <w16cex:commentExtensible w16cex:durableId="23F5C742" w16cex:dateUtc="2021-03-12T18:56:00Z"/>
  <w16cex:commentExtensible w16cex:durableId="23F20E42" w16cex:dateUtc="2021-03-09T2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755B392" w16cid:durableId="23CFD82C"/>
  <w16cid:commentId w16cid:paraId="6DD6C0D4" w16cid:durableId="23CFD85D"/>
  <w16cid:commentId w16cid:paraId="62B073AF" w16cid:durableId="23F5C742"/>
  <w16cid:commentId w16cid:paraId="2652E55B" w16cid:durableId="23F20E42"/>
  <w16cid:commentId w16cid:paraId="0360B024" w16cid:durableId="237A582E"/>
  <w16cid:commentId w16cid:paraId="2F520D47" w16cid:durableId="237A58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480E8" w14:textId="77777777" w:rsidR="00002C75" w:rsidRDefault="00002C75" w:rsidP="00A92FDE">
      <w:pPr>
        <w:spacing w:before="0"/>
      </w:pPr>
      <w:r>
        <w:separator/>
      </w:r>
    </w:p>
  </w:endnote>
  <w:endnote w:type="continuationSeparator" w:id="0">
    <w:p w14:paraId="23F14B59" w14:textId="77777777" w:rsidR="00002C75" w:rsidRDefault="00002C75" w:rsidP="00A92FDE">
      <w:pPr>
        <w:spacing w:before="0"/>
      </w:pPr>
      <w:r>
        <w:continuationSeparator/>
      </w:r>
    </w:p>
  </w:endnote>
  <w:endnote w:type="continuationNotice" w:id="1">
    <w:p w14:paraId="24FD6586" w14:textId="77777777" w:rsidR="00002C75" w:rsidRDefault="00002C7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o Sans Intel">
    <w:altName w:val="Segoe Script"/>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Intel Clear">
    <w:altName w:val="Sylfaen"/>
    <w:charset w:val="00"/>
    <w:family w:val="swiss"/>
    <w:pitch w:val="variable"/>
    <w:sig w:usb0="E10006FF" w:usb1="400060F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DE5BC" w14:textId="77777777" w:rsidR="00002C75" w:rsidRDefault="00002C75" w:rsidP="00A92FDE">
      <w:pPr>
        <w:spacing w:before="0"/>
      </w:pPr>
      <w:r>
        <w:separator/>
      </w:r>
    </w:p>
  </w:footnote>
  <w:footnote w:type="continuationSeparator" w:id="0">
    <w:p w14:paraId="576DF58C" w14:textId="77777777" w:rsidR="00002C75" w:rsidRDefault="00002C75" w:rsidP="00A92FDE">
      <w:pPr>
        <w:spacing w:before="0"/>
      </w:pPr>
      <w:r>
        <w:continuationSeparator/>
      </w:r>
    </w:p>
  </w:footnote>
  <w:footnote w:type="continuationNotice" w:id="1">
    <w:p w14:paraId="1A2B852F" w14:textId="77777777" w:rsidR="00002C75" w:rsidRDefault="00002C75">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14BE8"/>
    <w:multiLevelType w:val="multilevel"/>
    <w:tmpl w:val="09206B04"/>
    <w:lvl w:ilvl="0">
      <w:start w:val="1"/>
      <w:numFmt w:val="decimal"/>
      <w:pStyle w:val="Heading1"/>
      <w:lvlText w:val="%1"/>
      <w:lvlJc w:val="left"/>
      <w:pPr>
        <w:tabs>
          <w:tab w:val="num" w:pos="0"/>
        </w:tabs>
        <w:ind w:left="0" w:hanging="1300"/>
      </w:pPr>
      <w:rPr>
        <w:rFonts w:hint="default"/>
      </w:rPr>
    </w:lvl>
    <w:lvl w:ilvl="1">
      <w:start w:val="1"/>
      <w:numFmt w:val="decimal"/>
      <w:pStyle w:val="Heading2"/>
      <w:suff w:val="space"/>
      <w:lvlText w:val="%1.%2"/>
      <w:lvlJc w:val="left"/>
      <w:pPr>
        <w:ind w:left="1300" w:hanging="1300"/>
      </w:pPr>
      <w:rPr>
        <w:rFonts w:hint="default"/>
        <w:b/>
        <w:bCs w:val="0"/>
      </w:rPr>
    </w:lvl>
    <w:lvl w:ilvl="2">
      <w:start w:val="1"/>
      <w:numFmt w:val="decimal"/>
      <w:pStyle w:val="Heading3"/>
      <w:suff w:val="space"/>
      <w:lvlText w:val="%1.%2.%3"/>
      <w:lvlJc w:val="left"/>
      <w:pPr>
        <w:ind w:left="4990" w:hanging="1300"/>
      </w:pPr>
      <w:rPr>
        <w:rFonts w:hint="default"/>
      </w:rPr>
    </w:lvl>
    <w:lvl w:ilvl="3">
      <w:start w:val="1"/>
      <w:numFmt w:val="decimal"/>
      <w:pStyle w:val="Heading4"/>
      <w:lvlText w:val="%1.%2.%3.%4"/>
      <w:lvlJc w:val="left"/>
      <w:pPr>
        <w:tabs>
          <w:tab w:val="num" w:pos="1800"/>
        </w:tabs>
        <w:ind w:left="1300" w:hanging="1300"/>
      </w:pPr>
      <w:rPr>
        <w:rFonts w:hint="default"/>
        <w:b w:val="0"/>
        <w:bCs w:val="0"/>
        <w:i w:val="0"/>
        <w:iCs w:val="0"/>
        <w:caps w:val="0"/>
        <w:smallCaps w:val="0"/>
        <w:strike w:val="0"/>
        <w:dstrike w:val="0"/>
        <w:noProof w:val="0"/>
        <w:vanish w:val="0"/>
        <w:color w:val="0860A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1" w15:restartNumberingAfterBreak="0">
    <w:nsid w:val="07BC6D7A"/>
    <w:multiLevelType w:val="hybridMultilevel"/>
    <w:tmpl w:val="F208AC68"/>
    <w:lvl w:ilvl="0" w:tplc="5E684148">
      <w:start w:val="1"/>
      <w:numFmt w:val="decimal"/>
      <w:lvlText w:val="%1."/>
      <w:lvlJc w:val="left"/>
      <w:pPr>
        <w:ind w:left="720" w:hanging="360"/>
      </w:pPr>
      <w:rPr>
        <w:rFonts w:ascii="Verdana" w:hAnsi="Verdana" w:cs="Times New Roman" w:hint="default"/>
        <w:sz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0461E"/>
    <w:multiLevelType w:val="hybridMultilevel"/>
    <w:tmpl w:val="027481BC"/>
    <w:lvl w:ilvl="0" w:tplc="C1B4C2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791EFF"/>
    <w:multiLevelType w:val="hybridMultilevel"/>
    <w:tmpl w:val="409280F6"/>
    <w:lvl w:ilvl="0" w:tplc="F06CF9A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51E5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D6C5CB5"/>
    <w:multiLevelType w:val="hybridMultilevel"/>
    <w:tmpl w:val="2D06844E"/>
    <w:lvl w:ilvl="0" w:tplc="FFFFFFFF">
      <w:start w:val="1"/>
      <w:numFmt w:val="decimal"/>
      <w:lvlText w:val="%1."/>
      <w:lvlJc w:val="left"/>
      <w:pPr>
        <w:ind w:left="720" w:hanging="360"/>
      </w:pPr>
      <w:rPr>
        <w:rFonts w:ascii="Verdana" w:hAnsi="Verdana" w:cs="Times New Roman" w:hint="default"/>
        <w:sz w:val="18"/>
      </w:rPr>
    </w:lvl>
    <w:lvl w:ilvl="1" w:tplc="FFFFFFFF">
      <w:start w:val="1"/>
      <w:numFmt w:val="lowerLetter"/>
      <w:lvlText w:val="%2."/>
      <w:lvlJc w:val="left"/>
      <w:pPr>
        <w:ind w:left="1440" w:hanging="360"/>
      </w:pPr>
    </w:lvl>
    <w:lvl w:ilvl="2" w:tplc="04090013">
      <w:start w:val="1"/>
      <w:numFmt w:val="upperRoman"/>
      <w:lvlText w:val="%3."/>
      <w:lvlJc w:val="righ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BA00CB"/>
    <w:multiLevelType w:val="hybridMultilevel"/>
    <w:tmpl w:val="213EB7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AE05F8"/>
    <w:multiLevelType w:val="hybridMultilevel"/>
    <w:tmpl w:val="0DCEFBE2"/>
    <w:lvl w:ilvl="0" w:tplc="FFFFFFFF">
      <w:start w:val="1"/>
      <w:numFmt w:val="decimal"/>
      <w:lvlText w:val="%1."/>
      <w:lvlJc w:val="left"/>
      <w:pPr>
        <w:ind w:left="720" w:hanging="360"/>
      </w:pPr>
      <w:rPr>
        <w:rFonts w:ascii="Verdana" w:hAnsi="Verdana" w:cs="Times New Roman" w:hint="default"/>
        <w:sz w:val="18"/>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5D1BFD"/>
    <w:multiLevelType w:val="hybridMultilevel"/>
    <w:tmpl w:val="0DCEFBE2"/>
    <w:lvl w:ilvl="0" w:tplc="FFFFFFFF">
      <w:start w:val="1"/>
      <w:numFmt w:val="decimal"/>
      <w:lvlText w:val="%1."/>
      <w:lvlJc w:val="left"/>
      <w:pPr>
        <w:ind w:left="720" w:hanging="360"/>
      </w:pPr>
      <w:rPr>
        <w:rFonts w:ascii="Verdana" w:hAnsi="Verdana" w:cs="Times New Roman" w:hint="default"/>
        <w:sz w:val="18"/>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BC586A"/>
    <w:multiLevelType w:val="hybridMultilevel"/>
    <w:tmpl w:val="0DCEFBE2"/>
    <w:lvl w:ilvl="0" w:tplc="FFFFFFFF">
      <w:start w:val="1"/>
      <w:numFmt w:val="decimal"/>
      <w:lvlText w:val="%1."/>
      <w:lvlJc w:val="left"/>
      <w:pPr>
        <w:ind w:left="720" w:hanging="360"/>
      </w:pPr>
      <w:rPr>
        <w:rFonts w:ascii="Verdana" w:hAnsi="Verdana" w:cs="Times New Roman" w:hint="default"/>
        <w:sz w:val="18"/>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6B5D08"/>
    <w:multiLevelType w:val="hybridMultilevel"/>
    <w:tmpl w:val="0DCEFBE2"/>
    <w:lvl w:ilvl="0" w:tplc="FFFFFFFF">
      <w:start w:val="1"/>
      <w:numFmt w:val="decimal"/>
      <w:lvlText w:val="%1."/>
      <w:lvlJc w:val="left"/>
      <w:pPr>
        <w:ind w:left="720" w:hanging="360"/>
      </w:pPr>
      <w:rPr>
        <w:rFonts w:ascii="Verdana" w:hAnsi="Verdana" w:cs="Times New Roman" w:hint="default"/>
        <w:sz w:val="18"/>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76C6E07"/>
    <w:multiLevelType w:val="hybridMultilevel"/>
    <w:tmpl w:val="0DCEFBE2"/>
    <w:lvl w:ilvl="0" w:tplc="FFFFFFFF">
      <w:start w:val="1"/>
      <w:numFmt w:val="decimal"/>
      <w:lvlText w:val="%1."/>
      <w:lvlJc w:val="left"/>
      <w:pPr>
        <w:ind w:left="720" w:hanging="360"/>
      </w:pPr>
      <w:rPr>
        <w:rFonts w:ascii="Verdana" w:hAnsi="Verdana" w:cs="Times New Roman" w:hint="default"/>
        <w:sz w:val="18"/>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8A71FA"/>
    <w:multiLevelType w:val="hybridMultilevel"/>
    <w:tmpl w:val="98126F2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CE84804"/>
    <w:multiLevelType w:val="hybridMultilevel"/>
    <w:tmpl w:val="6786E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967D70"/>
    <w:multiLevelType w:val="hybridMultilevel"/>
    <w:tmpl w:val="0DCEFBE2"/>
    <w:lvl w:ilvl="0" w:tplc="FFFFFFFF">
      <w:start w:val="1"/>
      <w:numFmt w:val="decimal"/>
      <w:lvlText w:val="%1."/>
      <w:lvlJc w:val="left"/>
      <w:pPr>
        <w:ind w:left="720" w:hanging="360"/>
      </w:pPr>
      <w:rPr>
        <w:rFonts w:ascii="Verdana" w:hAnsi="Verdana" w:cs="Times New Roman" w:hint="default"/>
        <w:sz w:val="18"/>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AFE3103"/>
    <w:multiLevelType w:val="hybridMultilevel"/>
    <w:tmpl w:val="FAFC4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A77415"/>
    <w:multiLevelType w:val="hybridMultilevel"/>
    <w:tmpl w:val="327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617DD"/>
    <w:multiLevelType w:val="hybridMultilevel"/>
    <w:tmpl w:val="AF40CCAC"/>
    <w:lvl w:ilvl="0" w:tplc="FFFFFFFF">
      <w:start w:val="1"/>
      <w:numFmt w:val="decimal"/>
      <w:lvlText w:val="%1."/>
      <w:lvlJc w:val="left"/>
      <w:pPr>
        <w:ind w:left="720" w:hanging="360"/>
      </w:pPr>
      <w:rPr>
        <w:rFonts w:ascii="Verdana" w:hAnsi="Verdana" w:cs="Times New Roman" w:hint="default"/>
        <w:sz w:val="18"/>
      </w:rPr>
    </w:lvl>
    <w:lvl w:ilvl="1" w:tplc="FFFFFFFF">
      <w:start w:val="1"/>
      <w:numFmt w:val="lowerLetter"/>
      <w:lvlText w:val="%2."/>
      <w:lvlJc w:val="left"/>
      <w:pPr>
        <w:ind w:left="1440" w:hanging="360"/>
      </w:pPr>
    </w:lvl>
    <w:lvl w:ilvl="2" w:tplc="04090013">
      <w:start w:val="1"/>
      <w:numFmt w:val="upperRoman"/>
      <w:lvlText w:val="%3."/>
      <w:lvlJc w:val="righ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4B0554"/>
    <w:multiLevelType w:val="hybridMultilevel"/>
    <w:tmpl w:val="0DCEFBE2"/>
    <w:lvl w:ilvl="0" w:tplc="FFFFFFFF">
      <w:start w:val="1"/>
      <w:numFmt w:val="decimal"/>
      <w:lvlText w:val="%1."/>
      <w:lvlJc w:val="left"/>
      <w:pPr>
        <w:ind w:left="720" w:hanging="360"/>
      </w:pPr>
      <w:rPr>
        <w:rFonts w:ascii="Verdana" w:hAnsi="Verdana" w:cs="Times New Roman" w:hint="default"/>
        <w:sz w:val="18"/>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05C2AAD"/>
    <w:multiLevelType w:val="hybridMultilevel"/>
    <w:tmpl w:val="F208AC68"/>
    <w:lvl w:ilvl="0" w:tplc="FFFFFFFF">
      <w:start w:val="1"/>
      <w:numFmt w:val="decimal"/>
      <w:lvlText w:val="%1."/>
      <w:lvlJc w:val="left"/>
      <w:pPr>
        <w:ind w:left="720" w:hanging="360"/>
      </w:pPr>
      <w:rPr>
        <w:rFonts w:ascii="Verdana" w:hAnsi="Verdana" w:cs="Times New Roman" w:hint="default"/>
        <w:sz w:val="1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1F60404"/>
    <w:multiLevelType w:val="hybridMultilevel"/>
    <w:tmpl w:val="E536FD42"/>
    <w:lvl w:ilvl="0" w:tplc="579ECC60">
      <w:start w:val="1"/>
      <w:numFmt w:val="decimal"/>
      <w:pStyle w:val="TableBodyList"/>
      <w:lvlText w:val="%1."/>
      <w:lvlJc w:val="left"/>
      <w:pPr>
        <w:ind w:left="360" w:hanging="360"/>
      </w:pPr>
      <w:rPr>
        <w:sz w:val="1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15:restartNumberingAfterBreak="0">
    <w:nsid w:val="551420DA"/>
    <w:multiLevelType w:val="hybridMultilevel"/>
    <w:tmpl w:val="03EE3CB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CB0A88"/>
    <w:multiLevelType w:val="hybridMultilevel"/>
    <w:tmpl w:val="0DCEFBE2"/>
    <w:lvl w:ilvl="0" w:tplc="FFFFFFFF">
      <w:start w:val="1"/>
      <w:numFmt w:val="decimal"/>
      <w:lvlText w:val="%1."/>
      <w:lvlJc w:val="left"/>
      <w:pPr>
        <w:ind w:left="720" w:hanging="360"/>
      </w:pPr>
      <w:rPr>
        <w:rFonts w:ascii="Verdana" w:hAnsi="Verdana" w:cs="Times New Roman" w:hint="default"/>
        <w:sz w:val="18"/>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7D544A1"/>
    <w:multiLevelType w:val="hybridMultilevel"/>
    <w:tmpl w:val="0DCEFBE2"/>
    <w:lvl w:ilvl="0" w:tplc="FFFFFFFF">
      <w:start w:val="1"/>
      <w:numFmt w:val="decimal"/>
      <w:lvlText w:val="%1."/>
      <w:lvlJc w:val="left"/>
      <w:pPr>
        <w:ind w:left="720" w:hanging="360"/>
      </w:pPr>
      <w:rPr>
        <w:rFonts w:ascii="Verdana" w:hAnsi="Verdana" w:cs="Times New Roman" w:hint="default"/>
        <w:sz w:val="18"/>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9C35239"/>
    <w:multiLevelType w:val="hybridMultilevel"/>
    <w:tmpl w:val="0DCEFBE2"/>
    <w:lvl w:ilvl="0" w:tplc="FFFFFFFF">
      <w:start w:val="1"/>
      <w:numFmt w:val="decimal"/>
      <w:lvlText w:val="%1."/>
      <w:lvlJc w:val="left"/>
      <w:pPr>
        <w:ind w:left="720" w:hanging="360"/>
      </w:pPr>
      <w:rPr>
        <w:rFonts w:ascii="Verdana" w:hAnsi="Verdana" w:cs="Times New Roman" w:hint="default"/>
        <w:sz w:val="18"/>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A73AFD"/>
    <w:multiLevelType w:val="hybridMultilevel"/>
    <w:tmpl w:val="0DCEFBE2"/>
    <w:lvl w:ilvl="0" w:tplc="FFFFFFFF">
      <w:start w:val="1"/>
      <w:numFmt w:val="decimal"/>
      <w:lvlText w:val="%1."/>
      <w:lvlJc w:val="left"/>
      <w:pPr>
        <w:ind w:left="720" w:hanging="360"/>
      </w:pPr>
      <w:rPr>
        <w:rFonts w:ascii="Verdana" w:hAnsi="Verdana" w:cs="Times New Roman" w:hint="default"/>
        <w:sz w:val="18"/>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E844B54"/>
    <w:multiLevelType w:val="hybridMultilevel"/>
    <w:tmpl w:val="0DCEFBE2"/>
    <w:lvl w:ilvl="0" w:tplc="FFFFFFFF">
      <w:start w:val="1"/>
      <w:numFmt w:val="decimal"/>
      <w:lvlText w:val="%1."/>
      <w:lvlJc w:val="left"/>
      <w:pPr>
        <w:ind w:left="720" w:hanging="360"/>
      </w:pPr>
      <w:rPr>
        <w:rFonts w:ascii="Verdana" w:hAnsi="Verdana" w:cs="Times New Roman" w:hint="default"/>
        <w:sz w:val="18"/>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A2398C"/>
    <w:multiLevelType w:val="hybridMultilevel"/>
    <w:tmpl w:val="03EE3CB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701A4"/>
    <w:multiLevelType w:val="hybridMultilevel"/>
    <w:tmpl w:val="5862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5C3DE2"/>
    <w:multiLevelType w:val="hybridMultilevel"/>
    <w:tmpl w:val="0DCEFBE2"/>
    <w:lvl w:ilvl="0" w:tplc="FFFFFFFF">
      <w:start w:val="1"/>
      <w:numFmt w:val="decimal"/>
      <w:lvlText w:val="%1."/>
      <w:lvlJc w:val="left"/>
      <w:pPr>
        <w:ind w:left="720" w:hanging="360"/>
      </w:pPr>
      <w:rPr>
        <w:rFonts w:ascii="Verdana" w:hAnsi="Verdana" w:cs="Times New Roman" w:hint="default"/>
        <w:sz w:val="18"/>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B4866A1"/>
    <w:multiLevelType w:val="hybridMultilevel"/>
    <w:tmpl w:val="0DCEFBE2"/>
    <w:lvl w:ilvl="0" w:tplc="FFFFFFFF">
      <w:start w:val="1"/>
      <w:numFmt w:val="decimal"/>
      <w:lvlText w:val="%1."/>
      <w:lvlJc w:val="left"/>
      <w:pPr>
        <w:ind w:left="720" w:hanging="360"/>
      </w:pPr>
      <w:rPr>
        <w:rFonts w:ascii="Verdana" w:hAnsi="Verdana" w:cs="Times New Roman" w:hint="default"/>
        <w:sz w:val="18"/>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C204920"/>
    <w:multiLevelType w:val="multilevel"/>
    <w:tmpl w:val="735AB5CC"/>
    <w:lvl w:ilvl="0">
      <w:start w:val="1"/>
      <w:numFmt w:val="decimal"/>
      <w:pStyle w:val="List"/>
      <w:lvlText w:val="%1."/>
      <w:lvlJc w:val="left"/>
      <w:pPr>
        <w:ind w:left="360" w:hanging="360"/>
      </w:pPr>
      <w:rPr>
        <w:rFonts w:hint="default"/>
      </w:rPr>
    </w:lvl>
    <w:lvl w:ilvl="1">
      <w:start w:val="1"/>
      <w:numFmt w:val="lowerLetter"/>
      <w:pStyle w:val="List2"/>
      <w:lvlText w:val="%2."/>
      <w:lvlJc w:val="left"/>
      <w:pPr>
        <w:ind w:left="720" w:hanging="360"/>
      </w:pPr>
      <w:rPr>
        <w:rFonts w:hint="default"/>
      </w:rPr>
    </w:lvl>
    <w:lvl w:ilvl="2">
      <w:start w:val="1"/>
      <w:numFmt w:val="lowerRoman"/>
      <w:pStyle w:val="List3"/>
      <w:lvlText w:val="%3."/>
      <w:lvlJc w:val="left"/>
      <w:pPr>
        <w:ind w:left="1080" w:hanging="360"/>
      </w:pPr>
      <w:rPr>
        <w:rFonts w:hint="default"/>
      </w:rPr>
    </w:lvl>
    <w:lvl w:ilvl="3">
      <w:start w:val="1"/>
      <w:numFmt w:val="decimal"/>
      <w:pStyle w:val="List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774561DE"/>
    <w:multiLevelType w:val="hybridMultilevel"/>
    <w:tmpl w:val="F208AC68"/>
    <w:lvl w:ilvl="0" w:tplc="FFFFFFFF">
      <w:start w:val="1"/>
      <w:numFmt w:val="decimal"/>
      <w:lvlText w:val="%1."/>
      <w:lvlJc w:val="left"/>
      <w:pPr>
        <w:ind w:left="720" w:hanging="360"/>
      </w:pPr>
      <w:rPr>
        <w:rFonts w:ascii="Verdana" w:hAnsi="Verdana" w:cs="Times New Roman" w:hint="default"/>
        <w:sz w:val="1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6132858">
    <w:abstractNumId w:val="0"/>
  </w:num>
  <w:num w:numId="2" w16cid:durableId="658927678">
    <w:abstractNumId w:val="32"/>
  </w:num>
  <w:num w:numId="3" w16cid:durableId="201982684">
    <w:abstractNumId w:val="31"/>
  </w:num>
  <w:num w:numId="4" w16cid:durableId="12148536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2032368">
    <w:abstractNumId w:val="21"/>
  </w:num>
  <w:num w:numId="6" w16cid:durableId="875243173">
    <w:abstractNumId w:val="27"/>
  </w:num>
  <w:num w:numId="7" w16cid:durableId="1372463948">
    <w:abstractNumId w:val="6"/>
  </w:num>
  <w:num w:numId="8" w16cid:durableId="125048739">
    <w:abstractNumId w:val="28"/>
  </w:num>
  <w:num w:numId="9" w16cid:durableId="1996447249">
    <w:abstractNumId w:val="16"/>
  </w:num>
  <w:num w:numId="10" w16cid:durableId="645889280">
    <w:abstractNumId w:val="3"/>
  </w:num>
  <w:num w:numId="11" w16cid:durableId="513542898">
    <w:abstractNumId w:val="15"/>
  </w:num>
  <w:num w:numId="12" w16cid:durableId="1948735938">
    <w:abstractNumId w:val="2"/>
  </w:num>
  <w:num w:numId="13" w16cid:durableId="1204559252">
    <w:abstractNumId w:val="13"/>
  </w:num>
  <w:num w:numId="14" w16cid:durableId="1790859240">
    <w:abstractNumId w:val="1"/>
  </w:num>
  <w:num w:numId="15" w16cid:durableId="1436635084">
    <w:abstractNumId w:val="33"/>
  </w:num>
  <w:num w:numId="16" w16cid:durableId="1932275103">
    <w:abstractNumId w:val="19"/>
  </w:num>
  <w:num w:numId="17" w16cid:durableId="1184368679">
    <w:abstractNumId w:val="5"/>
  </w:num>
  <w:num w:numId="18" w16cid:durableId="423965142">
    <w:abstractNumId w:val="24"/>
  </w:num>
  <w:num w:numId="19" w16cid:durableId="208998449">
    <w:abstractNumId w:val="14"/>
  </w:num>
  <w:num w:numId="20" w16cid:durableId="493879712">
    <w:abstractNumId w:val="26"/>
  </w:num>
  <w:num w:numId="21" w16cid:durableId="1028718961">
    <w:abstractNumId w:val="17"/>
  </w:num>
  <w:num w:numId="22" w16cid:durableId="1180199606">
    <w:abstractNumId w:val="10"/>
  </w:num>
  <w:num w:numId="23" w16cid:durableId="1357534999">
    <w:abstractNumId w:val="29"/>
  </w:num>
  <w:num w:numId="24" w16cid:durableId="1759524792">
    <w:abstractNumId w:val="8"/>
  </w:num>
  <w:num w:numId="25" w16cid:durableId="2079402676">
    <w:abstractNumId w:val="30"/>
  </w:num>
  <w:num w:numId="26" w16cid:durableId="532614862">
    <w:abstractNumId w:val="18"/>
  </w:num>
  <w:num w:numId="27" w16cid:durableId="1219441412">
    <w:abstractNumId w:val="11"/>
  </w:num>
  <w:num w:numId="28" w16cid:durableId="885022756">
    <w:abstractNumId w:val="25"/>
  </w:num>
  <w:num w:numId="29" w16cid:durableId="722338539">
    <w:abstractNumId w:val="22"/>
  </w:num>
  <w:num w:numId="30" w16cid:durableId="1008673391">
    <w:abstractNumId w:val="12"/>
  </w:num>
  <w:num w:numId="31" w16cid:durableId="1679306154">
    <w:abstractNumId w:val="4"/>
  </w:num>
  <w:num w:numId="32" w16cid:durableId="1020282684">
    <w:abstractNumId w:val="7"/>
  </w:num>
  <w:num w:numId="33" w16cid:durableId="325128769">
    <w:abstractNumId w:val="23"/>
  </w:num>
  <w:num w:numId="34" w16cid:durableId="425425828">
    <w:abstractNumId w:val="9"/>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Hasan, Sadeq">
    <w15:presenceInfo w15:providerId="AD" w15:userId="S::sadeq.al-hasan@intel.com::e45420a7-0bc4-4d97-a5ea-70118e38272b"/>
  </w15:person>
  <w15:person w15:author="Shah, Romin S">
    <w15:presenceInfo w15:providerId="AD" w15:userId="S::romin.s.shah@intel.com::ad05f184-2317-44c9-ad84-759c12536a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B2D0A3"/>
    <w:rsid w:val="00002C75"/>
    <w:rsid w:val="00004E95"/>
    <w:rsid w:val="00006226"/>
    <w:rsid w:val="000063CC"/>
    <w:rsid w:val="000064FB"/>
    <w:rsid w:val="000137C4"/>
    <w:rsid w:val="0001395E"/>
    <w:rsid w:val="000225C5"/>
    <w:rsid w:val="00023AC6"/>
    <w:rsid w:val="000241DD"/>
    <w:rsid w:val="000269EE"/>
    <w:rsid w:val="00027758"/>
    <w:rsid w:val="00036381"/>
    <w:rsid w:val="0004001F"/>
    <w:rsid w:val="000405D9"/>
    <w:rsid w:val="00040EFD"/>
    <w:rsid w:val="00041C80"/>
    <w:rsid w:val="00042F0E"/>
    <w:rsid w:val="00043185"/>
    <w:rsid w:val="00043D61"/>
    <w:rsid w:val="00044F86"/>
    <w:rsid w:val="00046635"/>
    <w:rsid w:val="00051041"/>
    <w:rsid w:val="00052FD9"/>
    <w:rsid w:val="000553ED"/>
    <w:rsid w:val="00055A41"/>
    <w:rsid w:val="0005743D"/>
    <w:rsid w:val="000575E5"/>
    <w:rsid w:val="00060BDF"/>
    <w:rsid w:val="00066534"/>
    <w:rsid w:val="00070631"/>
    <w:rsid w:val="00074B96"/>
    <w:rsid w:val="0007530E"/>
    <w:rsid w:val="00084619"/>
    <w:rsid w:val="00085FE8"/>
    <w:rsid w:val="00086530"/>
    <w:rsid w:val="00091548"/>
    <w:rsid w:val="0009391A"/>
    <w:rsid w:val="000949FE"/>
    <w:rsid w:val="000A7584"/>
    <w:rsid w:val="000B1304"/>
    <w:rsid w:val="000B1606"/>
    <w:rsid w:val="000C0677"/>
    <w:rsid w:val="000C06C9"/>
    <w:rsid w:val="000C1C1E"/>
    <w:rsid w:val="000C5D21"/>
    <w:rsid w:val="000D2746"/>
    <w:rsid w:val="000D549E"/>
    <w:rsid w:val="000D56C2"/>
    <w:rsid w:val="000D6B96"/>
    <w:rsid w:val="000E5F9F"/>
    <w:rsid w:val="000E650D"/>
    <w:rsid w:val="000E71CE"/>
    <w:rsid w:val="000F1171"/>
    <w:rsid w:val="000F36E5"/>
    <w:rsid w:val="000F44E6"/>
    <w:rsid w:val="001024D6"/>
    <w:rsid w:val="0010336C"/>
    <w:rsid w:val="00104A27"/>
    <w:rsid w:val="0010609D"/>
    <w:rsid w:val="00112158"/>
    <w:rsid w:val="00115918"/>
    <w:rsid w:val="001217A5"/>
    <w:rsid w:val="00121C9D"/>
    <w:rsid w:val="00125B32"/>
    <w:rsid w:val="00127D09"/>
    <w:rsid w:val="0013363B"/>
    <w:rsid w:val="001341AB"/>
    <w:rsid w:val="00134C7A"/>
    <w:rsid w:val="001360C4"/>
    <w:rsid w:val="001360F8"/>
    <w:rsid w:val="001364EB"/>
    <w:rsid w:val="001404A2"/>
    <w:rsid w:val="0014297B"/>
    <w:rsid w:val="00143820"/>
    <w:rsid w:val="00145130"/>
    <w:rsid w:val="00145EC9"/>
    <w:rsid w:val="00146DFB"/>
    <w:rsid w:val="001476B3"/>
    <w:rsid w:val="00147F52"/>
    <w:rsid w:val="001501AA"/>
    <w:rsid w:val="00150D5C"/>
    <w:rsid w:val="00150D74"/>
    <w:rsid w:val="0015290E"/>
    <w:rsid w:val="00153FE9"/>
    <w:rsid w:val="00160255"/>
    <w:rsid w:val="001616F2"/>
    <w:rsid w:val="00171F23"/>
    <w:rsid w:val="001734F4"/>
    <w:rsid w:val="00174987"/>
    <w:rsid w:val="001807EB"/>
    <w:rsid w:val="00180D26"/>
    <w:rsid w:val="001811F1"/>
    <w:rsid w:val="00183250"/>
    <w:rsid w:val="001852A4"/>
    <w:rsid w:val="00190980"/>
    <w:rsid w:val="00191E86"/>
    <w:rsid w:val="0019307E"/>
    <w:rsid w:val="00197B89"/>
    <w:rsid w:val="00197F9F"/>
    <w:rsid w:val="001A0BB9"/>
    <w:rsid w:val="001A6662"/>
    <w:rsid w:val="001B00EE"/>
    <w:rsid w:val="001B26A1"/>
    <w:rsid w:val="001B2BF8"/>
    <w:rsid w:val="001B4C96"/>
    <w:rsid w:val="001B6C59"/>
    <w:rsid w:val="001C0FA0"/>
    <w:rsid w:val="001C3B9F"/>
    <w:rsid w:val="001D091E"/>
    <w:rsid w:val="001D09D5"/>
    <w:rsid w:val="001D3622"/>
    <w:rsid w:val="001D3D66"/>
    <w:rsid w:val="001D5409"/>
    <w:rsid w:val="001D69AE"/>
    <w:rsid w:val="001D6C63"/>
    <w:rsid w:val="001D73A4"/>
    <w:rsid w:val="001E07DA"/>
    <w:rsid w:val="001E303C"/>
    <w:rsid w:val="001E3313"/>
    <w:rsid w:val="001E4031"/>
    <w:rsid w:val="001E4924"/>
    <w:rsid w:val="001E524D"/>
    <w:rsid w:val="001E6188"/>
    <w:rsid w:val="001E6B20"/>
    <w:rsid w:val="001E77D7"/>
    <w:rsid w:val="001E7FF7"/>
    <w:rsid w:val="001F00FC"/>
    <w:rsid w:val="001F023D"/>
    <w:rsid w:val="001F1464"/>
    <w:rsid w:val="001F45F2"/>
    <w:rsid w:val="001F4939"/>
    <w:rsid w:val="001F5073"/>
    <w:rsid w:val="001F65F6"/>
    <w:rsid w:val="00206C29"/>
    <w:rsid w:val="00213AF1"/>
    <w:rsid w:val="00214C93"/>
    <w:rsid w:val="00217B0C"/>
    <w:rsid w:val="00220A47"/>
    <w:rsid w:val="002213D4"/>
    <w:rsid w:val="0022259F"/>
    <w:rsid w:val="002228A8"/>
    <w:rsid w:val="00222919"/>
    <w:rsid w:val="00223C99"/>
    <w:rsid w:val="00224971"/>
    <w:rsid w:val="00227A3D"/>
    <w:rsid w:val="00230F4A"/>
    <w:rsid w:val="00231942"/>
    <w:rsid w:val="00232510"/>
    <w:rsid w:val="00232F88"/>
    <w:rsid w:val="002330A8"/>
    <w:rsid w:val="0023398A"/>
    <w:rsid w:val="00234467"/>
    <w:rsid w:val="00236A11"/>
    <w:rsid w:val="002413F2"/>
    <w:rsid w:val="00245563"/>
    <w:rsid w:val="0024601D"/>
    <w:rsid w:val="00246B81"/>
    <w:rsid w:val="00246F67"/>
    <w:rsid w:val="00247AED"/>
    <w:rsid w:val="00251166"/>
    <w:rsid w:val="002533C2"/>
    <w:rsid w:val="0025499D"/>
    <w:rsid w:val="00255ABC"/>
    <w:rsid w:val="00255C3F"/>
    <w:rsid w:val="00255ED4"/>
    <w:rsid w:val="00256F0C"/>
    <w:rsid w:val="00257151"/>
    <w:rsid w:val="0026066C"/>
    <w:rsid w:val="002616B8"/>
    <w:rsid w:val="00262930"/>
    <w:rsid w:val="002636FA"/>
    <w:rsid w:val="00264722"/>
    <w:rsid w:val="0026572E"/>
    <w:rsid w:val="002669A7"/>
    <w:rsid w:val="00266C70"/>
    <w:rsid w:val="00270532"/>
    <w:rsid w:val="00271544"/>
    <w:rsid w:val="00271BB9"/>
    <w:rsid w:val="0027452F"/>
    <w:rsid w:val="00274F9A"/>
    <w:rsid w:val="00275261"/>
    <w:rsid w:val="00276380"/>
    <w:rsid w:val="002800B6"/>
    <w:rsid w:val="00282CD9"/>
    <w:rsid w:val="00282D6B"/>
    <w:rsid w:val="00282F59"/>
    <w:rsid w:val="0029430E"/>
    <w:rsid w:val="00295CE3"/>
    <w:rsid w:val="002961FE"/>
    <w:rsid w:val="00297C5A"/>
    <w:rsid w:val="002A1A81"/>
    <w:rsid w:val="002A1B06"/>
    <w:rsid w:val="002A2922"/>
    <w:rsid w:val="002A2EB4"/>
    <w:rsid w:val="002A5221"/>
    <w:rsid w:val="002B0E58"/>
    <w:rsid w:val="002B1137"/>
    <w:rsid w:val="002B5DCC"/>
    <w:rsid w:val="002C12EB"/>
    <w:rsid w:val="002C247F"/>
    <w:rsid w:val="002C2DFC"/>
    <w:rsid w:val="002C3AC9"/>
    <w:rsid w:val="002C524B"/>
    <w:rsid w:val="002C56D0"/>
    <w:rsid w:val="002C7EF3"/>
    <w:rsid w:val="002C7F58"/>
    <w:rsid w:val="002D2DBC"/>
    <w:rsid w:val="002D319F"/>
    <w:rsid w:val="002D5643"/>
    <w:rsid w:val="002D5D32"/>
    <w:rsid w:val="002D74C6"/>
    <w:rsid w:val="002D7F48"/>
    <w:rsid w:val="002E11D4"/>
    <w:rsid w:val="002E3742"/>
    <w:rsid w:val="002E4353"/>
    <w:rsid w:val="002E67C5"/>
    <w:rsid w:val="002E7BC5"/>
    <w:rsid w:val="002F2541"/>
    <w:rsid w:val="002F2890"/>
    <w:rsid w:val="002F41E1"/>
    <w:rsid w:val="002F4265"/>
    <w:rsid w:val="002F4D25"/>
    <w:rsid w:val="002F5A36"/>
    <w:rsid w:val="003052FB"/>
    <w:rsid w:val="00312B8B"/>
    <w:rsid w:val="00312C52"/>
    <w:rsid w:val="00313547"/>
    <w:rsid w:val="003143F1"/>
    <w:rsid w:val="0032236A"/>
    <w:rsid w:val="003226FE"/>
    <w:rsid w:val="0032326D"/>
    <w:rsid w:val="003249B0"/>
    <w:rsid w:val="003256BC"/>
    <w:rsid w:val="00326750"/>
    <w:rsid w:val="0033584E"/>
    <w:rsid w:val="003359FC"/>
    <w:rsid w:val="00336D41"/>
    <w:rsid w:val="003419A7"/>
    <w:rsid w:val="0034686C"/>
    <w:rsid w:val="00346BEC"/>
    <w:rsid w:val="0035102F"/>
    <w:rsid w:val="00351297"/>
    <w:rsid w:val="00356E1C"/>
    <w:rsid w:val="00365EF7"/>
    <w:rsid w:val="00366D50"/>
    <w:rsid w:val="0037512C"/>
    <w:rsid w:val="00375C91"/>
    <w:rsid w:val="00375E8D"/>
    <w:rsid w:val="00381CBC"/>
    <w:rsid w:val="00381CFB"/>
    <w:rsid w:val="00382245"/>
    <w:rsid w:val="00385A8F"/>
    <w:rsid w:val="0039145B"/>
    <w:rsid w:val="0039467C"/>
    <w:rsid w:val="00394EAF"/>
    <w:rsid w:val="0039644A"/>
    <w:rsid w:val="00396B7E"/>
    <w:rsid w:val="00397340"/>
    <w:rsid w:val="003975D1"/>
    <w:rsid w:val="00397B7C"/>
    <w:rsid w:val="003A1361"/>
    <w:rsid w:val="003A2D90"/>
    <w:rsid w:val="003A4CD3"/>
    <w:rsid w:val="003A5CCC"/>
    <w:rsid w:val="003B0153"/>
    <w:rsid w:val="003B070E"/>
    <w:rsid w:val="003B13EC"/>
    <w:rsid w:val="003B41D2"/>
    <w:rsid w:val="003C3399"/>
    <w:rsid w:val="003C4FA1"/>
    <w:rsid w:val="003C5CE5"/>
    <w:rsid w:val="003C6047"/>
    <w:rsid w:val="003C795E"/>
    <w:rsid w:val="003D4592"/>
    <w:rsid w:val="003D632B"/>
    <w:rsid w:val="003E0B93"/>
    <w:rsid w:val="003E2729"/>
    <w:rsid w:val="003E2F9B"/>
    <w:rsid w:val="003E318E"/>
    <w:rsid w:val="003F06EB"/>
    <w:rsid w:val="003F1FC2"/>
    <w:rsid w:val="003F3795"/>
    <w:rsid w:val="003F4582"/>
    <w:rsid w:val="003F5F43"/>
    <w:rsid w:val="003F65A8"/>
    <w:rsid w:val="003F69DD"/>
    <w:rsid w:val="004012AB"/>
    <w:rsid w:val="00402467"/>
    <w:rsid w:val="00402702"/>
    <w:rsid w:val="00405980"/>
    <w:rsid w:val="00407D3D"/>
    <w:rsid w:val="00414529"/>
    <w:rsid w:val="0042064A"/>
    <w:rsid w:val="00420FE7"/>
    <w:rsid w:val="00422D90"/>
    <w:rsid w:val="00430B05"/>
    <w:rsid w:val="00433499"/>
    <w:rsid w:val="00433C27"/>
    <w:rsid w:val="00433E61"/>
    <w:rsid w:val="00440B3D"/>
    <w:rsid w:val="0044459E"/>
    <w:rsid w:val="004445E5"/>
    <w:rsid w:val="004466FF"/>
    <w:rsid w:val="00447FA2"/>
    <w:rsid w:val="004547CC"/>
    <w:rsid w:val="0045683D"/>
    <w:rsid w:val="00456CC4"/>
    <w:rsid w:val="00463224"/>
    <w:rsid w:val="00465680"/>
    <w:rsid w:val="00465DDB"/>
    <w:rsid w:val="00465F10"/>
    <w:rsid w:val="0047116F"/>
    <w:rsid w:val="00472BF1"/>
    <w:rsid w:val="00473F18"/>
    <w:rsid w:val="00477F2C"/>
    <w:rsid w:val="00480045"/>
    <w:rsid w:val="00481492"/>
    <w:rsid w:val="004878CB"/>
    <w:rsid w:val="0049018A"/>
    <w:rsid w:val="00490E50"/>
    <w:rsid w:val="00495B30"/>
    <w:rsid w:val="004979B2"/>
    <w:rsid w:val="004A0729"/>
    <w:rsid w:val="004A12AF"/>
    <w:rsid w:val="004A1A38"/>
    <w:rsid w:val="004A2FA8"/>
    <w:rsid w:val="004A5ED9"/>
    <w:rsid w:val="004A6530"/>
    <w:rsid w:val="004A72C6"/>
    <w:rsid w:val="004B043B"/>
    <w:rsid w:val="004B202E"/>
    <w:rsid w:val="004B2445"/>
    <w:rsid w:val="004B3061"/>
    <w:rsid w:val="004B3C29"/>
    <w:rsid w:val="004B3E9E"/>
    <w:rsid w:val="004B4073"/>
    <w:rsid w:val="004B4B17"/>
    <w:rsid w:val="004B7730"/>
    <w:rsid w:val="004C3663"/>
    <w:rsid w:val="004C783A"/>
    <w:rsid w:val="004D0816"/>
    <w:rsid w:val="004D1E2D"/>
    <w:rsid w:val="004D37BA"/>
    <w:rsid w:val="004D64F2"/>
    <w:rsid w:val="004D77C9"/>
    <w:rsid w:val="004D7AD4"/>
    <w:rsid w:val="004E305D"/>
    <w:rsid w:val="004E35E7"/>
    <w:rsid w:val="004E3CA8"/>
    <w:rsid w:val="004E53C6"/>
    <w:rsid w:val="004E647D"/>
    <w:rsid w:val="004E70EB"/>
    <w:rsid w:val="004E7361"/>
    <w:rsid w:val="004E7E77"/>
    <w:rsid w:val="004F0E1A"/>
    <w:rsid w:val="004F1863"/>
    <w:rsid w:val="004F18D2"/>
    <w:rsid w:val="004F5072"/>
    <w:rsid w:val="004F563D"/>
    <w:rsid w:val="004F7EB9"/>
    <w:rsid w:val="00500486"/>
    <w:rsid w:val="00501585"/>
    <w:rsid w:val="005022E2"/>
    <w:rsid w:val="00504398"/>
    <w:rsid w:val="005046F2"/>
    <w:rsid w:val="00505909"/>
    <w:rsid w:val="00505D21"/>
    <w:rsid w:val="005064D1"/>
    <w:rsid w:val="00506DF3"/>
    <w:rsid w:val="005103DB"/>
    <w:rsid w:val="005117D7"/>
    <w:rsid w:val="0051272A"/>
    <w:rsid w:val="00514727"/>
    <w:rsid w:val="00517D44"/>
    <w:rsid w:val="00520EF3"/>
    <w:rsid w:val="00524B29"/>
    <w:rsid w:val="00524D06"/>
    <w:rsid w:val="00531EE6"/>
    <w:rsid w:val="00531F1C"/>
    <w:rsid w:val="00532B7B"/>
    <w:rsid w:val="00534EC9"/>
    <w:rsid w:val="00535003"/>
    <w:rsid w:val="005365EB"/>
    <w:rsid w:val="005375A8"/>
    <w:rsid w:val="005376D9"/>
    <w:rsid w:val="005379FB"/>
    <w:rsid w:val="00540D44"/>
    <w:rsid w:val="0054201D"/>
    <w:rsid w:val="00547A8D"/>
    <w:rsid w:val="00552732"/>
    <w:rsid w:val="0055294A"/>
    <w:rsid w:val="00552FE5"/>
    <w:rsid w:val="00554EFD"/>
    <w:rsid w:val="00561078"/>
    <w:rsid w:val="00561C9C"/>
    <w:rsid w:val="0056370D"/>
    <w:rsid w:val="00563C3B"/>
    <w:rsid w:val="005658A5"/>
    <w:rsid w:val="00565CDE"/>
    <w:rsid w:val="005672C5"/>
    <w:rsid w:val="00567B98"/>
    <w:rsid w:val="00573358"/>
    <w:rsid w:val="00573FC3"/>
    <w:rsid w:val="00575896"/>
    <w:rsid w:val="00576995"/>
    <w:rsid w:val="00580C11"/>
    <w:rsid w:val="00584557"/>
    <w:rsid w:val="00585541"/>
    <w:rsid w:val="00586D4A"/>
    <w:rsid w:val="00587033"/>
    <w:rsid w:val="00587253"/>
    <w:rsid w:val="00590568"/>
    <w:rsid w:val="00590A64"/>
    <w:rsid w:val="005959DD"/>
    <w:rsid w:val="00596E2C"/>
    <w:rsid w:val="005A0014"/>
    <w:rsid w:val="005A2B22"/>
    <w:rsid w:val="005A3FF9"/>
    <w:rsid w:val="005A6A7B"/>
    <w:rsid w:val="005A7102"/>
    <w:rsid w:val="005A7D9F"/>
    <w:rsid w:val="005B6F01"/>
    <w:rsid w:val="005C004D"/>
    <w:rsid w:val="005C0B9C"/>
    <w:rsid w:val="005C1318"/>
    <w:rsid w:val="005C2162"/>
    <w:rsid w:val="005C4614"/>
    <w:rsid w:val="005C65E9"/>
    <w:rsid w:val="005D47A6"/>
    <w:rsid w:val="005D5355"/>
    <w:rsid w:val="005E1B86"/>
    <w:rsid w:val="005E3409"/>
    <w:rsid w:val="005E59D8"/>
    <w:rsid w:val="005E6FC0"/>
    <w:rsid w:val="005F13F8"/>
    <w:rsid w:val="005F306E"/>
    <w:rsid w:val="005F4E55"/>
    <w:rsid w:val="005F5BD0"/>
    <w:rsid w:val="005F6DE5"/>
    <w:rsid w:val="005F6F4B"/>
    <w:rsid w:val="005F7539"/>
    <w:rsid w:val="006013B9"/>
    <w:rsid w:val="00601B87"/>
    <w:rsid w:val="0060290B"/>
    <w:rsid w:val="00604E86"/>
    <w:rsid w:val="00611E98"/>
    <w:rsid w:val="00612890"/>
    <w:rsid w:val="00613F19"/>
    <w:rsid w:val="00614F00"/>
    <w:rsid w:val="006239F2"/>
    <w:rsid w:val="006240FA"/>
    <w:rsid w:val="00624BAA"/>
    <w:rsid w:val="00625A79"/>
    <w:rsid w:val="00631AC9"/>
    <w:rsid w:val="00633B1F"/>
    <w:rsid w:val="006357B2"/>
    <w:rsid w:val="00635CAC"/>
    <w:rsid w:val="006400E8"/>
    <w:rsid w:val="0064010D"/>
    <w:rsid w:val="00642247"/>
    <w:rsid w:val="0064273A"/>
    <w:rsid w:val="006437EA"/>
    <w:rsid w:val="00651BA5"/>
    <w:rsid w:val="00653545"/>
    <w:rsid w:val="00653D39"/>
    <w:rsid w:val="006554C9"/>
    <w:rsid w:val="006579F6"/>
    <w:rsid w:val="006626D3"/>
    <w:rsid w:val="00664847"/>
    <w:rsid w:val="00667AB6"/>
    <w:rsid w:val="006728DC"/>
    <w:rsid w:val="006739D9"/>
    <w:rsid w:val="00674B61"/>
    <w:rsid w:val="0067524D"/>
    <w:rsid w:val="006805F5"/>
    <w:rsid w:val="006816E5"/>
    <w:rsid w:val="00681E7C"/>
    <w:rsid w:val="006848B4"/>
    <w:rsid w:val="006848BB"/>
    <w:rsid w:val="006913CB"/>
    <w:rsid w:val="006923C1"/>
    <w:rsid w:val="006928ED"/>
    <w:rsid w:val="006946E4"/>
    <w:rsid w:val="00694CC0"/>
    <w:rsid w:val="00695235"/>
    <w:rsid w:val="00695239"/>
    <w:rsid w:val="006961B3"/>
    <w:rsid w:val="0069765E"/>
    <w:rsid w:val="006A2D33"/>
    <w:rsid w:val="006A326C"/>
    <w:rsid w:val="006A3918"/>
    <w:rsid w:val="006A5074"/>
    <w:rsid w:val="006A51AC"/>
    <w:rsid w:val="006A5715"/>
    <w:rsid w:val="006A671F"/>
    <w:rsid w:val="006B0172"/>
    <w:rsid w:val="006B1E4D"/>
    <w:rsid w:val="006B496E"/>
    <w:rsid w:val="006B5008"/>
    <w:rsid w:val="006B5C53"/>
    <w:rsid w:val="006B5F27"/>
    <w:rsid w:val="006C4271"/>
    <w:rsid w:val="006C7558"/>
    <w:rsid w:val="006D1BD0"/>
    <w:rsid w:val="006D40D7"/>
    <w:rsid w:val="006D6B73"/>
    <w:rsid w:val="006D7CAE"/>
    <w:rsid w:val="006D7ED7"/>
    <w:rsid w:val="006E0377"/>
    <w:rsid w:val="006E0ADF"/>
    <w:rsid w:val="006E1AF1"/>
    <w:rsid w:val="006E2198"/>
    <w:rsid w:val="006E22A1"/>
    <w:rsid w:val="006E2356"/>
    <w:rsid w:val="006E4A1B"/>
    <w:rsid w:val="006E676A"/>
    <w:rsid w:val="006E7F54"/>
    <w:rsid w:val="006F1F35"/>
    <w:rsid w:val="006F2107"/>
    <w:rsid w:val="006F275F"/>
    <w:rsid w:val="006F32B6"/>
    <w:rsid w:val="006F3BCB"/>
    <w:rsid w:val="006F5E7B"/>
    <w:rsid w:val="00700337"/>
    <w:rsid w:val="00700E53"/>
    <w:rsid w:val="007012E5"/>
    <w:rsid w:val="007015AC"/>
    <w:rsid w:val="007053E1"/>
    <w:rsid w:val="00705868"/>
    <w:rsid w:val="00712EB0"/>
    <w:rsid w:val="00714FAC"/>
    <w:rsid w:val="00715640"/>
    <w:rsid w:val="0072020D"/>
    <w:rsid w:val="00720590"/>
    <w:rsid w:val="007271EE"/>
    <w:rsid w:val="00735011"/>
    <w:rsid w:val="00735AA2"/>
    <w:rsid w:val="00735D6D"/>
    <w:rsid w:val="007401FB"/>
    <w:rsid w:val="00743821"/>
    <w:rsid w:val="00745DDD"/>
    <w:rsid w:val="00747FE9"/>
    <w:rsid w:val="007540F9"/>
    <w:rsid w:val="007551F9"/>
    <w:rsid w:val="00760A87"/>
    <w:rsid w:val="00761DD6"/>
    <w:rsid w:val="00762E2E"/>
    <w:rsid w:val="00767150"/>
    <w:rsid w:val="00767654"/>
    <w:rsid w:val="00770071"/>
    <w:rsid w:val="00773AE5"/>
    <w:rsid w:val="00774EEB"/>
    <w:rsid w:val="007750EB"/>
    <w:rsid w:val="00781E6C"/>
    <w:rsid w:val="00783742"/>
    <w:rsid w:val="00784EF9"/>
    <w:rsid w:val="00785E89"/>
    <w:rsid w:val="007877B8"/>
    <w:rsid w:val="00791346"/>
    <w:rsid w:val="0079138E"/>
    <w:rsid w:val="0079268F"/>
    <w:rsid w:val="00793958"/>
    <w:rsid w:val="0079401B"/>
    <w:rsid w:val="0079429A"/>
    <w:rsid w:val="0079559C"/>
    <w:rsid w:val="007A20C9"/>
    <w:rsid w:val="007A3243"/>
    <w:rsid w:val="007A358F"/>
    <w:rsid w:val="007A4272"/>
    <w:rsid w:val="007B0CFF"/>
    <w:rsid w:val="007B2381"/>
    <w:rsid w:val="007B24E5"/>
    <w:rsid w:val="007B322B"/>
    <w:rsid w:val="007B5CEC"/>
    <w:rsid w:val="007B683C"/>
    <w:rsid w:val="007B78EA"/>
    <w:rsid w:val="007C10C0"/>
    <w:rsid w:val="007C2904"/>
    <w:rsid w:val="007C32C9"/>
    <w:rsid w:val="007C404F"/>
    <w:rsid w:val="007D0EAD"/>
    <w:rsid w:val="007D331D"/>
    <w:rsid w:val="007D393A"/>
    <w:rsid w:val="007D3DDB"/>
    <w:rsid w:val="007D6C30"/>
    <w:rsid w:val="007D7F03"/>
    <w:rsid w:val="007E1261"/>
    <w:rsid w:val="007E3C57"/>
    <w:rsid w:val="007E3F84"/>
    <w:rsid w:val="007E6ACF"/>
    <w:rsid w:val="007F57AE"/>
    <w:rsid w:val="0080140E"/>
    <w:rsid w:val="0080219E"/>
    <w:rsid w:val="00803B5C"/>
    <w:rsid w:val="008065D4"/>
    <w:rsid w:val="0081138F"/>
    <w:rsid w:val="008138A4"/>
    <w:rsid w:val="0081396C"/>
    <w:rsid w:val="00815245"/>
    <w:rsid w:val="00816219"/>
    <w:rsid w:val="00816B95"/>
    <w:rsid w:val="008172AA"/>
    <w:rsid w:val="0081792C"/>
    <w:rsid w:val="00821AF8"/>
    <w:rsid w:val="00822E2C"/>
    <w:rsid w:val="00822F78"/>
    <w:rsid w:val="00823507"/>
    <w:rsid w:val="00825361"/>
    <w:rsid w:val="00825595"/>
    <w:rsid w:val="00826835"/>
    <w:rsid w:val="008274AA"/>
    <w:rsid w:val="008301ED"/>
    <w:rsid w:val="00830AF2"/>
    <w:rsid w:val="00830C2E"/>
    <w:rsid w:val="00832C58"/>
    <w:rsid w:val="00833589"/>
    <w:rsid w:val="008337C5"/>
    <w:rsid w:val="00834E34"/>
    <w:rsid w:val="00835A0D"/>
    <w:rsid w:val="00837668"/>
    <w:rsid w:val="008474DA"/>
    <w:rsid w:val="00850887"/>
    <w:rsid w:val="00851D2E"/>
    <w:rsid w:val="00852B2D"/>
    <w:rsid w:val="00854149"/>
    <w:rsid w:val="00855524"/>
    <w:rsid w:val="008558A6"/>
    <w:rsid w:val="008560C7"/>
    <w:rsid w:val="00857C72"/>
    <w:rsid w:val="00860313"/>
    <w:rsid w:val="008708E8"/>
    <w:rsid w:val="00872340"/>
    <w:rsid w:val="00874298"/>
    <w:rsid w:val="00875F77"/>
    <w:rsid w:val="00877335"/>
    <w:rsid w:val="0088156A"/>
    <w:rsid w:val="008819E6"/>
    <w:rsid w:val="00882391"/>
    <w:rsid w:val="00885CD1"/>
    <w:rsid w:val="008865AC"/>
    <w:rsid w:val="00886DB0"/>
    <w:rsid w:val="008910DD"/>
    <w:rsid w:val="00893892"/>
    <w:rsid w:val="00893D78"/>
    <w:rsid w:val="008A1A85"/>
    <w:rsid w:val="008A4AFB"/>
    <w:rsid w:val="008A5622"/>
    <w:rsid w:val="008A607A"/>
    <w:rsid w:val="008A73D7"/>
    <w:rsid w:val="008B3C00"/>
    <w:rsid w:val="008B3E83"/>
    <w:rsid w:val="008C0098"/>
    <w:rsid w:val="008C13F2"/>
    <w:rsid w:val="008C1D9D"/>
    <w:rsid w:val="008C4935"/>
    <w:rsid w:val="008C6C8D"/>
    <w:rsid w:val="008C7C7A"/>
    <w:rsid w:val="008D1A76"/>
    <w:rsid w:val="008D7381"/>
    <w:rsid w:val="008D7B57"/>
    <w:rsid w:val="008E0E93"/>
    <w:rsid w:val="008E4881"/>
    <w:rsid w:val="008E613D"/>
    <w:rsid w:val="008E6AFB"/>
    <w:rsid w:val="008E6F89"/>
    <w:rsid w:val="008F2590"/>
    <w:rsid w:val="008F40AE"/>
    <w:rsid w:val="008F5CE9"/>
    <w:rsid w:val="008F6C5E"/>
    <w:rsid w:val="00900371"/>
    <w:rsid w:val="00900BDE"/>
    <w:rsid w:val="0090304F"/>
    <w:rsid w:val="00912823"/>
    <w:rsid w:val="009142ED"/>
    <w:rsid w:val="009143E5"/>
    <w:rsid w:val="009202A6"/>
    <w:rsid w:val="0092031C"/>
    <w:rsid w:val="00920684"/>
    <w:rsid w:val="00921813"/>
    <w:rsid w:val="00922568"/>
    <w:rsid w:val="00922BDA"/>
    <w:rsid w:val="00927659"/>
    <w:rsid w:val="00930E8D"/>
    <w:rsid w:val="00933A6C"/>
    <w:rsid w:val="009347BE"/>
    <w:rsid w:val="00934BFC"/>
    <w:rsid w:val="009375A0"/>
    <w:rsid w:val="00940A92"/>
    <w:rsid w:val="00953C31"/>
    <w:rsid w:val="00961389"/>
    <w:rsid w:val="0096160F"/>
    <w:rsid w:val="00963012"/>
    <w:rsid w:val="009667EF"/>
    <w:rsid w:val="00966A06"/>
    <w:rsid w:val="00970546"/>
    <w:rsid w:val="009713D5"/>
    <w:rsid w:val="00981E5F"/>
    <w:rsid w:val="00983609"/>
    <w:rsid w:val="00984605"/>
    <w:rsid w:val="00984974"/>
    <w:rsid w:val="00984DF8"/>
    <w:rsid w:val="00986949"/>
    <w:rsid w:val="00992CBF"/>
    <w:rsid w:val="00993C82"/>
    <w:rsid w:val="009946BD"/>
    <w:rsid w:val="009950C4"/>
    <w:rsid w:val="009957AD"/>
    <w:rsid w:val="00996067"/>
    <w:rsid w:val="009A05CE"/>
    <w:rsid w:val="009A2536"/>
    <w:rsid w:val="009A3612"/>
    <w:rsid w:val="009B12D7"/>
    <w:rsid w:val="009B1825"/>
    <w:rsid w:val="009B2865"/>
    <w:rsid w:val="009B74BD"/>
    <w:rsid w:val="009B75AD"/>
    <w:rsid w:val="009B7BBC"/>
    <w:rsid w:val="009C77D6"/>
    <w:rsid w:val="009D09EC"/>
    <w:rsid w:val="009D0B30"/>
    <w:rsid w:val="009D0DF5"/>
    <w:rsid w:val="009D1189"/>
    <w:rsid w:val="009D1908"/>
    <w:rsid w:val="009D2466"/>
    <w:rsid w:val="009D3CE3"/>
    <w:rsid w:val="009D75D9"/>
    <w:rsid w:val="009E3DC7"/>
    <w:rsid w:val="009E42CD"/>
    <w:rsid w:val="009E7B8F"/>
    <w:rsid w:val="009F0431"/>
    <w:rsid w:val="009F06CD"/>
    <w:rsid w:val="009F25C2"/>
    <w:rsid w:val="009F6340"/>
    <w:rsid w:val="009F7CA8"/>
    <w:rsid w:val="00A043CF"/>
    <w:rsid w:val="00A06990"/>
    <w:rsid w:val="00A10432"/>
    <w:rsid w:val="00A12DD7"/>
    <w:rsid w:val="00A1513F"/>
    <w:rsid w:val="00A161C6"/>
    <w:rsid w:val="00A23855"/>
    <w:rsid w:val="00A2586C"/>
    <w:rsid w:val="00A30E3C"/>
    <w:rsid w:val="00A33015"/>
    <w:rsid w:val="00A33ABF"/>
    <w:rsid w:val="00A33C13"/>
    <w:rsid w:val="00A345DD"/>
    <w:rsid w:val="00A3521E"/>
    <w:rsid w:val="00A36AAE"/>
    <w:rsid w:val="00A376AC"/>
    <w:rsid w:val="00A42063"/>
    <w:rsid w:val="00A4374E"/>
    <w:rsid w:val="00A46D2F"/>
    <w:rsid w:val="00A478B9"/>
    <w:rsid w:val="00A5019B"/>
    <w:rsid w:val="00A505BB"/>
    <w:rsid w:val="00A547B9"/>
    <w:rsid w:val="00A54D8F"/>
    <w:rsid w:val="00A56A38"/>
    <w:rsid w:val="00A572A1"/>
    <w:rsid w:val="00A57843"/>
    <w:rsid w:val="00A57D20"/>
    <w:rsid w:val="00A7330B"/>
    <w:rsid w:val="00A73EE5"/>
    <w:rsid w:val="00A7445D"/>
    <w:rsid w:val="00A76316"/>
    <w:rsid w:val="00A76CCE"/>
    <w:rsid w:val="00A81376"/>
    <w:rsid w:val="00A817F1"/>
    <w:rsid w:val="00A81E34"/>
    <w:rsid w:val="00A82CC3"/>
    <w:rsid w:val="00A83D82"/>
    <w:rsid w:val="00A92FDE"/>
    <w:rsid w:val="00A95857"/>
    <w:rsid w:val="00A97206"/>
    <w:rsid w:val="00A97883"/>
    <w:rsid w:val="00AA1CE1"/>
    <w:rsid w:val="00AA3323"/>
    <w:rsid w:val="00AA3DE8"/>
    <w:rsid w:val="00AA454D"/>
    <w:rsid w:val="00AA4706"/>
    <w:rsid w:val="00AA4DD5"/>
    <w:rsid w:val="00AA60B7"/>
    <w:rsid w:val="00AA71E5"/>
    <w:rsid w:val="00AB1F2A"/>
    <w:rsid w:val="00AC186E"/>
    <w:rsid w:val="00AC5CA2"/>
    <w:rsid w:val="00AC6050"/>
    <w:rsid w:val="00AC75AD"/>
    <w:rsid w:val="00AD2366"/>
    <w:rsid w:val="00AD24B1"/>
    <w:rsid w:val="00AD2A88"/>
    <w:rsid w:val="00AD3969"/>
    <w:rsid w:val="00AD3C7E"/>
    <w:rsid w:val="00AD410C"/>
    <w:rsid w:val="00AD64B7"/>
    <w:rsid w:val="00AD650A"/>
    <w:rsid w:val="00AE09C5"/>
    <w:rsid w:val="00AE19A8"/>
    <w:rsid w:val="00AE386F"/>
    <w:rsid w:val="00AF0141"/>
    <w:rsid w:val="00AF0A2A"/>
    <w:rsid w:val="00B03C0D"/>
    <w:rsid w:val="00B04517"/>
    <w:rsid w:val="00B04FA0"/>
    <w:rsid w:val="00B05559"/>
    <w:rsid w:val="00B11CE0"/>
    <w:rsid w:val="00B1212A"/>
    <w:rsid w:val="00B150AB"/>
    <w:rsid w:val="00B177B5"/>
    <w:rsid w:val="00B20D80"/>
    <w:rsid w:val="00B2118A"/>
    <w:rsid w:val="00B21825"/>
    <w:rsid w:val="00B21B7F"/>
    <w:rsid w:val="00B23439"/>
    <w:rsid w:val="00B23EB6"/>
    <w:rsid w:val="00B2589E"/>
    <w:rsid w:val="00B258C1"/>
    <w:rsid w:val="00B2639E"/>
    <w:rsid w:val="00B30893"/>
    <w:rsid w:val="00B33387"/>
    <w:rsid w:val="00B40658"/>
    <w:rsid w:val="00B41D6B"/>
    <w:rsid w:val="00B4323D"/>
    <w:rsid w:val="00B51EA8"/>
    <w:rsid w:val="00B54245"/>
    <w:rsid w:val="00B55225"/>
    <w:rsid w:val="00B56561"/>
    <w:rsid w:val="00B569AD"/>
    <w:rsid w:val="00B63984"/>
    <w:rsid w:val="00B63F57"/>
    <w:rsid w:val="00B66110"/>
    <w:rsid w:val="00B66F51"/>
    <w:rsid w:val="00B70EFD"/>
    <w:rsid w:val="00B71D48"/>
    <w:rsid w:val="00B72B45"/>
    <w:rsid w:val="00B73EEA"/>
    <w:rsid w:val="00B751FB"/>
    <w:rsid w:val="00B76562"/>
    <w:rsid w:val="00B77781"/>
    <w:rsid w:val="00B80FB8"/>
    <w:rsid w:val="00B865B9"/>
    <w:rsid w:val="00B87D21"/>
    <w:rsid w:val="00B87E6D"/>
    <w:rsid w:val="00B94EC3"/>
    <w:rsid w:val="00B956AC"/>
    <w:rsid w:val="00B95FC7"/>
    <w:rsid w:val="00B97C25"/>
    <w:rsid w:val="00BA1269"/>
    <w:rsid w:val="00BA1648"/>
    <w:rsid w:val="00BA218C"/>
    <w:rsid w:val="00BA2487"/>
    <w:rsid w:val="00BA2A99"/>
    <w:rsid w:val="00BA3676"/>
    <w:rsid w:val="00BA4B9E"/>
    <w:rsid w:val="00BA7720"/>
    <w:rsid w:val="00BB0989"/>
    <w:rsid w:val="00BB1DD4"/>
    <w:rsid w:val="00BB4765"/>
    <w:rsid w:val="00BB5019"/>
    <w:rsid w:val="00BB5C80"/>
    <w:rsid w:val="00BC0558"/>
    <w:rsid w:val="00BC08A6"/>
    <w:rsid w:val="00BC2BDD"/>
    <w:rsid w:val="00BD0F14"/>
    <w:rsid w:val="00BD0F36"/>
    <w:rsid w:val="00BD46F7"/>
    <w:rsid w:val="00BD6CC9"/>
    <w:rsid w:val="00BE0333"/>
    <w:rsid w:val="00BE3DA4"/>
    <w:rsid w:val="00BE5713"/>
    <w:rsid w:val="00BE5F66"/>
    <w:rsid w:val="00BE6335"/>
    <w:rsid w:val="00BE6900"/>
    <w:rsid w:val="00BE6EC5"/>
    <w:rsid w:val="00BE7849"/>
    <w:rsid w:val="00BE7EEA"/>
    <w:rsid w:val="00BF1A44"/>
    <w:rsid w:val="00BF3C01"/>
    <w:rsid w:val="00BF4D48"/>
    <w:rsid w:val="00BF6522"/>
    <w:rsid w:val="00BF794D"/>
    <w:rsid w:val="00C01827"/>
    <w:rsid w:val="00C037B1"/>
    <w:rsid w:val="00C039BE"/>
    <w:rsid w:val="00C03A5F"/>
    <w:rsid w:val="00C06807"/>
    <w:rsid w:val="00C07764"/>
    <w:rsid w:val="00C10368"/>
    <w:rsid w:val="00C11529"/>
    <w:rsid w:val="00C20A18"/>
    <w:rsid w:val="00C21A98"/>
    <w:rsid w:val="00C22EB0"/>
    <w:rsid w:val="00C258F4"/>
    <w:rsid w:val="00C25FB0"/>
    <w:rsid w:val="00C2672B"/>
    <w:rsid w:val="00C3367F"/>
    <w:rsid w:val="00C353A5"/>
    <w:rsid w:val="00C35F0A"/>
    <w:rsid w:val="00C368A4"/>
    <w:rsid w:val="00C373D5"/>
    <w:rsid w:val="00C42D84"/>
    <w:rsid w:val="00C43972"/>
    <w:rsid w:val="00C4446E"/>
    <w:rsid w:val="00C44A33"/>
    <w:rsid w:val="00C4507A"/>
    <w:rsid w:val="00C5135E"/>
    <w:rsid w:val="00C52603"/>
    <w:rsid w:val="00C52EB6"/>
    <w:rsid w:val="00C5323C"/>
    <w:rsid w:val="00C555D3"/>
    <w:rsid w:val="00C622B7"/>
    <w:rsid w:val="00C732C5"/>
    <w:rsid w:val="00C7402C"/>
    <w:rsid w:val="00C81593"/>
    <w:rsid w:val="00C84279"/>
    <w:rsid w:val="00C85B67"/>
    <w:rsid w:val="00C87BB2"/>
    <w:rsid w:val="00C90FCD"/>
    <w:rsid w:val="00C93091"/>
    <w:rsid w:val="00C94F6C"/>
    <w:rsid w:val="00C96123"/>
    <w:rsid w:val="00C9675D"/>
    <w:rsid w:val="00CA0C71"/>
    <w:rsid w:val="00CA16C8"/>
    <w:rsid w:val="00CA368B"/>
    <w:rsid w:val="00CA4B51"/>
    <w:rsid w:val="00CA56CB"/>
    <w:rsid w:val="00CA706D"/>
    <w:rsid w:val="00CB0F5C"/>
    <w:rsid w:val="00CB36F4"/>
    <w:rsid w:val="00CB3866"/>
    <w:rsid w:val="00CB3A7B"/>
    <w:rsid w:val="00CB4DA6"/>
    <w:rsid w:val="00CB66DD"/>
    <w:rsid w:val="00CC2B14"/>
    <w:rsid w:val="00CC2D5F"/>
    <w:rsid w:val="00CC3137"/>
    <w:rsid w:val="00CC31B0"/>
    <w:rsid w:val="00CC41C9"/>
    <w:rsid w:val="00CD4D8F"/>
    <w:rsid w:val="00CD5798"/>
    <w:rsid w:val="00CD7B9F"/>
    <w:rsid w:val="00CE01CF"/>
    <w:rsid w:val="00CE63F8"/>
    <w:rsid w:val="00CE65CD"/>
    <w:rsid w:val="00CF06C6"/>
    <w:rsid w:val="00CF6F0F"/>
    <w:rsid w:val="00D006C2"/>
    <w:rsid w:val="00D014FF"/>
    <w:rsid w:val="00D0503A"/>
    <w:rsid w:val="00D100AF"/>
    <w:rsid w:val="00D116FE"/>
    <w:rsid w:val="00D130E9"/>
    <w:rsid w:val="00D2443A"/>
    <w:rsid w:val="00D30463"/>
    <w:rsid w:val="00D32835"/>
    <w:rsid w:val="00D37CEC"/>
    <w:rsid w:val="00D407F0"/>
    <w:rsid w:val="00D41803"/>
    <w:rsid w:val="00D41E13"/>
    <w:rsid w:val="00D4530F"/>
    <w:rsid w:val="00D47090"/>
    <w:rsid w:val="00D47916"/>
    <w:rsid w:val="00D53988"/>
    <w:rsid w:val="00D53DFA"/>
    <w:rsid w:val="00D546A7"/>
    <w:rsid w:val="00D55B5A"/>
    <w:rsid w:val="00D56D23"/>
    <w:rsid w:val="00D577C3"/>
    <w:rsid w:val="00D60BB4"/>
    <w:rsid w:val="00D63734"/>
    <w:rsid w:val="00D639E4"/>
    <w:rsid w:val="00D65E1F"/>
    <w:rsid w:val="00D71264"/>
    <w:rsid w:val="00D71774"/>
    <w:rsid w:val="00D724E2"/>
    <w:rsid w:val="00D72ECB"/>
    <w:rsid w:val="00D74416"/>
    <w:rsid w:val="00D75F47"/>
    <w:rsid w:val="00D76864"/>
    <w:rsid w:val="00D76F28"/>
    <w:rsid w:val="00D81C35"/>
    <w:rsid w:val="00D81FFF"/>
    <w:rsid w:val="00D820B4"/>
    <w:rsid w:val="00D8352C"/>
    <w:rsid w:val="00D851FB"/>
    <w:rsid w:val="00D860D3"/>
    <w:rsid w:val="00D87EAC"/>
    <w:rsid w:val="00D914D8"/>
    <w:rsid w:val="00D9419D"/>
    <w:rsid w:val="00DA01CB"/>
    <w:rsid w:val="00DA0274"/>
    <w:rsid w:val="00DA0567"/>
    <w:rsid w:val="00DA0E26"/>
    <w:rsid w:val="00DA1DAC"/>
    <w:rsid w:val="00DA506C"/>
    <w:rsid w:val="00DA54FD"/>
    <w:rsid w:val="00DA651B"/>
    <w:rsid w:val="00DB0263"/>
    <w:rsid w:val="00DB2D86"/>
    <w:rsid w:val="00DB3576"/>
    <w:rsid w:val="00DB39A9"/>
    <w:rsid w:val="00DB7112"/>
    <w:rsid w:val="00DC07D6"/>
    <w:rsid w:val="00DC11A5"/>
    <w:rsid w:val="00DC57DD"/>
    <w:rsid w:val="00DC6B2F"/>
    <w:rsid w:val="00DC7455"/>
    <w:rsid w:val="00DD0DC1"/>
    <w:rsid w:val="00DD0DEA"/>
    <w:rsid w:val="00DD2302"/>
    <w:rsid w:val="00DD2646"/>
    <w:rsid w:val="00DD2B92"/>
    <w:rsid w:val="00DD3480"/>
    <w:rsid w:val="00DD75E9"/>
    <w:rsid w:val="00DE040E"/>
    <w:rsid w:val="00DE0F46"/>
    <w:rsid w:val="00DE2217"/>
    <w:rsid w:val="00DE3C12"/>
    <w:rsid w:val="00DE498C"/>
    <w:rsid w:val="00DF0002"/>
    <w:rsid w:val="00DF0415"/>
    <w:rsid w:val="00DF0A2B"/>
    <w:rsid w:val="00DF0F1D"/>
    <w:rsid w:val="00DF21CE"/>
    <w:rsid w:val="00DF5C0A"/>
    <w:rsid w:val="00DF6FD1"/>
    <w:rsid w:val="00E009D1"/>
    <w:rsid w:val="00E02596"/>
    <w:rsid w:val="00E049B7"/>
    <w:rsid w:val="00E06F41"/>
    <w:rsid w:val="00E0754F"/>
    <w:rsid w:val="00E07DBA"/>
    <w:rsid w:val="00E15451"/>
    <w:rsid w:val="00E16D8D"/>
    <w:rsid w:val="00E22901"/>
    <w:rsid w:val="00E254A8"/>
    <w:rsid w:val="00E26C62"/>
    <w:rsid w:val="00E31554"/>
    <w:rsid w:val="00E3177B"/>
    <w:rsid w:val="00E3380E"/>
    <w:rsid w:val="00E41134"/>
    <w:rsid w:val="00E43146"/>
    <w:rsid w:val="00E43C71"/>
    <w:rsid w:val="00E466F7"/>
    <w:rsid w:val="00E50991"/>
    <w:rsid w:val="00E5478C"/>
    <w:rsid w:val="00E57FE5"/>
    <w:rsid w:val="00E60635"/>
    <w:rsid w:val="00E60ADB"/>
    <w:rsid w:val="00E612DA"/>
    <w:rsid w:val="00E62492"/>
    <w:rsid w:val="00E64376"/>
    <w:rsid w:val="00E6589C"/>
    <w:rsid w:val="00E709A6"/>
    <w:rsid w:val="00E83662"/>
    <w:rsid w:val="00E86646"/>
    <w:rsid w:val="00E90008"/>
    <w:rsid w:val="00E91531"/>
    <w:rsid w:val="00E93A04"/>
    <w:rsid w:val="00E93E95"/>
    <w:rsid w:val="00E95138"/>
    <w:rsid w:val="00E978B0"/>
    <w:rsid w:val="00EA1807"/>
    <w:rsid w:val="00EA6990"/>
    <w:rsid w:val="00EA7178"/>
    <w:rsid w:val="00EA71BF"/>
    <w:rsid w:val="00EB0CE1"/>
    <w:rsid w:val="00EB1E01"/>
    <w:rsid w:val="00EB4C83"/>
    <w:rsid w:val="00EB4F1A"/>
    <w:rsid w:val="00EB5347"/>
    <w:rsid w:val="00EB7A73"/>
    <w:rsid w:val="00EC1426"/>
    <w:rsid w:val="00EC267D"/>
    <w:rsid w:val="00EC375B"/>
    <w:rsid w:val="00ED0070"/>
    <w:rsid w:val="00ED07C8"/>
    <w:rsid w:val="00ED4620"/>
    <w:rsid w:val="00ED6CDF"/>
    <w:rsid w:val="00EE19EC"/>
    <w:rsid w:val="00EF2282"/>
    <w:rsid w:val="00EF472A"/>
    <w:rsid w:val="00EF53DD"/>
    <w:rsid w:val="00EF59D5"/>
    <w:rsid w:val="00EF765C"/>
    <w:rsid w:val="00F011F0"/>
    <w:rsid w:val="00F028F6"/>
    <w:rsid w:val="00F035BF"/>
    <w:rsid w:val="00F06166"/>
    <w:rsid w:val="00F070C8"/>
    <w:rsid w:val="00F071FF"/>
    <w:rsid w:val="00F12827"/>
    <w:rsid w:val="00F139BA"/>
    <w:rsid w:val="00F2167A"/>
    <w:rsid w:val="00F21B7A"/>
    <w:rsid w:val="00F22781"/>
    <w:rsid w:val="00F233C1"/>
    <w:rsid w:val="00F242F7"/>
    <w:rsid w:val="00F3027B"/>
    <w:rsid w:val="00F3136F"/>
    <w:rsid w:val="00F323D2"/>
    <w:rsid w:val="00F329F2"/>
    <w:rsid w:val="00F33835"/>
    <w:rsid w:val="00F36ADD"/>
    <w:rsid w:val="00F42739"/>
    <w:rsid w:val="00F43637"/>
    <w:rsid w:val="00F477FB"/>
    <w:rsid w:val="00F5159F"/>
    <w:rsid w:val="00F52D78"/>
    <w:rsid w:val="00F53CB7"/>
    <w:rsid w:val="00F570CF"/>
    <w:rsid w:val="00F617B3"/>
    <w:rsid w:val="00F64530"/>
    <w:rsid w:val="00F65289"/>
    <w:rsid w:val="00F746B7"/>
    <w:rsid w:val="00F75EDD"/>
    <w:rsid w:val="00F764A7"/>
    <w:rsid w:val="00F7685A"/>
    <w:rsid w:val="00F8009D"/>
    <w:rsid w:val="00F809F8"/>
    <w:rsid w:val="00F8162D"/>
    <w:rsid w:val="00F826BA"/>
    <w:rsid w:val="00F87ED2"/>
    <w:rsid w:val="00F87F9A"/>
    <w:rsid w:val="00F9393B"/>
    <w:rsid w:val="00F93FBE"/>
    <w:rsid w:val="00F95D7F"/>
    <w:rsid w:val="00F96CEE"/>
    <w:rsid w:val="00F97FA5"/>
    <w:rsid w:val="00FA0447"/>
    <w:rsid w:val="00FA1F07"/>
    <w:rsid w:val="00FA30D0"/>
    <w:rsid w:val="00FA5D32"/>
    <w:rsid w:val="00FB5BDC"/>
    <w:rsid w:val="00FB71F5"/>
    <w:rsid w:val="00FB7413"/>
    <w:rsid w:val="00FB7438"/>
    <w:rsid w:val="00FC084B"/>
    <w:rsid w:val="00FC3148"/>
    <w:rsid w:val="00FC3649"/>
    <w:rsid w:val="00FC3674"/>
    <w:rsid w:val="00FC3A1E"/>
    <w:rsid w:val="00FD1A54"/>
    <w:rsid w:val="00FD2988"/>
    <w:rsid w:val="00FD3809"/>
    <w:rsid w:val="00FD42EF"/>
    <w:rsid w:val="00FD4D2D"/>
    <w:rsid w:val="00FE1D31"/>
    <w:rsid w:val="00FE2C43"/>
    <w:rsid w:val="00FE2D17"/>
    <w:rsid w:val="00FE3038"/>
    <w:rsid w:val="00FE666F"/>
    <w:rsid w:val="00FF2A67"/>
    <w:rsid w:val="00FF322E"/>
    <w:rsid w:val="00FF3681"/>
    <w:rsid w:val="00FF3F0C"/>
    <w:rsid w:val="00FF48B5"/>
    <w:rsid w:val="00FF53B4"/>
    <w:rsid w:val="00FF5C27"/>
    <w:rsid w:val="00FF7EB7"/>
    <w:rsid w:val="06F88118"/>
    <w:rsid w:val="13F7B4ED"/>
    <w:rsid w:val="2208A60A"/>
    <w:rsid w:val="3336F687"/>
    <w:rsid w:val="4B1A310B"/>
    <w:rsid w:val="69F1FDEA"/>
    <w:rsid w:val="7240D7CE"/>
    <w:rsid w:val="74EB0515"/>
    <w:rsid w:val="7AB2D0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857CE"/>
  <w15:chartTrackingRefBased/>
  <w15:docId w15:val="{5B969864-401A-483C-89F3-9A1BAE6C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BAA"/>
    <w:pPr>
      <w:spacing w:before="200" w:after="0" w:line="240" w:lineRule="auto"/>
    </w:pPr>
    <w:rPr>
      <w:rFonts w:ascii="Verdana" w:eastAsia="SimSun" w:hAnsi="Verdana" w:cs="Times New Roman"/>
      <w:sz w:val="18"/>
      <w:szCs w:val="20"/>
    </w:rPr>
  </w:style>
  <w:style w:type="paragraph" w:styleId="Heading1">
    <w:name w:val="heading 1"/>
    <w:aliases w:val="h1,1st level,Chapter Name,H1,H11,H12,H13,H14,H15,H16,H17,H18,H19,H111,H121,H131,H141,H151,H161,H171,H181,H110,H112,H122,H132,H142,H152,H162,H172,H182,H191,H1111,H1211,H1311,H1411,H1511,H1611,H1711,H1811,H113,H123,H133,H143,H153,H163,H173,H183"/>
    <w:basedOn w:val="Normal"/>
    <w:next w:val="Normal"/>
    <w:link w:val="Heading1Char"/>
    <w:qFormat/>
    <w:rsid w:val="00DB2D86"/>
    <w:pPr>
      <w:keepNext/>
      <w:keepLines/>
      <w:pageBreakBefore/>
      <w:numPr>
        <w:numId w:val="1"/>
      </w:numPr>
      <w:pBdr>
        <w:bottom w:val="single" w:sz="8" w:space="6" w:color="auto"/>
      </w:pBdr>
      <w:spacing w:before="480" w:after="60" w:line="580" w:lineRule="exact"/>
      <w:outlineLvl w:val="0"/>
    </w:pPr>
    <w:rPr>
      <w:b/>
      <w:i/>
      <w:color w:val="0860A8"/>
      <w:sz w:val="44"/>
    </w:rPr>
  </w:style>
  <w:style w:type="paragraph" w:styleId="Heading2">
    <w:name w:val="heading 2"/>
    <w:aliases w:val="h2,2nd level,Section Name,H2,H21,H22,H211,H23,H212,H24,H213,H25,H214,H26,H215,H27,H216,H28,H217,H221,H2111,H231,H2121,H241,H2131,H251,H2141,H261,H2151,H271,H2161,H29,H218,H222,H2112,H232,H2122,H242,H2132,H252,H2142,H262,H2152,H272,H2162,H210,c"/>
    <w:basedOn w:val="Normal"/>
    <w:next w:val="Normal"/>
    <w:link w:val="Heading2Char"/>
    <w:qFormat/>
    <w:rsid w:val="00DB2D86"/>
    <w:pPr>
      <w:keepNext/>
      <w:keepLines/>
      <w:numPr>
        <w:ilvl w:val="1"/>
        <w:numId w:val="1"/>
      </w:numPr>
      <w:spacing w:before="360" w:after="60" w:line="300" w:lineRule="exact"/>
      <w:outlineLvl w:val="1"/>
    </w:pPr>
    <w:rPr>
      <w:b/>
      <w:color w:val="0860A8"/>
      <w:sz w:val="28"/>
    </w:rPr>
  </w:style>
  <w:style w:type="paragraph" w:styleId="Heading3">
    <w:name w:val="heading 3"/>
    <w:aliases w:val="h3,Sub-section name,H3,H31,H32,H33,H34,H35,H36,H37,H38,H39,H311,H321,H331,H341,H351,H361,H371,H381,H310,H312,H322,H332,H342,H352,H362,H372,H382,H313,H314,H323,H333,H343,H353,H363,H373,H383,H315,H324,H334,H344,H354,H364,H374,H384,H316,H325,H335"/>
    <w:basedOn w:val="Normal"/>
    <w:next w:val="Normal"/>
    <w:link w:val="Heading3Char"/>
    <w:qFormat/>
    <w:rsid w:val="00DB2D86"/>
    <w:pPr>
      <w:keepNext/>
      <w:keepLines/>
      <w:numPr>
        <w:ilvl w:val="2"/>
        <w:numId w:val="1"/>
      </w:numPr>
      <w:spacing w:before="360" w:after="60" w:line="300" w:lineRule="exact"/>
      <w:ind w:left="1750"/>
      <w:outlineLvl w:val="2"/>
    </w:pPr>
    <w:rPr>
      <w:b/>
      <w:color w:val="0860A8"/>
      <w:sz w:val="24"/>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w:basedOn w:val="Normal"/>
    <w:next w:val="Normal"/>
    <w:link w:val="Heading4Char"/>
    <w:qFormat/>
    <w:rsid w:val="00DB2D86"/>
    <w:pPr>
      <w:keepNext/>
      <w:keepLines/>
      <w:numPr>
        <w:ilvl w:val="3"/>
        <w:numId w:val="1"/>
      </w:numPr>
      <w:spacing w:before="300" w:line="260" w:lineRule="exact"/>
      <w:outlineLvl w:val="3"/>
    </w:pPr>
    <w:rPr>
      <w:b/>
      <w:color w:val="0860A8"/>
      <w:sz w:val="22"/>
    </w:rPr>
  </w:style>
  <w:style w:type="paragraph" w:styleId="Heading5">
    <w:name w:val="heading 5"/>
    <w:aliases w:val="H5,H51,H52,H511,H53,H512,H54,H513,H55,H514,H56,H515,H57,H516,H521,H5111,H531,H5121,H541,H5131,H551,H5141,H561,H5151,h5,Heading 5_Figure,H58,H517,H522,H5112,H532,H5122,H542,H5132,H552,H5142,H562,H5152,H571,H5161,H5211,H51111,H5311,H51211,H5411"/>
    <w:basedOn w:val="Normal"/>
    <w:next w:val="Normal"/>
    <w:link w:val="Heading5Char"/>
    <w:qFormat/>
    <w:rsid w:val="00DB2D86"/>
    <w:pPr>
      <w:keepNext/>
      <w:keepLines/>
      <w:numPr>
        <w:ilvl w:val="4"/>
        <w:numId w:val="1"/>
      </w:numPr>
      <w:spacing w:before="300" w:after="100" w:line="240" w:lineRule="exact"/>
      <w:outlineLvl w:val="4"/>
    </w:pPr>
    <w:rPr>
      <w:color w:val="0860A8"/>
      <w:sz w:val="20"/>
    </w:rPr>
  </w:style>
  <w:style w:type="paragraph" w:styleId="Heading6">
    <w:name w:val="heading 6"/>
    <w:basedOn w:val="Normal"/>
    <w:next w:val="Normal"/>
    <w:link w:val="Heading6Char"/>
    <w:qFormat/>
    <w:rsid w:val="00D30463"/>
    <w:pPr>
      <w:spacing w:before="240" w:after="60"/>
      <w:outlineLvl w:val="5"/>
    </w:pPr>
    <w:rPr>
      <w:rFonts w:ascii="Arial" w:eastAsia="Times New Roman" w:hAnsi="Arial"/>
      <w:b/>
      <w:sz w:val="24"/>
    </w:rPr>
  </w:style>
  <w:style w:type="paragraph" w:styleId="Heading7">
    <w:name w:val="heading 7"/>
    <w:basedOn w:val="Normal"/>
    <w:next w:val="Normal"/>
    <w:link w:val="Heading7Char"/>
    <w:qFormat/>
    <w:rsid w:val="00D30463"/>
    <w:pPr>
      <w:spacing w:before="240" w:after="60"/>
      <w:outlineLvl w:val="6"/>
    </w:pPr>
    <w:rPr>
      <w:rFonts w:ascii="Arial" w:eastAsia="Times New Roman" w:hAnsi="Arial"/>
      <w:b/>
      <w:sz w:val="24"/>
    </w:rPr>
  </w:style>
  <w:style w:type="paragraph" w:styleId="Heading8">
    <w:name w:val="heading 8"/>
    <w:basedOn w:val="Normal"/>
    <w:next w:val="Normal"/>
    <w:link w:val="Heading8Char"/>
    <w:qFormat/>
    <w:rsid w:val="00D30463"/>
    <w:pPr>
      <w:spacing w:before="240" w:after="60"/>
      <w:outlineLvl w:val="7"/>
    </w:pPr>
    <w:rPr>
      <w:rFonts w:ascii="Arial" w:eastAsia="Times New Roman" w:hAnsi="Arial"/>
      <w:i/>
      <w:sz w:val="20"/>
    </w:rPr>
  </w:style>
  <w:style w:type="paragraph" w:styleId="Heading9">
    <w:name w:val="heading 9"/>
    <w:basedOn w:val="Normal"/>
    <w:next w:val="Normal"/>
    <w:link w:val="Heading9Char"/>
    <w:qFormat/>
    <w:rsid w:val="00D30463"/>
    <w:pPr>
      <w:spacing w:before="240" w:after="60"/>
      <w:outlineLvl w:val="8"/>
    </w:pPr>
    <w:rPr>
      <w:rFonts w:ascii="Arial" w:eastAsia="Times New Roman"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HeadingCenter">
    <w:name w:val="CellHeadingCenter"/>
    <w:basedOn w:val="Normal"/>
    <w:link w:val="CellHeadingCenterChar"/>
    <w:qFormat/>
    <w:rsid w:val="00624BAA"/>
    <w:pPr>
      <w:keepNext/>
      <w:keepLines/>
      <w:spacing w:before="120" w:line="160" w:lineRule="exact"/>
      <w:ind w:left="43" w:right="43"/>
      <w:jc w:val="center"/>
    </w:pPr>
    <w:rPr>
      <w:b/>
      <w:color w:val="0860A8"/>
      <w:sz w:val="16"/>
    </w:rPr>
  </w:style>
  <w:style w:type="paragraph" w:customStyle="1" w:styleId="DocTitle">
    <w:name w:val="DocTitle"/>
    <w:basedOn w:val="Normal"/>
    <w:rsid w:val="00624BAA"/>
    <w:pPr>
      <w:keepNext/>
      <w:ind w:left="-1140" w:right="580"/>
    </w:pPr>
    <w:rPr>
      <w:b/>
      <w:color w:val="0860A8"/>
      <w:sz w:val="44"/>
    </w:rPr>
  </w:style>
  <w:style w:type="paragraph" w:customStyle="1" w:styleId="CellBodyLeft">
    <w:name w:val="CellBodyLeft"/>
    <w:basedOn w:val="Normal"/>
    <w:link w:val="CellBodyLeftChar"/>
    <w:qFormat/>
    <w:rsid w:val="00624BAA"/>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color w:val="000000"/>
      <w:sz w:val="16"/>
    </w:rPr>
  </w:style>
  <w:style w:type="character" w:styleId="Hyperlink">
    <w:name w:val="Hyperlink"/>
    <w:basedOn w:val="DefaultParagraphFont"/>
    <w:uiPriority w:val="99"/>
    <w:rsid w:val="00624BAA"/>
    <w:rPr>
      <w:rFonts w:ascii="Verdana" w:hAnsi="Verdana"/>
      <w:color w:val="0860A8"/>
      <w:sz w:val="18"/>
      <w:szCs w:val="18"/>
      <w:u w:val="single"/>
    </w:rPr>
  </w:style>
  <w:style w:type="paragraph" w:customStyle="1" w:styleId="DateTitlePage">
    <w:name w:val="DateTitlePage"/>
    <w:basedOn w:val="Normal"/>
    <w:rsid w:val="00624BAA"/>
    <w:pPr>
      <w:spacing w:before="0"/>
      <w:ind w:left="-1140" w:right="580"/>
    </w:pPr>
    <w:rPr>
      <w:b/>
      <w:i/>
      <w:color w:val="0860A8"/>
      <w:sz w:val="24"/>
    </w:rPr>
  </w:style>
  <w:style w:type="paragraph" w:customStyle="1" w:styleId="CellBodyCenter">
    <w:name w:val="CellBodyCenter"/>
    <w:basedOn w:val="CellBodyLeft"/>
    <w:link w:val="CellBodyCenterChar"/>
    <w:rsid w:val="00624BAA"/>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character" w:customStyle="1" w:styleId="CellBodyLeftChar">
    <w:name w:val="CellBodyLeft Char"/>
    <w:basedOn w:val="DefaultParagraphFont"/>
    <w:link w:val="CellBodyLeft"/>
    <w:rsid w:val="00624BAA"/>
    <w:rPr>
      <w:rFonts w:ascii="Verdana" w:eastAsia="SimSun" w:hAnsi="Verdana" w:cs="Times New Roman"/>
      <w:color w:val="000000"/>
      <w:sz w:val="16"/>
      <w:szCs w:val="20"/>
    </w:rPr>
  </w:style>
  <w:style w:type="character" w:customStyle="1" w:styleId="CellBodyCenterChar">
    <w:name w:val="CellBodyCenter Char"/>
    <w:basedOn w:val="CellBodyLeftChar"/>
    <w:link w:val="CellBodyCenter"/>
    <w:rsid w:val="00624BAA"/>
    <w:rPr>
      <w:rFonts w:ascii="Verdana" w:eastAsia="SimSun" w:hAnsi="Verdana" w:cs="Arial"/>
      <w:snapToGrid w:val="0"/>
      <w:color w:val="000000"/>
      <w:sz w:val="16"/>
      <w:szCs w:val="20"/>
      <w:lang w:val="en-GB"/>
    </w:rPr>
  </w:style>
  <w:style w:type="character" w:customStyle="1" w:styleId="CellHeadingCenterChar">
    <w:name w:val="CellHeadingCenter Char"/>
    <w:basedOn w:val="DefaultParagraphFont"/>
    <w:link w:val="CellHeadingCenter"/>
    <w:rsid w:val="00624BAA"/>
    <w:rPr>
      <w:rFonts w:ascii="Verdana" w:eastAsia="SimSun" w:hAnsi="Verdana" w:cs="Times New Roman"/>
      <w:b/>
      <w:color w:val="0860A8"/>
      <w:sz w:val="16"/>
      <w:szCs w:val="20"/>
    </w:rPr>
  </w:style>
  <w:style w:type="paragraph" w:styleId="BalloonText">
    <w:name w:val="Balloon Text"/>
    <w:basedOn w:val="Normal"/>
    <w:link w:val="BalloonTextChar"/>
    <w:uiPriority w:val="99"/>
    <w:semiHidden/>
    <w:unhideWhenUsed/>
    <w:rsid w:val="00DB2D86"/>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DB2D86"/>
    <w:rPr>
      <w:rFonts w:ascii="Segoe UI" w:eastAsia="SimSun" w:hAnsi="Segoe UI" w:cs="Segoe UI"/>
      <w:sz w:val="18"/>
      <w:szCs w:val="18"/>
    </w:rPr>
  </w:style>
  <w:style w:type="character" w:customStyle="1" w:styleId="Heading1Char">
    <w:name w:val="Heading 1 Char"/>
    <w:aliases w:val="h1 Char,1st level Char,Chapter Name Char,H1 Char,H11 Char,H12 Char,H13 Char,H14 Char,H15 Char,H16 Char,H17 Char,H18 Char,H19 Char,H111 Char,H121 Char,H131 Char,H141 Char,H151 Char,H161 Char,H171 Char,H181 Char,H110 Char,H112 Char"/>
    <w:basedOn w:val="DefaultParagraphFont"/>
    <w:link w:val="Heading1"/>
    <w:rsid w:val="00DB2D86"/>
    <w:rPr>
      <w:rFonts w:ascii="Verdana" w:eastAsia="SimSun" w:hAnsi="Verdana" w:cs="Times New Roman"/>
      <w:b/>
      <w:i/>
      <w:color w:val="0860A8"/>
      <w:sz w:val="44"/>
      <w:szCs w:val="20"/>
    </w:rPr>
  </w:style>
  <w:style w:type="character" w:customStyle="1" w:styleId="Heading2Char">
    <w:name w:val="Heading 2 Char"/>
    <w:aliases w:val="h2 Char,2nd level Char,Section Name Char,H2 Char,H21 Char,H22 Char,H211 Char,H23 Char,H212 Char,H24 Char,H213 Char,H25 Char,H214 Char,H26 Char,H215 Char,H27 Char,H216 Char,H28 Char,H217 Char,H221 Char,H2111 Char,H231 Char,H2121 Char"/>
    <w:basedOn w:val="DefaultParagraphFont"/>
    <w:link w:val="Heading2"/>
    <w:rsid w:val="00DB2D86"/>
    <w:rPr>
      <w:rFonts w:ascii="Verdana" w:eastAsia="SimSun" w:hAnsi="Verdana" w:cs="Times New Roman"/>
      <w:b/>
      <w:color w:val="0860A8"/>
      <w:sz w:val="28"/>
      <w:szCs w:val="20"/>
    </w:rPr>
  </w:style>
  <w:style w:type="character" w:customStyle="1" w:styleId="Heading3Char">
    <w:name w:val="Heading 3 Char"/>
    <w:aliases w:val="h3 Char,Sub-section name Char,H3 Char,H31 Char,H32 Char,H33 Char,H34 Char,H35 Char,H36 Char,H37 Char,H38 Char,H39 Char,H311 Char,H321 Char,H331 Char,H341 Char,H351 Char,H361 Char,H371 Char,H381 Char,H310 Char,H312 Char,H322 Char,H332 Char"/>
    <w:basedOn w:val="DefaultParagraphFont"/>
    <w:link w:val="Heading3"/>
    <w:rsid w:val="00DB2D86"/>
    <w:rPr>
      <w:rFonts w:ascii="Verdana" w:eastAsia="SimSun" w:hAnsi="Verdana" w:cs="Times New Roman"/>
      <w:b/>
      <w:color w:val="0860A8"/>
      <w:sz w:val="24"/>
      <w:szCs w:val="20"/>
    </w:rPr>
  </w:style>
  <w:style w:type="character" w:customStyle="1" w:styleId="Heading4Char">
    <w:name w:val="Heading 4 Char"/>
    <w:aliases w:val="Heading 14 Char,Heading 141 Char,Heading 142 Char,Heading 143 Char,Heading 1411 Char,Heading 1421 Char,Heading 144 Char,Heading 1412 Char,Heading 1422 Char,Heading 145 Char,Heading 1413 Char,Heading 1423 Char,H4 Char,Heading 146 Char"/>
    <w:basedOn w:val="DefaultParagraphFont"/>
    <w:link w:val="Heading4"/>
    <w:rsid w:val="00DB2D86"/>
    <w:rPr>
      <w:rFonts w:ascii="Verdana" w:eastAsia="SimSun" w:hAnsi="Verdana" w:cs="Times New Roman"/>
      <w:b/>
      <w:color w:val="0860A8"/>
      <w:szCs w:val="20"/>
    </w:rPr>
  </w:style>
  <w:style w:type="character" w:customStyle="1" w:styleId="Heading5Char">
    <w:name w:val="Heading 5 Char"/>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DB2D86"/>
    <w:rPr>
      <w:rFonts w:ascii="Verdana" w:eastAsia="SimSun" w:hAnsi="Verdana" w:cs="Times New Roman"/>
      <w:color w:val="0860A8"/>
      <w:sz w:val="20"/>
      <w:szCs w:val="20"/>
    </w:rPr>
  </w:style>
  <w:style w:type="paragraph" w:styleId="TOCHeading">
    <w:name w:val="TOC Heading"/>
    <w:basedOn w:val="Heading1"/>
    <w:next w:val="Normal"/>
    <w:uiPriority w:val="39"/>
    <w:unhideWhenUsed/>
    <w:qFormat/>
    <w:rsid w:val="00BD0F14"/>
    <w:pPr>
      <w:pageBreakBefore w:val="0"/>
      <w:numPr>
        <w:numId w:val="0"/>
      </w:numPr>
      <w:pBdr>
        <w:bottom w:val="none" w:sz="0" w:space="0" w:color="auto"/>
      </w:pBdr>
      <w:spacing w:before="240" w:after="0" w:line="259" w:lineRule="auto"/>
      <w:outlineLvl w:val="9"/>
    </w:pPr>
    <w:rPr>
      <w:rFonts w:asciiTheme="majorHAnsi" w:eastAsiaTheme="majorEastAsia" w:hAnsiTheme="majorHAnsi" w:cstheme="majorBidi"/>
      <w:b w:val="0"/>
      <w:i w:val="0"/>
      <w:color w:val="2F5496" w:themeColor="accent1" w:themeShade="BF"/>
      <w:sz w:val="32"/>
      <w:szCs w:val="32"/>
    </w:rPr>
  </w:style>
  <w:style w:type="paragraph" w:styleId="TOC1">
    <w:name w:val="toc 1"/>
    <w:basedOn w:val="Normal"/>
    <w:next w:val="Normal"/>
    <w:autoRedefine/>
    <w:uiPriority w:val="39"/>
    <w:unhideWhenUsed/>
    <w:rsid w:val="00BD0F14"/>
    <w:pPr>
      <w:spacing w:after="100"/>
    </w:pPr>
  </w:style>
  <w:style w:type="paragraph" w:styleId="TOC2">
    <w:name w:val="toc 2"/>
    <w:basedOn w:val="Normal"/>
    <w:next w:val="Normal"/>
    <w:autoRedefine/>
    <w:uiPriority w:val="39"/>
    <w:unhideWhenUsed/>
    <w:rsid w:val="00BD0F14"/>
    <w:pPr>
      <w:spacing w:after="100"/>
      <w:ind w:left="180"/>
    </w:pPr>
  </w:style>
  <w:style w:type="paragraph" w:customStyle="1" w:styleId="Warning">
    <w:name w:val="Warning"/>
    <w:basedOn w:val="Normal"/>
    <w:next w:val="Normal"/>
    <w:rsid w:val="0026066C"/>
    <w:pPr>
      <w:numPr>
        <w:numId w:val="2"/>
      </w:numPr>
      <w:tabs>
        <w:tab w:val="left" w:pos="0"/>
      </w:tabs>
      <w:spacing w:before="260" w:line="220" w:lineRule="exact"/>
    </w:pPr>
    <w:rPr>
      <w:color w:val="000000"/>
    </w:rPr>
  </w:style>
  <w:style w:type="paragraph" w:customStyle="1" w:styleId="TableCaption">
    <w:name w:val="TableCaption"/>
    <w:basedOn w:val="Normal"/>
    <w:link w:val="TableCaptionChar"/>
    <w:qFormat/>
    <w:rsid w:val="00465680"/>
    <w:pPr>
      <w:spacing w:before="0"/>
      <w:jc w:val="center"/>
    </w:pPr>
    <w:rPr>
      <w:rFonts w:ascii="Times New Roman" w:hAnsi="Times New Roman"/>
      <w:b/>
    </w:rPr>
  </w:style>
  <w:style w:type="character" w:styleId="CommentReference">
    <w:name w:val="annotation reference"/>
    <w:basedOn w:val="DefaultParagraphFont"/>
    <w:rsid w:val="00465680"/>
    <w:rPr>
      <w:sz w:val="16"/>
      <w:szCs w:val="16"/>
    </w:rPr>
  </w:style>
  <w:style w:type="paragraph" w:styleId="CommentText">
    <w:name w:val="annotation text"/>
    <w:basedOn w:val="Normal"/>
    <w:link w:val="CommentTextChar"/>
    <w:uiPriority w:val="99"/>
    <w:rsid w:val="00465680"/>
    <w:rPr>
      <w:sz w:val="20"/>
    </w:rPr>
  </w:style>
  <w:style w:type="character" w:customStyle="1" w:styleId="CommentTextChar">
    <w:name w:val="Comment Text Char"/>
    <w:basedOn w:val="DefaultParagraphFont"/>
    <w:link w:val="CommentText"/>
    <w:uiPriority w:val="99"/>
    <w:rsid w:val="00465680"/>
    <w:rPr>
      <w:rFonts w:ascii="Verdana" w:eastAsia="SimSun" w:hAnsi="Verdana" w:cs="Times New Roman"/>
      <w:sz w:val="20"/>
      <w:szCs w:val="20"/>
    </w:rPr>
  </w:style>
  <w:style w:type="character" w:styleId="Strong">
    <w:name w:val="Strong"/>
    <w:basedOn w:val="DefaultParagraphFont"/>
    <w:uiPriority w:val="22"/>
    <w:qFormat/>
    <w:rsid w:val="00465680"/>
    <w:rPr>
      <w:b/>
      <w:bCs/>
    </w:rPr>
  </w:style>
  <w:style w:type="paragraph" w:customStyle="1" w:styleId="BodyText">
    <w:name w:val="BodyText"/>
    <w:link w:val="BodyTextChar"/>
    <w:qFormat/>
    <w:rsid w:val="00465680"/>
    <w:pPr>
      <w:spacing w:before="200" w:after="200" w:line="240" w:lineRule="auto"/>
    </w:pPr>
    <w:rPr>
      <w:rFonts w:ascii="Verdana" w:hAnsi="Verdana"/>
      <w:sz w:val="18"/>
      <w:szCs w:val="18"/>
    </w:rPr>
  </w:style>
  <w:style w:type="table" w:styleId="TableClassic1">
    <w:name w:val="Table Classic 1"/>
    <w:basedOn w:val="TableNormal"/>
    <w:rsid w:val="00465680"/>
    <w:pPr>
      <w:tabs>
        <w:tab w:val="left" w:pos="360"/>
        <w:tab w:val="left" w:pos="720"/>
      </w:tabs>
      <w:spacing w:after="200" w:line="276" w:lineRule="auto"/>
    </w:pPr>
    <w:rPr>
      <w:rFonts w:ascii="Verdana" w:eastAsia="Calibri" w:hAnsi="Verdana" w:cs="Times New Roman"/>
      <w:sz w:val="16"/>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trPr>
    <w:tcPr>
      <w:shd w:val="clear" w:color="auto" w:fill="auto"/>
      <w:tcMar>
        <w:top w:w="0" w:type="dxa"/>
        <w:bottom w:w="0" w:type="dxa"/>
      </w:tcMar>
    </w:tcPr>
    <w:tblStylePr w:type="firstRow">
      <w:pPr>
        <w:keepNext/>
        <w:keepLines/>
        <w:wordWrap/>
        <w:jc w:val="center"/>
      </w:p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pPr>
        <w:keepNext w:val="0"/>
        <w:keepLines w:val="0"/>
        <w:pageBreakBefore w:val="0"/>
        <w:wordWrap/>
      </w:pPr>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Horz">
      <w:rPr>
        <w:color w:val="auto"/>
      </w:rPr>
    </w:tblStylePr>
    <w:tblStylePr w:type="band2Horz">
      <w:rPr>
        <w:color w:val="auto"/>
      </w:r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Char">
    <w:name w:val="BodyText Char"/>
    <w:basedOn w:val="DefaultParagraphFont"/>
    <w:link w:val="BodyText"/>
    <w:rsid w:val="00465680"/>
    <w:rPr>
      <w:rFonts w:ascii="Verdana" w:hAnsi="Verdana"/>
      <w:sz w:val="18"/>
      <w:szCs w:val="18"/>
    </w:rPr>
  </w:style>
  <w:style w:type="paragraph" w:customStyle="1" w:styleId="TableBody">
    <w:name w:val="Table Body"/>
    <w:basedOn w:val="BodyText"/>
    <w:qFormat/>
    <w:rsid w:val="00465680"/>
    <w:pPr>
      <w:spacing w:before="60" w:after="60"/>
    </w:pPr>
    <w:rPr>
      <w:rFonts w:eastAsia="Calibri" w:cs="Times New Roman"/>
      <w:spacing w:val="-5"/>
      <w:sz w:val="16"/>
    </w:rPr>
  </w:style>
  <w:style w:type="paragraph" w:styleId="List">
    <w:name w:val="List"/>
    <w:basedOn w:val="Normal"/>
    <w:uiPriority w:val="99"/>
    <w:unhideWhenUsed/>
    <w:qFormat/>
    <w:rsid w:val="00465680"/>
    <w:pPr>
      <w:numPr>
        <w:numId w:val="3"/>
      </w:numPr>
      <w:spacing w:after="120"/>
    </w:pPr>
    <w:rPr>
      <w:rFonts w:eastAsiaTheme="minorHAnsi" w:cstheme="minorBidi"/>
      <w:szCs w:val="22"/>
    </w:rPr>
  </w:style>
  <w:style w:type="paragraph" w:styleId="List2">
    <w:name w:val="List 2"/>
    <w:basedOn w:val="Normal"/>
    <w:uiPriority w:val="99"/>
    <w:unhideWhenUsed/>
    <w:rsid w:val="00465680"/>
    <w:pPr>
      <w:numPr>
        <w:ilvl w:val="1"/>
        <w:numId w:val="3"/>
      </w:numPr>
      <w:spacing w:before="120" w:after="120"/>
    </w:pPr>
    <w:rPr>
      <w:rFonts w:eastAsiaTheme="minorHAnsi" w:cstheme="minorBidi"/>
      <w:szCs w:val="22"/>
    </w:rPr>
  </w:style>
  <w:style w:type="paragraph" w:styleId="List3">
    <w:name w:val="List 3"/>
    <w:basedOn w:val="Normal"/>
    <w:uiPriority w:val="99"/>
    <w:unhideWhenUsed/>
    <w:rsid w:val="00465680"/>
    <w:pPr>
      <w:numPr>
        <w:ilvl w:val="2"/>
        <w:numId w:val="3"/>
      </w:numPr>
      <w:spacing w:before="120" w:after="120"/>
    </w:pPr>
    <w:rPr>
      <w:rFonts w:eastAsiaTheme="minorHAnsi" w:cstheme="minorBidi"/>
      <w:szCs w:val="22"/>
    </w:rPr>
  </w:style>
  <w:style w:type="character" w:customStyle="1" w:styleId="TableCaptionChar">
    <w:name w:val="TableCaption Char"/>
    <w:basedOn w:val="DefaultParagraphFont"/>
    <w:link w:val="TableCaption"/>
    <w:locked/>
    <w:rsid w:val="00465680"/>
    <w:rPr>
      <w:rFonts w:ascii="Times New Roman" w:eastAsia="SimSun" w:hAnsi="Times New Roman" w:cs="Times New Roman"/>
      <w:b/>
      <w:sz w:val="18"/>
      <w:szCs w:val="20"/>
    </w:rPr>
  </w:style>
  <w:style w:type="paragraph" w:styleId="List4">
    <w:name w:val="List 4"/>
    <w:basedOn w:val="List3"/>
    <w:rsid w:val="00465680"/>
    <w:pPr>
      <w:numPr>
        <w:ilvl w:val="3"/>
      </w:numPr>
    </w:pPr>
  </w:style>
  <w:style w:type="paragraph" w:customStyle="1" w:styleId="TableBodyList">
    <w:name w:val="Table Body List"/>
    <w:basedOn w:val="TableBody"/>
    <w:next w:val="Normal"/>
    <w:rsid w:val="00465680"/>
    <w:pPr>
      <w:numPr>
        <w:numId w:val="4"/>
      </w:numPr>
      <w:tabs>
        <w:tab w:val="num" w:pos="360"/>
      </w:tabs>
      <w:ind w:left="0" w:firstLine="0"/>
    </w:pPr>
    <w:rPr>
      <w:szCs w:val="16"/>
    </w:rPr>
  </w:style>
  <w:style w:type="paragraph" w:styleId="ListParagraph">
    <w:name w:val="List Paragraph"/>
    <w:basedOn w:val="Normal"/>
    <w:link w:val="ListParagraphChar"/>
    <w:uiPriority w:val="34"/>
    <w:qFormat/>
    <w:rsid w:val="00BA218C"/>
    <w:pPr>
      <w:ind w:left="720"/>
      <w:contextualSpacing/>
    </w:pPr>
    <w:rPr>
      <w:rFonts w:ascii="Neo Sans Intel" w:eastAsia="Times New Roman" w:hAnsi="Neo Sans Intel"/>
      <w:sz w:val="20"/>
    </w:rPr>
  </w:style>
  <w:style w:type="character" w:customStyle="1" w:styleId="ListParagraphChar">
    <w:name w:val="List Paragraph Char"/>
    <w:basedOn w:val="DefaultParagraphFont"/>
    <w:link w:val="ListParagraph"/>
    <w:uiPriority w:val="34"/>
    <w:rsid w:val="00BA218C"/>
    <w:rPr>
      <w:rFonts w:ascii="Neo Sans Intel" w:eastAsia="Times New Roman" w:hAnsi="Neo Sans Intel" w:cs="Times New Roman"/>
      <w:sz w:val="20"/>
      <w:szCs w:val="20"/>
    </w:rPr>
  </w:style>
  <w:style w:type="paragraph" w:styleId="TOC3">
    <w:name w:val="toc 3"/>
    <w:basedOn w:val="Normal"/>
    <w:next w:val="Normal"/>
    <w:autoRedefine/>
    <w:uiPriority w:val="39"/>
    <w:unhideWhenUsed/>
    <w:rsid w:val="00ED07C8"/>
    <w:pPr>
      <w:spacing w:after="100"/>
      <w:ind w:left="360"/>
    </w:pPr>
  </w:style>
  <w:style w:type="paragraph" w:styleId="Header">
    <w:name w:val="header"/>
    <w:basedOn w:val="Normal"/>
    <w:link w:val="HeaderChar"/>
    <w:uiPriority w:val="99"/>
    <w:unhideWhenUsed/>
    <w:rsid w:val="001D3622"/>
    <w:pPr>
      <w:tabs>
        <w:tab w:val="center" w:pos="4680"/>
        <w:tab w:val="right" w:pos="9360"/>
      </w:tabs>
      <w:spacing w:before="0"/>
    </w:pPr>
  </w:style>
  <w:style w:type="character" w:customStyle="1" w:styleId="HeaderChar">
    <w:name w:val="Header Char"/>
    <w:basedOn w:val="DefaultParagraphFont"/>
    <w:link w:val="Header"/>
    <w:uiPriority w:val="99"/>
    <w:rsid w:val="001D3622"/>
    <w:rPr>
      <w:rFonts w:ascii="Verdana" w:eastAsia="SimSun" w:hAnsi="Verdana" w:cs="Times New Roman"/>
      <w:sz w:val="18"/>
      <w:szCs w:val="20"/>
    </w:rPr>
  </w:style>
  <w:style w:type="paragraph" w:styleId="Footer">
    <w:name w:val="footer"/>
    <w:basedOn w:val="Normal"/>
    <w:link w:val="FooterChar"/>
    <w:uiPriority w:val="99"/>
    <w:unhideWhenUsed/>
    <w:rsid w:val="001D3622"/>
    <w:pPr>
      <w:tabs>
        <w:tab w:val="center" w:pos="4680"/>
        <w:tab w:val="right" w:pos="9360"/>
      </w:tabs>
      <w:spacing w:before="0"/>
    </w:pPr>
  </w:style>
  <w:style w:type="character" w:customStyle="1" w:styleId="FooterChar">
    <w:name w:val="Footer Char"/>
    <w:basedOn w:val="DefaultParagraphFont"/>
    <w:link w:val="Footer"/>
    <w:uiPriority w:val="99"/>
    <w:rsid w:val="001D3622"/>
    <w:rPr>
      <w:rFonts w:ascii="Verdana" w:eastAsia="SimSun" w:hAnsi="Verdana" w:cs="Times New Roman"/>
      <w:sz w:val="18"/>
      <w:szCs w:val="20"/>
    </w:rPr>
  </w:style>
  <w:style w:type="character" w:customStyle="1" w:styleId="Heading6Char">
    <w:name w:val="Heading 6 Char"/>
    <w:basedOn w:val="DefaultParagraphFont"/>
    <w:link w:val="Heading6"/>
    <w:rsid w:val="00D30463"/>
    <w:rPr>
      <w:rFonts w:ascii="Arial" w:eastAsia="Times New Roman" w:hAnsi="Arial" w:cs="Times New Roman"/>
      <w:b/>
      <w:sz w:val="24"/>
      <w:szCs w:val="20"/>
    </w:rPr>
  </w:style>
  <w:style w:type="character" w:customStyle="1" w:styleId="Heading7Char">
    <w:name w:val="Heading 7 Char"/>
    <w:basedOn w:val="DefaultParagraphFont"/>
    <w:link w:val="Heading7"/>
    <w:rsid w:val="00D30463"/>
    <w:rPr>
      <w:rFonts w:ascii="Arial" w:eastAsia="Times New Roman" w:hAnsi="Arial" w:cs="Times New Roman"/>
      <w:b/>
      <w:sz w:val="24"/>
      <w:szCs w:val="20"/>
    </w:rPr>
  </w:style>
  <w:style w:type="character" w:customStyle="1" w:styleId="Heading8Char">
    <w:name w:val="Heading 8 Char"/>
    <w:basedOn w:val="DefaultParagraphFont"/>
    <w:link w:val="Heading8"/>
    <w:rsid w:val="00D30463"/>
    <w:rPr>
      <w:rFonts w:ascii="Arial" w:eastAsia="Times New Roman" w:hAnsi="Arial" w:cs="Times New Roman"/>
      <w:i/>
      <w:sz w:val="20"/>
      <w:szCs w:val="20"/>
    </w:rPr>
  </w:style>
  <w:style w:type="character" w:customStyle="1" w:styleId="Heading9Char">
    <w:name w:val="Heading 9 Char"/>
    <w:basedOn w:val="DefaultParagraphFont"/>
    <w:link w:val="Heading9"/>
    <w:rsid w:val="00D30463"/>
    <w:rPr>
      <w:rFonts w:ascii="Arial" w:eastAsia="Times New Roman" w:hAnsi="Arial" w:cs="Times New Roman"/>
      <w:b/>
      <w:i/>
      <w:sz w:val="18"/>
      <w:szCs w:val="20"/>
    </w:rPr>
  </w:style>
  <w:style w:type="table" w:styleId="TableGrid">
    <w:name w:val="Table Grid"/>
    <w:basedOn w:val="TableNormal"/>
    <w:rsid w:val="00D30463"/>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planBody">
    <w:name w:val="TestplanBody"/>
    <w:basedOn w:val="Normal"/>
    <w:rsid w:val="00D30463"/>
    <w:pPr>
      <w:spacing w:before="0"/>
    </w:pPr>
    <w:rPr>
      <w:rFonts w:ascii="Arial" w:eastAsia="Times New Roman" w:hAnsi="Arial"/>
      <w:sz w:val="20"/>
    </w:rPr>
  </w:style>
  <w:style w:type="paragraph" w:styleId="NoSpacing">
    <w:name w:val="No Spacing"/>
    <w:uiPriority w:val="1"/>
    <w:qFormat/>
    <w:rsid w:val="008560C7"/>
    <w:pPr>
      <w:spacing w:after="0" w:line="240" w:lineRule="auto"/>
    </w:pPr>
  </w:style>
  <w:style w:type="character" w:styleId="FollowedHyperlink">
    <w:name w:val="FollowedHyperlink"/>
    <w:basedOn w:val="DefaultParagraphFont"/>
    <w:unhideWhenUsed/>
    <w:rsid w:val="00055A41"/>
    <w:rPr>
      <w:color w:val="954F72" w:themeColor="followedHyperlink"/>
      <w:u w:val="single"/>
    </w:rPr>
  </w:style>
  <w:style w:type="character" w:styleId="UnresolvedMention">
    <w:name w:val="Unresolved Mention"/>
    <w:basedOn w:val="DefaultParagraphFont"/>
    <w:uiPriority w:val="99"/>
    <w:semiHidden/>
    <w:unhideWhenUsed/>
    <w:rsid w:val="00857C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452732">
      <w:bodyDiv w:val="1"/>
      <w:marLeft w:val="0"/>
      <w:marRight w:val="0"/>
      <w:marTop w:val="0"/>
      <w:marBottom w:val="0"/>
      <w:divBdr>
        <w:top w:val="none" w:sz="0" w:space="0" w:color="auto"/>
        <w:left w:val="none" w:sz="0" w:space="0" w:color="auto"/>
        <w:bottom w:val="none" w:sz="0" w:space="0" w:color="auto"/>
        <w:right w:val="none" w:sz="0" w:space="0" w:color="auto"/>
      </w:divBdr>
    </w:div>
    <w:div w:id="623148527">
      <w:bodyDiv w:val="1"/>
      <w:marLeft w:val="0"/>
      <w:marRight w:val="0"/>
      <w:marTop w:val="0"/>
      <w:marBottom w:val="0"/>
      <w:divBdr>
        <w:top w:val="none" w:sz="0" w:space="0" w:color="auto"/>
        <w:left w:val="none" w:sz="0" w:space="0" w:color="auto"/>
        <w:bottom w:val="none" w:sz="0" w:space="0" w:color="auto"/>
        <w:right w:val="none" w:sz="0" w:space="0" w:color="auto"/>
      </w:divBdr>
      <w:divsChild>
        <w:div w:id="15811422">
          <w:marLeft w:val="0"/>
          <w:marRight w:val="0"/>
          <w:marTop w:val="0"/>
          <w:marBottom w:val="0"/>
          <w:divBdr>
            <w:top w:val="none" w:sz="0" w:space="0" w:color="auto"/>
            <w:left w:val="none" w:sz="0" w:space="0" w:color="auto"/>
            <w:bottom w:val="none" w:sz="0" w:space="0" w:color="auto"/>
            <w:right w:val="none" w:sz="0" w:space="0" w:color="auto"/>
          </w:divBdr>
          <w:divsChild>
            <w:div w:id="652416352">
              <w:marLeft w:val="0"/>
              <w:marRight w:val="0"/>
              <w:marTop w:val="0"/>
              <w:marBottom w:val="0"/>
              <w:divBdr>
                <w:top w:val="none" w:sz="0" w:space="0" w:color="auto"/>
                <w:left w:val="none" w:sz="0" w:space="0" w:color="auto"/>
                <w:bottom w:val="none" w:sz="0" w:space="0" w:color="auto"/>
                <w:right w:val="none" w:sz="0" w:space="0" w:color="auto"/>
              </w:divBdr>
            </w:div>
          </w:divsChild>
        </w:div>
        <w:div w:id="17121953">
          <w:marLeft w:val="0"/>
          <w:marRight w:val="0"/>
          <w:marTop w:val="0"/>
          <w:marBottom w:val="0"/>
          <w:divBdr>
            <w:top w:val="none" w:sz="0" w:space="0" w:color="auto"/>
            <w:left w:val="none" w:sz="0" w:space="0" w:color="auto"/>
            <w:bottom w:val="none" w:sz="0" w:space="0" w:color="auto"/>
            <w:right w:val="none" w:sz="0" w:space="0" w:color="auto"/>
          </w:divBdr>
          <w:divsChild>
            <w:div w:id="1193879281">
              <w:marLeft w:val="0"/>
              <w:marRight w:val="0"/>
              <w:marTop w:val="0"/>
              <w:marBottom w:val="0"/>
              <w:divBdr>
                <w:top w:val="none" w:sz="0" w:space="0" w:color="auto"/>
                <w:left w:val="none" w:sz="0" w:space="0" w:color="auto"/>
                <w:bottom w:val="none" w:sz="0" w:space="0" w:color="auto"/>
                <w:right w:val="none" w:sz="0" w:space="0" w:color="auto"/>
              </w:divBdr>
            </w:div>
          </w:divsChild>
        </w:div>
        <w:div w:id="32845867">
          <w:marLeft w:val="0"/>
          <w:marRight w:val="0"/>
          <w:marTop w:val="0"/>
          <w:marBottom w:val="0"/>
          <w:divBdr>
            <w:top w:val="none" w:sz="0" w:space="0" w:color="auto"/>
            <w:left w:val="none" w:sz="0" w:space="0" w:color="auto"/>
            <w:bottom w:val="none" w:sz="0" w:space="0" w:color="auto"/>
            <w:right w:val="none" w:sz="0" w:space="0" w:color="auto"/>
          </w:divBdr>
          <w:divsChild>
            <w:div w:id="1640768624">
              <w:marLeft w:val="0"/>
              <w:marRight w:val="0"/>
              <w:marTop w:val="0"/>
              <w:marBottom w:val="0"/>
              <w:divBdr>
                <w:top w:val="none" w:sz="0" w:space="0" w:color="auto"/>
                <w:left w:val="none" w:sz="0" w:space="0" w:color="auto"/>
                <w:bottom w:val="none" w:sz="0" w:space="0" w:color="auto"/>
                <w:right w:val="none" w:sz="0" w:space="0" w:color="auto"/>
              </w:divBdr>
            </w:div>
          </w:divsChild>
        </w:div>
        <w:div w:id="36315952">
          <w:marLeft w:val="0"/>
          <w:marRight w:val="0"/>
          <w:marTop w:val="0"/>
          <w:marBottom w:val="0"/>
          <w:divBdr>
            <w:top w:val="none" w:sz="0" w:space="0" w:color="auto"/>
            <w:left w:val="none" w:sz="0" w:space="0" w:color="auto"/>
            <w:bottom w:val="none" w:sz="0" w:space="0" w:color="auto"/>
            <w:right w:val="none" w:sz="0" w:space="0" w:color="auto"/>
          </w:divBdr>
          <w:divsChild>
            <w:div w:id="1795363608">
              <w:marLeft w:val="0"/>
              <w:marRight w:val="0"/>
              <w:marTop w:val="0"/>
              <w:marBottom w:val="0"/>
              <w:divBdr>
                <w:top w:val="none" w:sz="0" w:space="0" w:color="auto"/>
                <w:left w:val="none" w:sz="0" w:space="0" w:color="auto"/>
                <w:bottom w:val="none" w:sz="0" w:space="0" w:color="auto"/>
                <w:right w:val="none" w:sz="0" w:space="0" w:color="auto"/>
              </w:divBdr>
            </w:div>
          </w:divsChild>
        </w:div>
        <w:div w:id="41637126">
          <w:marLeft w:val="0"/>
          <w:marRight w:val="0"/>
          <w:marTop w:val="0"/>
          <w:marBottom w:val="0"/>
          <w:divBdr>
            <w:top w:val="none" w:sz="0" w:space="0" w:color="auto"/>
            <w:left w:val="none" w:sz="0" w:space="0" w:color="auto"/>
            <w:bottom w:val="none" w:sz="0" w:space="0" w:color="auto"/>
            <w:right w:val="none" w:sz="0" w:space="0" w:color="auto"/>
          </w:divBdr>
          <w:divsChild>
            <w:div w:id="1865904640">
              <w:marLeft w:val="0"/>
              <w:marRight w:val="0"/>
              <w:marTop w:val="0"/>
              <w:marBottom w:val="0"/>
              <w:divBdr>
                <w:top w:val="none" w:sz="0" w:space="0" w:color="auto"/>
                <w:left w:val="none" w:sz="0" w:space="0" w:color="auto"/>
                <w:bottom w:val="none" w:sz="0" w:space="0" w:color="auto"/>
                <w:right w:val="none" w:sz="0" w:space="0" w:color="auto"/>
              </w:divBdr>
            </w:div>
          </w:divsChild>
        </w:div>
        <w:div w:id="116919776">
          <w:marLeft w:val="0"/>
          <w:marRight w:val="0"/>
          <w:marTop w:val="0"/>
          <w:marBottom w:val="0"/>
          <w:divBdr>
            <w:top w:val="none" w:sz="0" w:space="0" w:color="auto"/>
            <w:left w:val="none" w:sz="0" w:space="0" w:color="auto"/>
            <w:bottom w:val="none" w:sz="0" w:space="0" w:color="auto"/>
            <w:right w:val="none" w:sz="0" w:space="0" w:color="auto"/>
          </w:divBdr>
          <w:divsChild>
            <w:div w:id="1548834375">
              <w:marLeft w:val="0"/>
              <w:marRight w:val="0"/>
              <w:marTop w:val="0"/>
              <w:marBottom w:val="0"/>
              <w:divBdr>
                <w:top w:val="none" w:sz="0" w:space="0" w:color="auto"/>
                <w:left w:val="none" w:sz="0" w:space="0" w:color="auto"/>
                <w:bottom w:val="none" w:sz="0" w:space="0" w:color="auto"/>
                <w:right w:val="none" w:sz="0" w:space="0" w:color="auto"/>
              </w:divBdr>
            </w:div>
          </w:divsChild>
        </w:div>
        <w:div w:id="179396272">
          <w:marLeft w:val="0"/>
          <w:marRight w:val="0"/>
          <w:marTop w:val="0"/>
          <w:marBottom w:val="0"/>
          <w:divBdr>
            <w:top w:val="none" w:sz="0" w:space="0" w:color="auto"/>
            <w:left w:val="none" w:sz="0" w:space="0" w:color="auto"/>
            <w:bottom w:val="none" w:sz="0" w:space="0" w:color="auto"/>
            <w:right w:val="none" w:sz="0" w:space="0" w:color="auto"/>
          </w:divBdr>
          <w:divsChild>
            <w:div w:id="630523294">
              <w:marLeft w:val="0"/>
              <w:marRight w:val="0"/>
              <w:marTop w:val="0"/>
              <w:marBottom w:val="0"/>
              <w:divBdr>
                <w:top w:val="none" w:sz="0" w:space="0" w:color="auto"/>
                <w:left w:val="none" w:sz="0" w:space="0" w:color="auto"/>
                <w:bottom w:val="none" w:sz="0" w:space="0" w:color="auto"/>
                <w:right w:val="none" w:sz="0" w:space="0" w:color="auto"/>
              </w:divBdr>
            </w:div>
          </w:divsChild>
        </w:div>
        <w:div w:id="228619798">
          <w:marLeft w:val="0"/>
          <w:marRight w:val="0"/>
          <w:marTop w:val="0"/>
          <w:marBottom w:val="0"/>
          <w:divBdr>
            <w:top w:val="none" w:sz="0" w:space="0" w:color="auto"/>
            <w:left w:val="none" w:sz="0" w:space="0" w:color="auto"/>
            <w:bottom w:val="none" w:sz="0" w:space="0" w:color="auto"/>
            <w:right w:val="none" w:sz="0" w:space="0" w:color="auto"/>
          </w:divBdr>
          <w:divsChild>
            <w:div w:id="901449288">
              <w:marLeft w:val="0"/>
              <w:marRight w:val="0"/>
              <w:marTop w:val="0"/>
              <w:marBottom w:val="0"/>
              <w:divBdr>
                <w:top w:val="none" w:sz="0" w:space="0" w:color="auto"/>
                <w:left w:val="none" w:sz="0" w:space="0" w:color="auto"/>
                <w:bottom w:val="none" w:sz="0" w:space="0" w:color="auto"/>
                <w:right w:val="none" w:sz="0" w:space="0" w:color="auto"/>
              </w:divBdr>
            </w:div>
          </w:divsChild>
        </w:div>
        <w:div w:id="238752233">
          <w:marLeft w:val="0"/>
          <w:marRight w:val="0"/>
          <w:marTop w:val="0"/>
          <w:marBottom w:val="0"/>
          <w:divBdr>
            <w:top w:val="none" w:sz="0" w:space="0" w:color="auto"/>
            <w:left w:val="none" w:sz="0" w:space="0" w:color="auto"/>
            <w:bottom w:val="none" w:sz="0" w:space="0" w:color="auto"/>
            <w:right w:val="none" w:sz="0" w:space="0" w:color="auto"/>
          </w:divBdr>
          <w:divsChild>
            <w:div w:id="535848524">
              <w:marLeft w:val="0"/>
              <w:marRight w:val="0"/>
              <w:marTop w:val="0"/>
              <w:marBottom w:val="0"/>
              <w:divBdr>
                <w:top w:val="none" w:sz="0" w:space="0" w:color="auto"/>
                <w:left w:val="none" w:sz="0" w:space="0" w:color="auto"/>
                <w:bottom w:val="none" w:sz="0" w:space="0" w:color="auto"/>
                <w:right w:val="none" w:sz="0" w:space="0" w:color="auto"/>
              </w:divBdr>
            </w:div>
          </w:divsChild>
        </w:div>
        <w:div w:id="315498880">
          <w:marLeft w:val="0"/>
          <w:marRight w:val="0"/>
          <w:marTop w:val="0"/>
          <w:marBottom w:val="0"/>
          <w:divBdr>
            <w:top w:val="none" w:sz="0" w:space="0" w:color="auto"/>
            <w:left w:val="none" w:sz="0" w:space="0" w:color="auto"/>
            <w:bottom w:val="none" w:sz="0" w:space="0" w:color="auto"/>
            <w:right w:val="none" w:sz="0" w:space="0" w:color="auto"/>
          </w:divBdr>
          <w:divsChild>
            <w:div w:id="1318144332">
              <w:marLeft w:val="0"/>
              <w:marRight w:val="0"/>
              <w:marTop w:val="0"/>
              <w:marBottom w:val="0"/>
              <w:divBdr>
                <w:top w:val="none" w:sz="0" w:space="0" w:color="auto"/>
                <w:left w:val="none" w:sz="0" w:space="0" w:color="auto"/>
                <w:bottom w:val="none" w:sz="0" w:space="0" w:color="auto"/>
                <w:right w:val="none" w:sz="0" w:space="0" w:color="auto"/>
              </w:divBdr>
            </w:div>
          </w:divsChild>
        </w:div>
        <w:div w:id="403989545">
          <w:marLeft w:val="0"/>
          <w:marRight w:val="0"/>
          <w:marTop w:val="0"/>
          <w:marBottom w:val="0"/>
          <w:divBdr>
            <w:top w:val="none" w:sz="0" w:space="0" w:color="auto"/>
            <w:left w:val="none" w:sz="0" w:space="0" w:color="auto"/>
            <w:bottom w:val="none" w:sz="0" w:space="0" w:color="auto"/>
            <w:right w:val="none" w:sz="0" w:space="0" w:color="auto"/>
          </w:divBdr>
          <w:divsChild>
            <w:div w:id="1702631163">
              <w:marLeft w:val="0"/>
              <w:marRight w:val="0"/>
              <w:marTop w:val="0"/>
              <w:marBottom w:val="0"/>
              <w:divBdr>
                <w:top w:val="none" w:sz="0" w:space="0" w:color="auto"/>
                <w:left w:val="none" w:sz="0" w:space="0" w:color="auto"/>
                <w:bottom w:val="none" w:sz="0" w:space="0" w:color="auto"/>
                <w:right w:val="none" w:sz="0" w:space="0" w:color="auto"/>
              </w:divBdr>
            </w:div>
          </w:divsChild>
        </w:div>
        <w:div w:id="418526175">
          <w:marLeft w:val="0"/>
          <w:marRight w:val="0"/>
          <w:marTop w:val="0"/>
          <w:marBottom w:val="0"/>
          <w:divBdr>
            <w:top w:val="none" w:sz="0" w:space="0" w:color="auto"/>
            <w:left w:val="none" w:sz="0" w:space="0" w:color="auto"/>
            <w:bottom w:val="none" w:sz="0" w:space="0" w:color="auto"/>
            <w:right w:val="none" w:sz="0" w:space="0" w:color="auto"/>
          </w:divBdr>
          <w:divsChild>
            <w:div w:id="1314870947">
              <w:marLeft w:val="0"/>
              <w:marRight w:val="0"/>
              <w:marTop w:val="0"/>
              <w:marBottom w:val="0"/>
              <w:divBdr>
                <w:top w:val="none" w:sz="0" w:space="0" w:color="auto"/>
                <w:left w:val="none" w:sz="0" w:space="0" w:color="auto"/>
                <w:bottom w:val="none" w:sz="0" w:space="0" w:color="auto"/>
                <w:right w:val="none" w:sz="0" w:space="0" w:color="auto"/>
              </w:divBdr>
            </w:div>
            <w:div w:id="1584952222">
              <w:marLeft w:val="0"/>
              <w:marRight w:val="0"/>
              <w:marTop w:val="0"/>
              <w:marBottom w:val="0"/>
              <w:divBdr>
                <w:top w:val="none" w:sz="0" w:space="0" w:color="auto"/>
                <w:left w:val="none" w:sz="0" w:space="0" w:color="auto"/>
                <w:bottom w:val="none" w:sz="0" w:space="0" w:color="auto"/>
                <w:right w:val="none" w:sz="0" w:space="0" w:color="auto"/>
              </w:divBdr>
            </w:div>
          </w:divsChild>
        </w:div>
        <w:div w:id="455879345">
          <w:marLeft w:val="0"/>
          <w:marRight w:val="0"/>
          <w:marTop w:val="0"/>
          <w:marBottom w:val="0"/>
          <w:divBdr>
            <w:top w:val="none" w:sz="0" w:space="0" w:color="auto"/>
            <w:left w:val="none" w:sz="0" w:space="0" w:color="auto"/>
            <w:bottom w:val="none" w:sz="0" w:space="0" w:color="auto"/>
            <w:right w:val="none" w:sz="0" w:space="0" w:color="auto"/>
          </w:divBdr>
          <w:divsChild>
            <w:div w:id="2072725062">
              <w:marLeft w:val="0"/>
              <w:marRight w:val="0"/>
              <w:marTop w:val="0"/>
              <w:marBottom w:val="0"/>
              <w:divBdr>
                <w:top w:val="none" w:sz="0" w:space="0" w:color="auto"/>
                <w:left w:val="none" w:sz="0" w:space="0" w:color="auto"/>
                <w:bottom w:val="none" w:sz="0" w:space="0" w:color="auto"/>
                <w:right w:val="none" w:sz="0" w:space="0" w:color="auto"/>
              </w:divBdr>
            </w:div>
          </w:divsChild>
        </w:div>
        <w:div w:id="487212196">
          <w:marLeft w:val="0"/>
          <w:marRight w:val="0"/>
          <w:marTop w:val="0"/>
          <w:marBottom w:val="0"/>
          <w:divBdr>
            <w:top w:val="none" w:sz="0" w:space="0" w:color="auto"/>
            <w:left w:val="none" w:sz="0" w:space="0" w:color="auto"/>
            <w:bottom w:val="none" w:sz="0" w:space="0" w:color="auto"/>
            <w:right w:val="none" w:sz="0" w:space="0" w:color="auto"/>
          </w:divBdr>
          <w:divsChild>
            <w:div w:id="517504603">
              <w:marLeft w:val="0"/>
              <w:marRight w:val="0"/>
              <w:marTop w:val="0"/>
              <w:marBottom w:val="0"/>
              <w:divBdr>
                <w:top w:val="none" w:sz="0" w:space="0" w:color="auto"/>
                <w:left w:val="none" w:sz="0" w:space="0" w:color="auto"/>
                <w:bottom w:val="none" w:sz="0" w:space="0" w:color="auto"/>
                <w:right w:val="none" w:sz="0" w:space="0" w:color="auto"/>
              </w:divBdr>
            </w:div>
          </w:divsChild>
        </w:div>
        <w:div w:id="550576047">
          <w:marLeft w:val="0"/>
          <w:marRight w:val="0"/>
          <w:marTop w:val="0"/>
          <w:marBottom w:val="0"/>
          <w:divBdr>
            <w:top w:val="none" w:sz="0" w:space="0" w:color="auto"/>
            <w:left w:val="none" w:sz="0" w:space="0" w:color="auto"/>
            <w:bottom w:val="none" w:sz="0" w:space="0" w:color="auto"/>
            <w:right w:val="none" w:sz="0" w:space="0" w:color="auto"/>
          </w:divBdr>
          <w:divsChild>
            <w:div w:id="1339963927">
              <w:marLeft w:val="0"/>
              <w:marRight w:val="0"/>
              <w:marTop w:val="0"/>
              <w:marBottom w:val="0"/>
              <w:divBdr>
                <w:top w:val="none" w:sz="0" w:space="0" w:color="auto"/>
                <w:left w:val="none" w:sz="0" w:space="0" w:color="auto"/>
                <w:bottom w:val="none" w:sz="0" w:space="0" w:color="auto"/>
                <w:right w:val="none" w:sz="0" w:space="0" w:color="auto"/>
              </w:divBdr>
            </w:div>
          </w:divsChild>
        </w:div>
        <w:div w:id="676808669">
          <w:marLeft w:val="0"/>
          <w:marRight w:val="0"/>
          <w:marTop w:val="0"/>
          <w:marBottom w:val="0"/>
          <w:divBdr>
            <w:top w:val="none" w:sz="0" w:space="0" w:color="auto"/>
            <w:left w:val="none" w:sz="0" w:space="0" w:color="auto"/>
            <w:bottom w:val="none" w:sz="0" w:space="0" w:color="auto"/>
            <w:right w:val="none" w:sz="0" w:space="0" w:color="auto"/>
          </w:divBdr>
          <w:divsChild>
            <w:div w:id="45839085">
              <w:marLeft w:val="0"/>
              <w:marRight w:val="0"/>
              <w:marTop w:val="0"/>
              <w:marBottom w:val="0"/>
              <w:divBdr>
                <w:top w:val="none" w:sz="0" w:space="0" w:color="auto"/>
                <w:left w:val="none" w:sz="0" w:space="0" w:color="auto"/>
                <w:bottom w:val="none" w:sz="0" w:space="0" w:color="auto"/>
                <w:right w:val="none" w:sz="0" w:space="0" w:color="auto"/>
              </w:divBdr>
            </w:div>
          </w:divsChild>
        </w:div>
        <w:div w:id="805010805">
          <w:marLeft w:val="0"/>
          <w:marRight w:val="0"/>
          <w:marTop w:val="0"/>
          <w:marBottom w:val="0"/>
          <w:divBdr>
            <w:top w:val="none" w:sz="0" w:space="0" w:color="auto"/>
            <w:left w:val="none" w:sz="0" w:space="0" w:color="auto"/>
            <w:bottom w:val="none" w:sz="0" w:space="0" w:color="auto"/>
            <w:right w:val="none" w:sz="0" w:space="0" w:color="auto"/>
          </w:divBdr>
          <w:divsChild>
            <w:div w:id="1904442211">
              <w:marLeft w:val="0"/>
              <w:marRight w:val="0"/>
              <w:marTop w:val="0"/>
              <w:marBottom w:val="0"/>
              <w:divBdr>
                <w:top w:val="none" w:sz="0" w:space="0" w:color="auto"/>
                <w:left w:val="none" w:sz="0" w:space="0" w:color="auto"/>
                <w:bottom w:val="none" w:sz="0" w:space="0" w:color="auto"/>
                <w:right w:val="none" w:sz="0" w:space="0" w:color="auto"/>
              </w:divBdr>
            </w:div>
          </w:divsChild>
        </w:div>
        <w:div w:id="815680061">
          <w:marLeft w:val="0"/>
          <w:marRight w:val="0"/>
          <w:marTop w:val="0"/>
          <w:marBottom w:val="0"/>
          <w:divBdr>
            <w:top w:val="none" w:sz="0" w:space="0" w:color="auto"/>
            <w:left w:val="none" w:sz="0" w:space="0" w:color="auto"/>
            <w:bottom w:val="none" w:sz="0" w:space="0" w:color="auto"/>
            <w:right w:val="none" w:sz="0" w:space="0" w:color="auto"/>
          </w:divBdr>
          <w:divsChild>
            <w:div w:id="374736441">
              <w:marLeft w:val="0"/>
              <w:marRight w:val="0"/>
              <w:marTop w:val="0"/>
              <w:marBottom w:val="0"/>
              <w:divBdr>
                <w:top w:val="none" w:sz="0" w:space="0" w:color="auto"/>
                <w:left w:val="none" w:sz="0" w:space="0" w:color="auto"/>
                <w:bottom w:val="none" w:sz="0" w:space="0" w:color="auto"/>
                <w:right w:val="none" w:sz="0" w:space="0" w:color="auto"/>
              </w:divBdr>
            </w:div>
          </w:divsChild>
        </w:div>
        <w:div w:id="845435951">
          <w:marLeft w:val="0"/>
          <w:marRight w:val="0"/>
          <w:marTop w:val="0"/>
          <w:marBottom w:val="0"/>
          <w:divBdr>
            <w:top w:val="none" w:sz="0" w:space="0" w:color="auto"/>
            <w:left w:val="none" w:sz="0" w:space="0" w:color="auto"/>
            <w:bottom w:val="none" w:sz="0" w:space="0" w:color="auto"/>
            <w:right w:val="none" w:sz="0" w:space="0" w:color="auto"/>
          </w:divBdr>
          <w:divsChild>
            <w:div w:id="999579439">
              <w:marLeft w:val="0"/>
              <w:marRight w:val="0"/>
              <w:marTop w:val="0"/>
              <w:marBottom w:val="0"/>
              <w:divBdr>
                <w:top w:val="none" w:sz="0" w:space="0" w:color="auto"/>
                <w:left w:val="none" w:sz="0" w:space="0" w:color="auto"/>
                <w:bottom w:val="none" w:sz="0" w:space="0" w:color="auto"/>
                <w:right w:val="none" w:sz="0" w:space="0" w:color="auto"/>
              </w:divBdr>
            </w:div>
          </w:divsChild>
        </w:div>
        <w:div w:id="860628606">
          <w:marLeft w:val="0"/>
          <w:marRight w:val="0"/>
          <w:marTop w:val="0"/>
          <w:marBottom w:val="0"/>
          <w:divBdr>
            <w:top w:val="none" w:sz="0" w:space="0" w:color="auto"/>
            <w:left w:val="none" w:sz="0" w:space="0" w:color="auto"/>
            <w:bottom w:val="none" w:sz="0" w:space="0" w:color="auto"/>
            <w:right w:val="none" w:sz="0" w:space="0" w:color="auto"/>
          </w:divBdr>
          <w:divsChild>
            <w:div w:id="1769227317">
              <w:marLeft w:val="0"/>
              <w:marRight w:val="0"/>
              <w:marTop w:val="0"/>
              <w:marBottom w:val="0"/>
              <w:divBdr>
                <w:top w:val="none" w:sz="0" w:space="0" w:color="auto"/>
                <w:left w:val="none" w:sz="0" w:space="0" w:color="auto"/>
                <w:bottom w:val="none" w:sz="0" w:space="0" w:color="auto"/>
                <w:right w:val="none" w:sz="0" w:space="0" w:color="auto"/>
              </w:divBdr>
            </w:div>
          </w:divsChild>
        </w:div>
        <w:div w:id="889612788">
          <w:marLeft w:val="0"/>
          <w:marRight w:val="0"/>
          <w:marTop w:val="0"/>
          <w:marBottom w:val="0"/>
          <w:divBdr>
            <w:top w:val="none" w:sz="0" w:space="0" w:color="auto"/>
            <w:left w:val="none" w:sz="0" w:space="0" w:color="auto"/>
            <w:bottom w:val="none" w:sz="0" w:space="0" w:color="auto"/>
            <w:right w:val="none" w:sz="0" w:space="0" w:color="auto"/>
          </w:divBdr>
          <w:divsChild>
            <w:div w:id="1786386452">
              <w:marLeft w:val="0"/>
              <w:marRight w:val="0"/>
              <w:marTop w:val="0"/>
              <w:marBottom w:val="0"/>
              <w:divBdr>
                <w:top w:val="none" w:sz="0" w:space="0" w:color="auto"/>
                <w:left w:val="none" w:sz="0" w:space="0" w:color="auto"/>
                <w:bottom w:val="none" w:sz="0" w:space="0" w:color="auto"/>
                <w:right w:val="none" w:sz="0" w:space="0" w:color="auto"/>
              </w:divBdr>
            </w:div>
          </w:divsChild>
        </w:div>
        <w:div w:id="917440186">
          <w:marLeft w:val="0"/>
          <w:marRight w:val="0"/>
          <w:marTop w:val="0"/>
          <w:marBottom w:val="0"/>
          <w:divBdr>
            <w:top w:val="none" w:sz="0" w:space="0" w:color="auto"/>
            <w:left w:val="none" w:sz="0" w:space="0" w:color="auto"/>
            <w:bottom w:val="none" w:sz="0" w:space="0" w:color="auto"/>
            <w:right w:val="none" w:sz="0" w:space="0" w:color="auto"/>
          </w:divBdr>
          <w:divsChild>
            <w:div w:id="712535129">
              <w:marLeft w:val="0"/>
              <w:marRight w:val="0"/>
              <w:marTop w:val="0"/>
              <w:marBottom w:val="0"/>
              <w:divBdr>
                <w:top w:val="none" w:sz="0" w:space="0" w:color="auto"/>
                <w:left w:val="none" w:sz="0" w:space="0" w:color="auto"/>
                <w:bottom w:val="none" w:sz="0" w:space="0" w:color="auto"/>
                <w:right w:val="none" w:sz="0" w:space="0" w:color="auto"/>
              </w:divBdr>
            </w:div>
          </w:divsChild>
        </w:div>
        <w:div w:id="1008211431">
          <w:marLeft w:val="0"/>
          <w:marRight w:val="0"/>
          <w:marTop w:val="0"/>
          <w:marBottom w:val="0"/>
          <w:divBdr>
            <w:top w:val="none" w:sz="0" w:space="0" w:color="auto"/>
            <w:left w:val="none" w:sz="0" w:space="0" w:color="auto"/>
            <w:bottom w:val="none" w:sz="0" w:space="0" w:color="auto"/>
            <w:right w:val="none" w:sz="0" w:space="0" w:color="auto"/>
          </w:divBdr>
          <w:divsChild>
            <w:div w:id="227347268">
              <w:marLeft w:val="0"/>
              <w:marRight w:val="0"/>
              <w:marTop w:val="0"/>
              <w:marBottom w:val="0"/>
              <w:divBdr>
                <w:top w:val="none" w:sz="0" w:space="0" w:color="auto"/>
                <w:left w:val="none" w:sz="0" w:space="0" w:color="auto"/>
                <w:bottom w:val="none" w:sz="0" w:space="0" w:color="auto"/>
                <w:right w:val="none" w:sz="0" w:space="0" w:color="auto"/>
              </w:divBdr>
            </w:div>
            <w:div w:id="992375784">
              <w:marLeft w:val="0"/>
              <w:marRight w:val="0"/>
              <w:marTop w:val="0"/>
              <w:marBottom w:val="0"/>
              <w:divBdr>
                <w:top w:val="none" w:sz="0" w:space="0" w:color="auto"/>
                <w:left w:val="none" w:sz="0" w:space="0" w:color="auto"/>
                <w:bottom w:val="none" w:sz="0" w:space="0" w:color="auto"/>
                <w:right w:val="none" w:sz="0" w:space="0" w:color="auto"/>
              </w:divBdr>
            </w:div>
          </w:divsChild>
        </w:div>
        <w:div w:id="1039936768">
          <w:marLeft w:val="0"/>
          <w:marRight w:val="0"/>
          <w:marTop w:val="0"/>
          <w:marBottom w:val="0"/>
          <w:divBdr>
            <w:top w:val="none" w:sz="0" w:space="0" w:color="auto"/>
            <w:left w:val="none" w:sz="0" w:space="0" w:color="auto"/>
            <w:bottom w:val="none" w:sz="0" w:space="0" w:color="auto"/>
            <w:right w:val="none" w:sz="0" w:space="0" w:color="auto"/>
          </w:divBdr>
          <w:divsChild>
            <w:div w:id="585841319">
              <w:marLeft w:val="0"/>
              <w:marRight w:val="0"/>
              <w:marTop w:val="0"/>
              <w:marBottom w:val="0"/>
              <w:divBdr>
                <w:top w:val="none" w:sz="0" w:space="0" w:color="auto"/>
                <w:left w:val="none" w:sz="0" w:space="0" w:color="auto"/>
                <w:bottom w:val="none" w:sz="0" w:space="0" w:color="auto"/>
                <w:right w:val="none" w:sz="0" w:space="0" w:color="auto"/>
              </w:divBdr>
            </w:div>
          </w:divsChild>
        </w:div>
        <w:div w:id="1174144380">
          <w:marLeft w:val="0"/>
          <w:marRight w:val="0"/>
          <w:marTop w:val="0"/>
          <w:marBottom w:val="0"/>
          <w:divBdr>
            <w:top w:val="none" w:sz="0" w:space="0" w:color="auto"/>
            <w:left w:val="none" w:sz="0" w:space="0" w:color="auto"/>
            <w:bottom w:val="none" w:sz="0" w:space="0" w:color="auto"/>
            <w:right w:val="none" w:sz="0" w:space="0" w:color="auto"/>
          </w:divBdr>
          <w:divsChild>
            <w:div w:id="1489440707">
              <w:marLeft w:val="0"/>
              <w:marRight w:val="0"/>
              <w:marTop w:val="0"/>
              <w:marBottom w:val="0"/>
              <w:divBdr>
                <w:top w:val="none" w:sz="0" w:space="0" w:color="auto"/>
                <w:left w:val="none" w:sz="0" w:space="0" w:color="auto"/>
                <w:bottom w:val="none" w:sz="0" w:space="0" w:color="auto"/>
                <w:right w:val="none" w:sz="0" w:space="0" w:color="auto"/>
              </w:divBdr>
            </w:div>
          </w:divsChild>
        </w:div>
        <w:div w:id="1257905927">
          <w:marLeft w:val="0"/>
          <w:marRight w:val="0"/>
          <w:marTop w:val="0"/>
          <w:marBottom w:val="0"/>
          <w:divBdr>
            <w:top w:val="none" w:sz="0" w:space="0" w:color="auto"/>
            <w:left w:val="none" w:sz="0" w:space="0" w:color="auto"/>
            <w:bottom w:val="none" w:sz="0" w:space="0" w:color="auto"/>
            <w:right w:val="none" w:sz="0" w:space="0" w:color="auto"/>
          </w:divBdr>
          <w:divsChild>
            <w:div w:id="674187127">
              <w:marLeft w:val="0"/>
              <w:marRight w:val="0"/>
              <w:marTop w:val="0"/>
              <w:marBottom w:val="0"/>
              <w:divBdr>
                <w:top w:val="none" w:sz="0" w:space="0" w:color="auto"/>
                <w:left w:val="none" w:sz="0" w:space="0" w:color="auto"/>
                <w:bottom w:val="none" w:sz="0" w:space="0" w:color="auto"/>
                <w:right w:val="none" w:sz="0" w:space="0" w:color="auto"/>
              </w:divBdr>
            </w:div>
          </w:divsChild>
        </w:div>
        <w:div w:id="1379940345">
          <w:marLeft w:val="0"/>
          <w:marRight w:val="0"/>
          <w:marTop w:val="0"/>
          <w:marBottom w:val="0"/>
          <w:divBdr>
            <w:top w:val="none" w:sz="0" w:space="0" w:color="auto"/>
            <w:left w:val="none" w:sz="0" w:space="0" w:color="auto"/>
            <w:bottom w:val="none" w:sz="0" w:space="0" w:color="auto"/>
            <w:right w:val="none" w:sz="0" w:space="0" w:color="auto"/>
          </w:divBdr>
          <w:divsChild>
            <w:div w:id="1710568627">
              <w:marLeft w:val="0"/>
              <w:marRight w:val="0"/>
              <w:marTop w:val="0"/>
              <w:marBottom w:val="0"/>
              <w:divBdr>
                <w:top w:val="none" w:sz="0" w:space="0" w:color="auto"/>
                <w:left w:val="none" w:sz="0" w:space="0" w:color="auto"/>
                <w:bottom w:val="none" w:sz="0" w:space="0" w:color="auto"/>
                <w:right w:val="none" w:sz="0" w:space="0" w:color="auto"/>
              </w:divBdr>
            </w:div>
          </w:divsChild>
        </w:div>
        <w:div w:id="1420296799">
          <w:marLeft w:val="0"/>
          <w:marRight w:val="0"/>
          <w:marTop w:val="0"/>
          <w:marBottom w:val="0"/>
          <w:divBdr>
            <w:top w:val="none" w:sz="0" w:space="0" w:color="auto"/>
            <w:left w:val="none" w:sz="0" w:space="0" w:color="auto"/>
            <w:bottom w:val="none" w:sz="0" w:space="0" w:color="auto"/>
            <w:right w:val="none" w:sz="0" w:space="0" w:color="auto"/>
          </w:divBdr>
          <w:divsChild>
            <w:div w:id="1902129424">
              <w:marLeft w:val="0"/>
              <w:marRight w:val="0"/>
              <w:marTop w:val="0"/>
              <w:marBottom w:val="0"/>
              <w:divBdr>
                <w:top w:val="none" w:sz="0" w:space="0" w:color="auto"/>
                <w:left w:val="none" w:sz="0" w:space="0" w:color="auto"/>
                <w:bottom w:val="none" w:sz="0" w:space="0" w:color="auto"/>
                <w:right w:val="none" w:sz="0" w:space="0" w:color="auto"/>
              </w:divBdr>
            </w:div>
          </w:divsChild>
        </w:div>
        <w:div w:id="1485389597">
          <w:marLeft w:val="0"/>
          <w:marRight w:val="0"/>
          <w:marTop w:val="0"/>
          <w:marBottom w:val="0"/>
          <w:divBdr>
            <w:top w:val="none" w:sz="0" w:space="0" w:color="auto"/>
            <w:left w:val="none" w:sz="0" w:space="0" w:color="auto"/>
            <w:bottom w:val="none" w:sz="0" w:space="0" w:color="auto"/>
            <w:right w:val="none" w:sz="0" w:space="0" w:color="auto"/>
          </w:divBdr>
          <w:divsChild>
            <w:div w:id="2097703155">
              <w:marLeft w:val="0"/>
              <w:marRight w:val="0"/>
              <w:marTop w:val="0"/>
              <w:marBottom w:val="0"/>
              <w:divBdr>
                <w:top w:val="none" w:sz="0" w:space="0" w:color="auto"/>
                <w:left w:val="none" w:sz="0" w:space="0" w:color="auto"/>
                <w:bottom w:val="none" w:sz="0" w:space="0" w:color="auto"/>
                <w:right w:val="none" w:sz="0" w:space="0" w:color="auto"/>
              </w:divBdr>
            </w:div>
          </w:divsChild>
        </w:div>
        <w:div w:id="1492453840">
          <w:marLeft w:val="0"/>
          <w:marRight w:val="0"/>
          <w:marTop w:val="0"/>
          <w:marBottom w:val="0"/>
          <w:divBdr>
            <w:top w:val="none" w:sz="0" w:space="0" w:color="auto"/>
            <w:left w:val="none" w:sz="0" w:space="0" w:color="auto"/>
            <w:bottom w:val="none" w:sz="0" w:space="0" w:color="auto"/>
            <w:right w:val="none" w:sz="0" w:space="0" w:color="auto"/>
          </w:divBdr>
          <w:divsChild>
            <w:div w:id="2081323259">
              <w:marLeft w:val="0"/>
              <w:marRight w:val="0"/>
              <w:marTop w:val="0"/>
              <w:marBottom w:val="0"/>
              <w:divBdr>
                <w:top w:val="none" w:sz="0" w:space="0" w:color="auto"/>
                <w:left w:val="none" w:sz="0" w:space="0" w:color="auto"/>
                <w:bottom w:val="none" w:sz="0" w:space="0" w:color="auto"/>
                <w:right w:val="none" w:sz="0" w:space="0" w:color="auto"/>
              </w:divBdr>
            </w:div>
          </w:divsChild>
        </w:div>
        <w:div w:id="1517620664">
          <w:marLeft w:val="0"/>
          <w:marRight w:val="0"/>
          <w:marTop w:val="0"/>
          <w:marBottom w:val="0"/>
          <w:divBdr>
            <w:top w:val="none" w:sz="0" w:space="0" w:color="auto"/>
            <w:left w:val="none" w:sz="0" w:space="0" w:color="auto"/>
            <w:bottom w:val="none" w:sz="0" w:space="0" w:color="auto"/>
            <w:right w:val="none" w:sz="0" w:space="0" w:color="auto"/>
          </w:divBdr>
          <w:divsChild>
            <w:div w:id="1624582136">
              <w:marLeft w:val="0"/>
              <w:marRight w:val="0"/>
              <w:marTop w:val="0"/>
              <w:marBottom w:val="0"/>
              <w:divBdr>
                <w:top w:val="none" w:sz="0" w:space="0" w:color="auto"/>
                <w:left w:val="none" w:sz="0" w:space="0" w:color="auto"/>
                <w:bottom w:val="none" w:sz="0" w:space="0" w:color="auto"/>
                <w:right w:val="none" w:sz="0" w:space="0" w:color="auto"/>
              </w:divBdr>
            </w:div>
          </w:divsChild>
        </w:div>
        <w:div w:id="1539925215">
          <w:marLeft w:val="0"/>
          <w:marRight w:val="0"/>
          <w:marTop w:val="0"/>
          <w:marBottom w:val="0"/>
          <w:divBdr>
            <w:top w:val="none" w:sz="0" w:space="0" w:color="auto"/>
            <w:left w:val="none" w:sz="0" w:space="0" w:color="auto"/>
            <w:bottom w:val="none" w:sz="0" w:space="0" w:color="auto"/>
            <w:right w:val="none" w:sz="0" w:space="0" w:color="auto"/>
          </w:divBdr>
          <w:divsChild>
            <w:div w:id="888420739">
              <w:marLeft w:val="0"/>
              <w:marRight w:val="0"/>
              <w:marTop w:val="0"/>
              <w:marBottom w:val="0"/>
              <w:divBdr>
                <w:top w:val="none" w:sz="0" w:space="0" w:color="auto"/>
                <w:left w:val="none" w:sz="0" w:space="0" w:color="auto"/>
                <w:bottom w:val="none" w:sz="0" w:space="0" w:color="auto"/>
                <w:right w:val="none" w:sz="0" w:space="0" w:color="auto"/>
              </w:divBdr>
            </w:div>
            <w:div w:id="2127890044">
              <w:marLeft w:val="0"/>
              <w:marRight w:val="0"/>
              <w:marTop w:val="0"/>
              <w:marBottom w:val="0"/>
              <w:divBdr>
                <w:top w:val="none" w:sz="0" w:space="0" w:color="auto"/>
                <w:left w:val="none" w:sz="0" w:space="0" w:color="auto"/>
                <w:bottom w:val="none" w:sz="0" w:space="0" w:color="auto"/>
                <w:right w:val="none" w:sz="0" w:space="0" w:color="auto"/>
              </w:divBdr>
            </w:div>
          </w:divsChild>
        </w:div>
        <w:div w:id="1569345956">
          <w:marLeft w:val="0"/>
          <w:marRight w:val="0"/>
          <w:marTop w:val="0"/>
          <w:marBottom w:val="0"/>
          <w:divBdr>
            <w:top w:val="none" w:sz="0" w:space="0" w:color="auto"/>
            <w:left w:val="none" w:sz="0" w:space="0" w:color="auto"/>
            <w:bottom w:val="none" w:sz="0" w:space="0" w:color="auto"/>
            <w:right w:val="none" w:sz="0" w:space="0" w:color="auto"/>
          </w:divBdr>
          <w:divsChild>
            <w:div w:id="194856687">
              <w:marLeft w:val="0"/>
              <w:marRight w:val="0"/>
              <w:marTop w:val="0"/>
              <w:marBottom w:val="0"/>
              <w:divBdr>
                <w:top w:val="none" w:sz="0" w:space="0" w:color="auto"/>
                <w:left w:val="none" w:sz="0" w:space="0" w:color="auto"/>
                <w:bottom w:val="none" w:sz="0" w:space="0" w:color="auto"/>
                <w:right w:val="none" w:sz="0" w:space="0" w:color="auto"/>
              </w:divBdr>
            </w:div>
          </w:divsChild>
        </w:div>
        <w:div w:id="1593392409">
          <w:marLeft w:val="0"/>
          <w:marRight w:val="0"/>
          <w:marTop w:val="0"/>
          <w:marBottom w:val="0"/>
          <w:divBdr>
            <w:top w:val="none" w:sz="0" w:space="0" w:color="auto"/>
            <w:left w:val="none" w:sz="0" w:space="0" w:color="auto"/>
            <w:bottom w:val="none" w:sz="0" w:space="0" w:color="auto"/>
            <w:right w:val="none" w:sz="0" w:space="0" w:color="auto"/>
          </w:divBdr>
          <w:divsChild>
            <w:div w:id="1419137182">
              <w:marLeft w:val="0"/>
              <w:marRight w:val="0"/>
              <w:marTop w:val="0"/>
              <w:marBottom w:val="0"/>
              <w:divBdr>
                <w:top w:val="none" w:sz="0" w:space="0" w:color="auto"/>
                <w:left w:val="none" w:sz="0" w:space="0" w:color="auto"/>
                <w:bottom w:val="none" w:sz="0" w:space="0" w:color="auto"/>
                <w:right w:val="none" w:sz="0" w:space="0" w:color="auto"/>
              </w:divBdr>
            </w:div>
          </w:divsChild>
        </w:div>
        <w:div w:id="1732998976">
          <w:marLeft w:val="0"/>
          <w:marRight w:val="0"/>
          <w:marTop w:val="0"/>
          <w:marBottom w:val="0"/>
          <w:divBdr>
            <w:top w:val="none" w:sz="0" w:space="0" w:color="auto"/>
            <w:left w:val="none" w:sz="0" w:space="0" w:color="auto"/>
            <w:bottom w:val="none" w:sz="0" w:space="0" w:color="auto"/>
            <w:right w:val="none" w:sz="0" w:space="0" w:color="auto"/>
          </w:divBdr>
          <w:divsChild>
            <w:div w:id="82454290">
              <w:marLeft w:val="0"/>
              <w:marRight w:val="0"/>
              <w:marTop w:val="0"/>
              <w:marBottom w:val="0"/>
              <w:divBdr>
                <w:top w:val="none" w:sz="0" w:space="0" w:color="auto"/>
                <w:left w:val="none" w:sz="0" w:space="0" w:color="auto"/>
                <w:bottom w:val="none" w:sz="0" w:space="0" w:color="auto"/>
                <w:right w:val="none" w:sz="0" w:space="0" w:color="auto"/>
              </w:divBdr>
            </w:div>
          </w:divsChild>
        </w:div>
        <w:div w:id="1742553982">
          <w:marLeft w:val="0"/>
          <w:marRight w:val="0"/>
          <w:marTop w:val="0"/>
          <w:marBottom w:val="0"/>
          <w:divBdr>
            <w:top w:val="none" w:sz="0" w:space="0" w:color="auto"/>
            <w:left w:val="none" w:sz="0" w:space="0" w:color="auto"/>
            <w:bottom w:val="none" w:sz="0" w:space="0" w:color="auto"/>
            <w:right w:val="none" w:sz="0" w:space="0" w:color="auto"/>
          </w:divBdr>
          <w:divsChild>
            <w:div w:id="1516648057">
              <w:marLeft w:val="0"/>
              <w:marRight w:val="0"/>
              <w:marTop w:val="0"/>
              <w:marBottom w:val="0"/>
              <w:divBdr>
                <w:top w:val="none" w:sz="0" w:space="0" w:color="auto"/>
                <w:left w:val="none" w:sz="0" w:space="0" w:color="auto"/>
                <w:bottom w:val="none" w:sz="0" w:space="0" w:color="auto"/>
                <w:right w:val="none" w:sz="0" w:space="0" w:color="auto"/>
              </w:divBdr>
            </w:div>
          </w:divsChild>
        </w:div>
        <w:div w:id="1763529420">
          <w:marLeft w:val="0"/>
          <w:marRight w:val="0"/>
          <w:marTop w:val="0"/>
          <w:marBottom w:val="0"/>
          <w:divBdr>
            <w:top w:val="none" w:sz="0" w:space="0" w:color="auto"/>
            <w:left w:val="none" w:sz="0" w:space="0" w:color="auto"/>
            <w:bottom w:val="none" w:sz="0" w:space="0" w:color="auto"/>
            <w:right w:val="none" w:sz="0" w:space="0" w:color="auto"/>
          </w:divBdr>
          <w:divsChild>
            <w:div w:id="1107969759">
              <w:marLeft w:val="0"/>
              <w:marRight w:val="0"/>
              <w:marTop w:val="0"/>
              <w:marBottom w:val="0"/>
              <w:divBdr>
                <w:top w:val="none" w:sz="0" w:space="0" w:color="auto"/>
                <w:left w:val="none" w:sz="0" w:space="0" w:color="auto"/>
                <w:bottom w:val="none" w:sz="0" w:space="0" w:color="auto"/>
                <w:right w:val="none" w:sz="0" w:space="0" w:color="auto"/>
              </w:divBdr>
            </w:div>
          </w:divsChild>
        </w:div>
        <w:div w:id="1778403645">
          <w:marLeft w:val="0"/>
          <w:marRight w:val="0"/>
          <w:marTop w:val="0"/>
          <w:marBottom w:val="0"/>
          <w:divBdr>
            <w:top w:val="none" w:sz="0" w:space="0" w:color="auto"/>
            <w:left w:val="none" w:sz="0" w:space="0" w:color="auto"/>
            <w:bottom w:val="none" w:sz="0" w:space="0" w:color="auto"/>
            <w:right w:val="none" w:sz="0" w:space="0" w:color="auto"/>
          </w:divBdr>
          <w:divsChild>
            <w:div w:id="1304195650">
              <w:marLeft w:val="0"/>
              <w:marRight w:val="0"/>
              <w:marTop w:val="0"/>
              <w:marBottom w:val="0"/>
              <w:divBdr>
                <w:top w:val="none" w:sz="0" w:space="0" w:color="auto"/>
                <w:left w:val="none" w:sz="0" w:space="0" w:color="auto"/>
                <w:bottom w:val="none" w:sz="0" w:space="0" w:color="auto"/>
                <w:right w:val="none" w:sz="0" w:space="0" w:color="auto"/>
              </w:divBdr>
            </w:div>
          </w:divsChild>
        </w:div>
        <w:div w:id="1856384865">
          <w:marLeft w:val="0"/>
          <w:marRight w:val="0"/>
          <w:marTop w:val="0"/>
          <w:marBottom w:val="0"/>
          <w:divBdr>
            <w:top w:val="none" w:sz="0" w:space="0" w:color="auto"/>
            <w:left w:val="none" w:sz="0" w:space="0" w:color="auto"/>
            <w:bottom w:val="none" w:sz="0" w:space="0" w:color="auto"/>
            <w:right w:val="none" w:sz="0" w:space="0" w:color="auto"/>
          </w:divBdr>
          <w:divsChild>
            <w:div w:id="1444348023">
              <w:marLeft w:val="0"/>
              <w:marRight w:val="0"/>
              <w:marTop w:val="0"/>
              <w:marBottom w:val="0"/>
              <w:divBdr>
                <w:top w:val="none" w:sz="0" w:space="0" w:color="auto"/>
                <w:left w:val="none" w:sz="0" w:space="0" w:color="auto"/>
                <w:bottom w:val="none" w:sz="0" w:space="0" w:color="auto"/>
                <w:right w:val="none" w:sz="0" w:space="0" w:color="auto"/>
              </w:divBdr>
            </w:div>
          </w:divsChild>
        </w:div>
        <w:div w:id="1876845451">
          <w:marLeft w:val="0"/>
          <w:marRight w:val="0"/>
          <w:marTop w:val="0"/>
          <w:marBottom w:val="0"/>
          <w:divBdr>
            <w:top w:val="none" w:sz="0" w:space="0" w:color="auto"/>
            <w:left w:val="none" w:sz="0" w:space="0" w:color="auto"/>
            <w:bottom w:val="none" w:sz="0" w:space="0" w:color="auto"/>
            <w:right w:val="none" w:sz="0" w:space="0" w:color="auto"/>
          </w:divBdr>
          <w:divsChild>
            <w:div w:id="1491482507">
              <w:marLeft w:val="0"/>
              <w:marRight w:val="0"/>
              <w:marTop w:val="0"/>
              <w:marBottom w:val="0"/>
              <w:divBdr>
                <w:top w:val="none" w:sz="0" w:space="0" w:color="auto"/>
                <w:left w:val="none" w:sz="0" w:space="0" w:color="auto"/>
                <w:bottom w:val="none" w:sz="0" w:space="0" w:color="auto"/>
                <w:right w:val="none" w:sz="0" w:space="0" w:color="auto"/>
              </w:divBdr>
            </w:div>
          </w:divsChild>
        </w:div>
        <w:div w:id="1971785944">
          <w:marLeft w:val="0"/>
          <w:marRight w:val="0"/>
          <w:marTop w:val="0"/>
          <w:marBottom w:val="0"/>
          <w:divBdr>
            <w:top w:val="none" w:sz="0" w:space="0" w:color="auto"/>
            <w:left w:val="none" w:sz="0" w:space="0" w:color="auto"/>
            <w:bottom w:val="none" w:sz="0" w:space="0" w:color="auto"/>
            <w:right w:val="none" w:sz="0" w:space="0" w:color="auto"/>
          </w:divBdr>
          <w:divsChild>
            <w:div w:id="1269695908">
              <w:marLeft w:val="0"/>
              <w:marRight w:val="0"/>
              <w:marTop w:val="0"/>
              <w:marBottom w:val="0"/>
              <w:divBdr>
                <w:top w:val="none" w:sz="0" w:space="0" w:color="auto"/>
                <w:left w:val="none" w:sz="0" w:space="0" w:color="auto"/>
                <w:bottom w:val="none" w:sz="0" w:space="0" w:color="auto"/>
                <w:right w:val="none" w:sz="0" w:space="0" w:color="auto"/>
              </w:divBdr>
            </w:div>
            <w:div w:id="2083016771">
              <w:marLeft w:val="0"/>
              <w:marRight w:val="0"/>
              <w:marTop w:val="0"/>
              <w:marBottom w:val="0"/>
              <w:divBdr>
                <w:top w:val="none" w:sz="0" w:space="0" w:color="auto"/>
                <w:left w:val="none" w:sz="0" w:space="0" w:color="auto"/>
                <w:bottom w:val="none" w:sz="0" w:space="0" w:color="auto"/>
                <w:right w:val="none" w:sz="0" w:space="0" w:color="auto"/>
              </w:divBdr>
            </w:div>
          </w:divsChild>
        </w:div>
        <w:div w:id="2065717576">
          <w:marLeft w:val="0"/>
          <w:marRight w:val="0"/>
          <w:marTop w:val="0"/>
          <w:marBottom w:val="0"/>
          <w:divBdr>
            <w:top w:val="none" w:sz="0" w:space="0" w:color="auto"/>
            <w:left w:val="none" w:sz="0" w:space="0" w:color="auto"/>
            <w:bottom w:val="none" w:sz="0" w:space="0" w:color="auto"/>
            <w:right w:val="none" w:sz="0" w:space="0" w:color="auto"/>
          </w:divBdr>
          <w:divsChild>
            <w:div w:id="1512991267">
              <w:marLeft w:val="0"/>
              <w:marRight w:val="0"/>
              <w:marTop w:val="0"/>
              <w:marBottom w:val="0"/>
              <w:divBdr>
                <w:top w:val="none" w:sz="0" w:space="0" w:color="auto"/>
                <w:left w:val="none" w:sz="0" w:space="0" w:color="auto"/>
                <w:bottom w:val="none" w:sz="0" w:space="0" w:color="auto"/>
                <w:right w:val="none" w:sz="0" w:space="0" w:color="auto"/>
              </w:divBdr>
            </w:div>
          </w:divsChild>
        </w:div>
        <w:div w:id="2082486570">
          <w:marLeft w:val="0"/>
          <w:marRight w:val="0"/>
          <w:marTop w:val="0"/>
          <w:marBottom w:val="0"/>
          <w:divBdr>
            <w:top w:val="none" w:sz="0" w:space="0" w:color="auto"/>
            <w:left w:val="none" w:sz="0" w:space="0" w:color="auto"/>
            <w:bottom w:val="none" w:sz="0" w:space="0" w:color="auto"/>
            <w:right w:val="none" w:sz="0" w:space="0" w:color="auto"/>
          </w:divBdr>
          <w:divsChild>
            <w:div w:id="1983461246">
              <w:marLeft w:val="0"/>
              <w:marRight w:val="0"/>
              <w:marTop w:val="0"/>
              <w:marBottom w:val="0"/>
              <w:divBdr>
                <w:top w:val="none" w:sz="0" w:space="0" w:color="auto"/>
                <w:left w:val="none" w:sz="0" w:space="0" w:color="auto"/>
                <w:bottom w:val="none" w:sz="0" w:space="0" w:color="auto"/>
                <w:right w:val="none" w:sz="0" w:space="0" w:color="auto"/>
              </w:divBdr>
            </w:div>
          </w:divsChild>
        </w:div>
        <w:div w:id="2084452995">
          <w:marLeft w:val="0"/>
          <w:marRight w:val="0"/>
          <w:marTop w:val="0"/>
          <w:marBottom w:val="0"/>
          <w:divBdr>
            <w:top w:val="none" w:sz="0" w:space="0" w:color="auto"/>
            <w:left w:val="none" w:sz="0" w:space="0" w:color="auto"/>
            <w:bottom w:val="none" w:sz="0" w:space="0" w:color="auto"/>
            <w:right w:val="none" w:sz="0" w:space="0" w:color="auto"/>
          </w:divBdr>
          <w:divsChild>
            <w:div w:id="763192077">
              <w:marLeft w:val="0"/>
              <w:marRight w:val="0"/>
              <w:marTop w:val="0"/>
              <w:marBottom w:val="0"/>
              <w:divBdr>
                <w:top w:val="none" w:sz="0" w:space="0" w:color="auto"/>
                <w:left w:val="none" w:sz="0" w:space="0" w:color="auto"/>
                <w:bottom w:val="none" w:sz="0" w:space="0" w:color="auto"/>
                <w:right w:val="none" w:sz="0" w:space="0" w:color="auto"/>
              </w:divBdr>
            </w:div>
          </w:divsChild>
        </w:div>
        <w:div w:id="2108962006">
          <w:marLeft w:val="0"/>
          <w:marRight w:val="0"/>
          <w:marTop w:val="0"/>
          <w:marBottom w:val="0"/>
          <w:divBdr>
            <w:top w:val="none" w:sz="0" w:space="0" w:color="auto"/>
            <w:left w:val="none" w:sz="0" w:space="0" w:color="auto"/>
            <w:bottom w:val="none" w:sz="0" w:space="0" w:color="auto"/>
            <w:right w:val="none" w:sz="0" w:space="0" w:color="auto"/>
          </w:divBdr>
          <w:divsChild>
            <w:div w:id="1998874421">
              <w:marLeft w:val="0"/>
              <w:marRight w:val="0"/>
              <w:marTop w:val="0"/>
              <w:marBottom w:val="0"/>
              <w:divBdr>
                <w:top w:val="none" w:sz="0" w:space="0" w:color="auto"/>
                <w:left w:val="none" w:sz="0" w:space="0" w:color="auto"/>
                <w:bottom w:val="none" w:sz="0" w:space="0" w:color="auto"/>
                <w:right w:val="none" w:sz="0" w:space="0" w:color="auto"/>
              </w:divBdr>
            </w:div>
          </w:divsChild>
        </w:div>
        <w:div w:id="2140604033">
          <w:marLeft w:val="0"/>
          <w:marRight w:val="0"/>
          <w:marTop w:val="0"/>
          <w:marBottom w:val="0"/>
          <w:divBdr>
            <w:top w:val="none" w:sz="0" w:space="0" w:color="auto"/>
            <w:left w:val="none" w:sz="0" w:space="0" w:color="auto"/>
            <w:bottom w:val="none" w:sz="0" w:space="0" w:color="auto"/>
            <w:right w:val="none" w:sz="0" w:space="0" w:color="auto"/>
          </w:divBdr>
          <w:divsChild>
            <w:div w:id="6400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1191">
      <w:bodyDiv w:val="1"/>
      <w:marLeft w:val="0"/>
      <w:marRight w:val="0"/>
      <w:marTop w:val="0"/>
      <w:marBottom w:val="0"/>
      <w:divBdr>
        <w:top w:val="none" w:sz="0" w:space="0" w:color="auto"/>
        <w:left w:val="none" w:sz="0" w:space="0" w:color="auto"/>
        <w:bottom w:val="none" w:sz="0" w:space="0" w:color="auto"/>
        <w:right w:val="none" w:sz="0" w:space="0" w:color="auto"/>
      </w:divBdr>
    </w:div>
    <w:div w:id="656347859">
      <w:bodyDiv w:val="1"/>
      <w:marLeft w:val="0"/>
      <w:marRight w:val="0"/>
      <w:marTop w:val="0"/>
      <w:marBottom w:val="0"/>
      <w:divBdr>
        <w:top w:val="none" w:sz="0" w:space="0" w:color="auto"/>
        <w:left w:val="none" w:sz="0" w:space="0" w:color="auto"/>
        <w:bottom w:val="none" w:sz="0" w:space="0" w:color="auto"/>
        <w:right w:val="none" w:sz="0" w:space="0" w:color="auto"/>
      </w:divBdr>
    </w:div>
    <w:div w:id="707800311">
      <w:bodyDiv w:val="1"/>
      <w:marLeft w:val="0"/>
      <w:marRight w:val="0"/>
      <w:marTop w:val="0"/>
      <w:marBottom w:val="0"/>
      <w:divBdr>
        <w:top w:val="none" w:sz="0" w:space="0" w:color="auto"/>
        <w:left w:val="none" w:sz="0" w:space="0" w:color="auto"/>
        <w:bottom w:val="none" w:sz="0" w:space="0" w:color="auto"/>
        <w:right w:val="none" w:sz="0" w:space="0" w:color="auto"/>
      </w:divBdr>
    </w:div>
    <w:div w:id="798304353">
      <w:bodyDiv w:val="1"/>
      <w:marLeft w:val="0"/>
      <w:marRight w:val="0"/>
      <w:marTop w:val="0"/>
      <w:marBottom w:val="0"/>
      <w:divBdr>
        <w:top w:val="none" w:sz="0" w:space="0" w:color="auto"/>
        <w:left w:val="none" w:sz="0" w:space="0" w:color="auto"/>
        <w:bottom w:val="none" w:sz="0" w:space="0" w:color="auto"/>
        <w:right w:val="none" w:sz="0" w:space="0" w:color="auto"/>
      </w:divBdr>
    </w:div>
    <w:div w:id="833179554">
      <w:bodyDiv w:val="1"/>
      <w:marLeft w:val="0"/>
      <w:marRight w:val="0"/>
      <w:marTop w:val="0"/>
      <w:marBottom w:val="0"/>
      <w:divBdr>
        <w:top w:val="none" w:sz="0" w:space="0" w:color="auto"/>
        <w:left w:val="none" w:sz="0" w:space="0" w:color="auto"/>
        <w:bottom w:val="none" w:sz="0" w:space="0" w:color="auto"/>
        <w:right w:val="none" w:sz="0" w:space="0" w:color="auto"/>
      </w:divBdr>
    </w:div>
    <w:div w:id="943615822">
      <w:bodyDiv w:val="1"/>
      <w:marLeft w:val="0"/>
      <w:marRight w:val="0"/>
      <w:marTop w:val="0"/>
      <w:marBottom w:val="0"/>
      <w:divBdr>
        <w:top w:val="none" w:sz="0" w:space="0" w:color="auto"/>
        <w:left w:val="none" w:sz="0" w:space="0" w:color="auto"/>
        <w:bottom w:val="none" w:sz="0" w:space="0" w:color="auto"/>
        <w:right w:val="none" w:sz="0" w:space="0" w:color="auto"/>
      </w:divBdr>
    </w:div>
    <w:div w:id="1131560601">
      <w:bodyDiv w:val="1"/>
      <w:marLeft w:val="0"/>
      <w:marRight w:val="0"/>
      <w:marTop w:val="0"/>
      <w:marBottom w:val="0"/>
      <w:divBdr>
        <w:top w:val="none" w:sz="0" w:space="0" w:color="auto"/>
        <w:left w:val="none" w:sz="0" w:space="0" w:color="auto"/>
        <w:bottom w:val="none" w:sz="0" w:space="0" w:color="auto"/>
        <w:right w:val="none" w:sz="0" w:space="0" w:color="auto"/>
      </w:divBdr>
    </w:div>
    <w:div w:id="1286739697">
      <w:bodyDiv w:val="1"/>
      <w:marLeft w:val="0"/>
      <w:marRight w:val="0"/>
      <w:marTop w:val="0"/>
      <w:marBottom w:val="0"/>
      <w:divBdr>
        <w:top w:val="none" w:sz="0" w:space="0" w:color="auto"/>
        <w:left w:val="none" w:sz="0" w:space="0" w:color="auto"/>
        <w:bottom w:val="none" w:sz="0" w:space="0" w:color="auto"/>
        <w:right w:val="none" w:sz="0" w:space="0" w:color="auto"/>
      </w:divBdr>
    </w:div>
    <w:div w:id="1401948692">
      <w:bodyDiv w:val="1"/>
      <w:marLeft w:val="0"/>
      <w:marRight w:val="0"/>
      <w:marTop w:val="0"/>
      <w:marBottom w:val="0"/>
      <w:divBdr>
        <w:top w:val="none" w:sz="0" w:space="0" w:color="auto"/>
        <w:left w:val="none" w:sz="0" w:space="0" w:color="auto"/>
        <w:bottom w:val="none" w:sz="0" w:space="0" w:color="auto"/>
        <w:right w:val="none" w:sz="0" w:space="0" w:color="auto"/>
      </w:divBdr>
    </w:div>
    <w:div w:id="1427730102">
      <w:bodyDiv w:val="1"/>
      <w:marLeft w:val="0"/>
      <w:marRight w:val="0"/>
      <w:marTop w:val="0"/>
      <w:marBottom w:val="0"/>
      <w:divBdr>
        <w:top w:val="none" w:sz="0" w:space="0" w:color="auto"/>
        <w:left w:val="none" w:sz="0" w:space="0" w:color="auto"/>
        <w:bottom w:val="none" w:sz="0" w:space="0" w:color="auto"/>
        <w:right w:val="none" w:sz="0" w:space="0" w:color="auto"/>
      </w:divBdr>
    </w:div>
    <w:div w:id="1448700921">
      <w:bodyDiv w:val="1"/>
      <w:marLeft w:val="0"/>
      <w:marRight w:val="0"/>
      <w:marTop w:val="0"/>
      <w:marBottom w:val="0"/>
      <w:divBdr>
        <w:top w:val="none" w:sz="0" w:space="0" w:color="auto"/>
        <w:left w:val="none" w:sz="0" w:space="0" w:color="auto"/>
        <w:bottom w:val="none" w:sz="0" w:space="0" w:color="auto"/>
        <w:right w:val="none" w:sz="0" w:space="0" w:color="auto"/>
      </w:divBdr>
    </w:div>
    <w:div w:id="1540706806">
      <w:bodyDiv w:val="1"/>
      <w:marLeft w:val="0"/>
      <w:marRight w:val="0"/>
      <w:marTop w:val="0"/>
      <w:marBottom w:val="0"/>
      <w:divBdr>
        <w:top w:val="none" w:sz="0" w:space="0" w:color="auto"/>
        <w:left w:val="none" w:sz="0" w:space="0" w:color="auto"/>
        <w:bottom w:val="none" w:sz="0" w:space="0" w:color="auto"/>
        <w:right w:val="none" w:sz="0" w:space="0" w:color="auto"/>
      </w:divBdr>
    </w:div>
    <w:div w:id="1645042194">
      <w:bodyDiv w:val="1"/>
      <w:marLeft w:val="0"/>
      <w:marRight w:val="0"/>
      <w:marTop w:val="0"/>
      <w:marBottom w:val="0"/>
      <w:divBdr>
        <w:top w:val="none" w:sz="0" w:space="0" w:color="auto"/>
        <w:left w:val="none" w:sz="0" w:space="0" w:color="auto"/>
        <w:bottom w:val="none" w:sz="0" w:space="0" w:color="auto"/>
        <w:right w:val="none" w:sz="0" w:space="0" w:color="auto"/>
      </w:divBdr>
    </w:div>
    <w:div w:id="1689403384">
      <w:bodyDiv w:val="1"/>
      <w:marLeft w:val="0"/>
      <w:marRight w:val="0"/>
      <w:marTop w:val="0"/>
      <w:marBottom w:val="0"/>
      <w:divBdr>
        <w:top w:val="none" w:sz="0" w:space="0" w:color="auto"/>
        <w:left w:val="none" w:sz="0" w:space="0" w:color="auto"/>
        <w:bottom w:val="none" w:sz="0" w:space="0" w:color="auto"/>
        <w:right w:val="none" w:sz="0" w:space="0" w:color="auto"/>
      </w:divBdr>
    </w:div>
    <w:div w:id="1847400016">
      <w:bodyDiv w:val="1"/>
      <w:marLeft w:val="0"/>
      <w:marRight w:val="0"/>
      <w:marTop w:val="0"/>
      <w:marBottom w:val="0"/>
      <w:divBdr>
        <w:top w:val="none" w:sz="0" w:space="0" w:color="auto"/>
        <w:left w:val="none" w:sz="0" w:space="0" w:color="auto"/>
        <w:bottom w:val="none" w:sz="0" w:space="0" w:color="auto"/>
        <w:right w:val="none" w:sz="0" w:space="0" w:color="auto"/>
      </w:divBdr>
    </w:div>
    <w:div w:id="1892812754">
      <w:bodyDiv w:val="1"/>
      <w:marLeft w:val="0"/>
      <w:marRight w:val="0"/>
      <w:marTop w:val="0"/>
      <w:marBottom w:val="0"/>
      <w:divBdr>
        <w:top w:val="none" w:sz="0" w:space="0" w:color="auto"/>
        <w:left w:val="none" w:sz="0" w:space="0" w:color="auto"/>
        <w:bottom w:val="none" w:sz="0" w:space="0" w:color="auto"/>
        <w:right w:val="none" w:sz="0" w:space="0" w:color="auto"/>
      </w:divBdr>
    </w:div>
    <w:div w:id="1895462935">
      <w:bodyDiv w:val="1"/>
      <w:marLeft w:val="0"/>
      <w:marRight w:val="0"/>
      <w:marTop w:val="0"/>
      <w:marBottom w:val="0"/>
      <w:divBdr>
        <w:top w:val="none" w:sz="0" w:space="0" w:color="auto"/>
        <w:left w:val="none" w:sz="0" w:space="0" w:color="auto"/>
        <w:bottom w:val="none" w:sz="0" w:space="0" w:color="auto"/>
        <w:right w:val="none" w:sz="0" w:space="0" w:color="auto"/>
      </w:divBdr>
    </w:div>
    <w:div w:id="1931156860">
      <w:bodyDiv w:val="1"/>
      <w:marLeft w:val="0"/>
      <w:marRight w:val="0"/>
      <w:marTop w:val="0"/>
      <w:marBottom w:val="0"/>
      <w:divBdr>
        <w:top w:val="none" w:sz="0" w:space="0" w:color="auto"/>
        <w:left w:val="none" w:sz="0" w:space="0" w:color="auto"/>
        <w:bottom w:val="none" w:sz="0" w:space="0" w:color="auto"/>
        <w:right w:val="none" w:sz="0" w:space="0" w:color="auto"/>
      </w:divBdr>
      <w:divsChild>
        <w:div w:id="8871136">
          <w:marLeft w:val="0"/>
          <w:marRight w:val="0"/>
          <w:marTop w:val="0"/>
          <w:marBottom w:val="0"/>
          <w:divBdr>
            <w:top w:val="none" w:sz="0" w:space="0" w:color="auto"/>
            <w:left w:val="none" w:sz="0" w:space="0" w:color="auto"/>
            <w:bottom w:val="none" w:sz="0" w:space="0" w:color="auto"/>
            <w:right w:val="none" w:sz="0" w:space="0" w:color="auto"/>
          </w:divBdr>
          <w:divsChild>
            <w:div w:id="623775815">
              <w:marLeft w:val="0"/>
              <w:marRight w:val="0"/>
              <w:marTop w:val="0"/>
              <w:marBottom w:val="0"/>
              <w:divBdr>
                <w:top w:val="none" w:sz="0" w:space="0" w:color="auto"/>
                <w:left w:val="none" w:sz="0" w:space="0" w:color="auto"/>
                <w:bottom w:val="none" w:sz="0" w:space="0" w:color="auto"/>
                <w:right w:val="none" w:sz="0" w:space="0" w:color="auto"/>
              </w:divBdr>
            </w:div>
          </w:divsChild>
        </w:div>
        <w:div w:id="61997319">
          <w:marLeft w:val="0"/>
          <w:marRight w:val="0"/>
          <w:marTop w:val="0"/>
          <w:marBottom w:val="0"/>
          <w:divBdr>
            <w:top w:val="none" w:sz="0" w:space="0" w:color="auto"/>
            <w:left w:val="none" w:sz="0" w:space="0" w:color="auto"/>
            <w:bottom w:val="none" w:sz="0" w:space="0" w:color="auto"/>
            <w:right w:val="none" w:sz="0" w:space="0" w:color="auto"/>
          </w:divBdr>
          <w:divsChild>
            <w:div w:id="1438405471">
              <w:marLeft w:val="0"/>
              <w:marRight w:val="0"/>
              <w:marTop w:val="0"/>
              <w:marBottom w:val="0"/>
              <w:divBdr>
                <w:top w:val="none" w:sz="0" w:space="0" w:color="auto"/>
                <w:left w:val="none" w:sz="0" w:space="0" w:color="auto"/>
                <w:bottom w:val="none" w:sz="0" w:space="0" w:color="auto"/>
                <w:right w:val="none" w:sz="0" w:space="0" w:color="auto"/>
              </w:divBdr>
            </w:div>
            <w:div w:id="2006781745">
              <w:marLeft w:val="0"/>
              <w:marRight w:val="0"/>
              <w:marTop w:val="0"/>
              <w:marBottom w:val="0"/>
              <w:divBdr>
                <w:top w:val="none" w:sz="0" w:space="0" w:color="auto"/>
                <w:left w:val="none" w:sz="0" w:space="0" w:color="auto"/>
                <w:bottom w:val="none" w:sz="0" w:space="0" w:color="auto"/>
                <w:right w:val="none" w:sz="0" w:space="0" w:color="auto"/>
              </w:divBdr>
            </w:div>
          </w:divsChild>
        </w:div>
        <w:div w:id="77213028">
          <w:marLeft w:val="0"/>
          <w:marRight w:val="0"/>
          <w:marTop w:val="0"/>
          <w:marBottom w:val="0"/>
          <w:divBdr>
            <w:top w:val="none" w:sz="0" w:space="0" w:color="auto"/>
            <w:left w:val="none" w:sz="0" w:space="0" w:color="auto"/>
            <w:bottom w:val="none" w:sz="0" w:space="0" w:color="auto"/>
            <w:right w:val="none" w:sz="0" w:space="0" w:color="auto"/>
          </w:divBdr>
          <w:divsChild>
            <w:div w:id="344208084">
              <w:marLeft w:val="0"/>
              <w:marRight w:val="0"/>
              <w:marTop w:val="0"/>
              <w:marBottom w:val="0"/>
              <w:divBdr>
                <w:top w:val="none" w:sz="0" w:space="0" w:color="auto"/>
                <w:left w:val="none" w:sz="0" w:space="0" w:color="auto"/>
                <w:bottom w:val="none" w:sz="0" w:space="0" w:color="auto"/>
                <w:right w:val="none" w:sz="0" w:space="0" w:color="auto"/>
              </w:divBdr>
            </w:div>
          </w:divsChild>
        </w:div>
        <w:div w:id="82840967">
          <w:marLeft w:val="0"/>
          <w:marRight w:val="0"/>
          <w:marTop w:val="0"/>
          <w:marBottom w:val="0"/>
          <w:divBdr>
            <w:top w:val="none" w:sz="0" w:space="0" w:color="auto"/>
            <w:left w:val="none" w:sz="0" w:space="0" w:color="auto"/>
            <w:bottom w:val="none" w:sz="0" w:space="0" w:color="auto"/>
            <w:right w:val="none" w:sz="0" w:space="0" w:color="auto"/>
          </w:divBdr>
          <w:divsChild>
            <w:div w:id="1223249048">
              <w:marLeft w:val="0"/>
              <w:marRight w:val="0"/>
              <w:marTop w:val="0"/>
              <w:marBottom w:val="0"/>
              <w:divBdr>
                <w:top w:val="none" w:sz="0" w:space="0" w:color="auto"/>
                <w:left w:val="none" w:sz="0" w:space="0" w:color="auto"/>
                <w:bottom w:val="none" w:sz="0" w:space="0" w:color="auto"/>
                <w:right w:val="none" w:sz="0" w:space="0" w:color="auto"/>
              </w:divBdr>
            </w:div>
          </w:divsChild>
        </w:div>
        <w:div w:id="105849830">
          <w:marLeft w:val="0"/>
          <w:marRight w:val="0"/>
          <w:marTop w:val="0"/>
          <w:marBottom w:val="0"/>
          <w:divBdr>
            <w:top w:val="none" w:sz="0" w:space="0" w:color="auto"/>
            <w:left w:val="none" w:sz="0" w:space="0" w:color="auto"/>
            <w:bottom w:val="none" w:sz="0" w:space="0" w:color="auto"/>
            <w:right w:val="none" w:sz="0" w:space="0" w:color="auto"/>
          </w:divBdr>
          <w:divsChild>
            <w:div w:id="588656477">
              <w:marLeft w:val="0"/>
              <w:marRight w:val="0"/>
              <w:marTop w:val="0"/>
              <w:marBottom w:val="0"/>
              <w:divBdr>
                <w:top w:val="none" w:sz="0" w:space="0" w:color="auto"/>
                <w:left w:val="none" w:sz="0" w:space="0" w:color="auto"/>
                <w:bottom w:val="none" w:sz="0" w:space="0" w:color="auto"/>
                <w:right w:val="none" w:sz="0" w:space="0" w:color="auto"/>
              </w:divBdr>
            </w:div>
          </w:divsChild>
        </w:div>
        <w:div w:id="107628809">
          <w:marLeft w:val="0"/>
          <w:marRight w:val="0"/>
          <w:marTop w:val="0"/>
          <w:marBottom w:val="0"/>
          <w:divBdr>
            <w:top w:val="none" w:sz="0" w:space="0" w:color="auto"/>
            <w:left w:val="none" w:sz="0" w:space="0" w:color="auto"/>
            <w:bottom w:val="none" w:sz="0" w:space="0" w:color="auto"/>
            <w:right w:val="none" w:sz="0" w:space="0" w:color="auto"/>
          </w:divBdr>
          <w:divsChild>
            <w:div w:id="1028682930">
              <w:marLeft w:val="0"/>
              <w:marRight w:val="0"/>
              <w:marTop w:val="0"/>
              <w:marBottom w:val="0"/>
              <w:divBdr>
                <w:top w:val="none" w:sz="0" w:space="0" w:color="auto"/>
                <w:left w:val="none" w:sz="0" w:space="0" w:color="auto"/>
                <w:bottom w:val="none" w:sz="0" w:space="0" w:color="auto"/>
                <w:right w:val="none" w:sz="0" w:space="0" w:color="auto"/>
              </w:divBdr>
            </w:div>
          </w:divsChild>
        </w:div>
        <w:div w:id="146482658">
          <w:marLeft w:val="0"/>
          <w:marRight w:val="0"/>
          <w:marTop w:val="0"/>
          <w:marBottom w:val="0"/>
          <w:divBdr>
            <w:top w:val="none" w:sz="0" w:space="0" w:color="auto"/>
            <w:left w:val="none" w:sz="0" w:space="0" w:color="auto"/>
            <w:bottom w:val="none" w:sz="0" w:space="0" w:color="auto"/>
            <w:right w:val="none" w:sz="0" w:space="0" w:color="auto"/>
          </w:divBdr>
          <w:divsChild>
            <w:div w:id="1377049826">
              <w:marLeft w:val="0"/>
              <w:marRight w:val="0"/>
              <w:marTop w:val="0"/>
              <w:marBottom w:val="0"/>
              <w:divBdr>
                <w:top w:val="none" w:sz="0" w:space="0" w:color="auto"/>
                <w:left w:val="none" w:sz="0" w:space="0" w:color="auto"/>
                <w:bottom w:val="none" w:sz="0" w:space="0" w:color="auto"/>
                <w:right w:val="none" w:sz="0" w:space="0" w:color="auto"/>
              </w:divBdr>
            </w:div>
          </w:divsChild>
        </w:div>
        <w:div w:id="169954780">
          <w:marLeft w:val="0"/>
          <w:marRight w:val="0"/>
          <w:marTop w:val="0"/>
          <w:marBottom w:val="0"/>
          <w:divBdr>
            <w:top w:val="none" w:sz="0" w:space="0" w:color="auto"/>
            <w:left w:val="none" w:sz="0" w:space="0" w:color="auto"/>
            <w:bottom w:val="none" w:sz="0" w:space="0" w:color="auto"/>
            <w:right w:val="none" w:sz="0" w:space="0" w:color="auto"/>
          </w:divBdr>
          <w:divsChild>
            <w:div w:id="1939677336">
              <w:marLeft w:val="0"/>
              <w:marRight w:val="0"/>
              <w:marTop w:val="0"/>
              <w:marBottom w:val="0"/>
              <w:divBdr>
                <w:top w:val="none" w:sz="0" w:space="0" w:color="auto"/>
                <w:left w:val="none" w:sz="0" w:space="0" w:color="auto"/>
                <w:bottom w:val="none" w:sz="0" w:space="0" w:color="auto"/>
                <w:right w:val="none" w:sz="0" w:space="0" w:color="auto"/>
              </w:divBdr>
            </w:div>
          </w:divsChild>
        </w:div>
        <w:div w:id="189300272">
          <w:marLeft w:val="0"/>
          <w:marRight w:val="0"/>
          <w:marTop w:val="0"/>
          <w:marBottom w:val="0"/>
          <w:divBdr>
            <w:top w:val="none" w:sz="0" w:space="0" w:color="auto"/>
            <w:left w:val="none" w:sz="0" w:space="0" w:color="auto"/>
            <w:bottom w:val="none" w:sz="0" w:space="0" w:color="auto"/>
            <w:right w:val="none" w:sz="0" w:space="0" w:color="auto"/>
          </w:divBdr>
          <w:divsChild>
            <w:div w:id="610285075">
              <w:marLeft w:val="0"/>
              <w:marRight w:val="0"/>
              <w:marTop w:val="0"/>
              <w:marBottom w:val="0"/>
              <w:divBdr>
                <w:top w:val="none" w:sz="0" w:space="0" w:color="auto"/>
                <w:left w:val="none" w:sz="0" w:space="0" w:color="auto"/>
                <w:bottom w:val="none" w:sz="0" w:space="0" w:color="auto"/>
                <w:right w:val="none" w:sz="0" w:space="0" w:color="auto"/>
              </w:divBdr>
            </w:div>
          </w:divsChild>
        </w:div>
        <w:div w:id="205795946">
          <w:marLeft w:val="0"/>
          <w:marRight w:val="0"/>
          <w:marTop w:val="0"/>
          <w:marBottom w:val="0"/>
          <w:divBdr>
            <w:top w:val="none" w:sz="0" w:space="0" w:color="auto"/>
            <w:left w:val="none" w:sz="0" w:space="0" w:color="auto"/>
            <w:bottom w:val="none" w:sz="0" w:space="0" w:color="auto"/>
            <w:right w:val="none" w:sz="0" w:space="0" w:color="auto"/>
          </w:divBdr>
          <w:divsChild>
            <w:div w:id="554241529">
              <w:marLeft w:val="0"/>
              <w:marRight w:val="0"/>
              <w:marTop w:val="0"/>
              <w:marBottom w:val="0"/>
              <w:divBdr>
                <w:top w:val="none" w:sz="0" w:space="0" w:color="auto"/>
                <w:left w:val="none" w:sz="0" w:space="0" w:color="auto"/>
                <w:bottom w:val="none" w:sz="0" w:space="0" w:color="auto"/>
                <w:right w:val="none" w:sz="0" w:space="0" w:color="auto"/>
              </w:divBdr>
            </w:div>
          </w:divsChild>
        </w:div>
        <w:div w:id="302928342">
          <w:marLeft w:val="0"/>
          <w:marRight w:val="0"/>
          <w:marTop w:val="0"/>
          <w:marBottom w:val="0"/>
          <w:divBdr>
            <w:top w:val="none" w:sz="0" w:space="0" w:color="auto"/>
            <w:left w:val="none" w:sz="0" w:space="0" w:color="auto"/>
            <w:bottom w:val="none" w:sz="0" w:space="0" w:color="auto"/>
            <w:right w:val="none" w:sz="0" w:space="0" w:color="auto"/>
          </w:divBdr>
          <w:divsChild>
            <w:div w:id="2132045822">
              <w:marLeft w:val="0"/>
              <w:marRight w:val="0"/>
              <w:marTop w:val="0"/>
              <w:marBottom w:val="0"/>
              <w:divBdr>
                <w:top w:val="none" w:sz="0" w:space="0" w:color="auto"/>
                <w:left w:val="none" w:sz="0" w:space="0" w:color="auto"/>
                <w:bottom w:val="none" w:sz="0" w:space="0" w:color="auto"/>
                <w:right w:val="none" w:sz="0" w:space="0" w:color="auto"/>
              </w:divBdr>
            </w:div>
          </w:divsChild>
        </w:div>
        <w:div w:id="311908175">
          <w:marLeft w:val="0"/>
          <w:marRight w:val="0"/>
          <w:marTop w:val="0"/>
          <w:marBottom w:val="0"/>
          <w:divBdr>
            <w:top w:val="none" w:sz="0" w:space="0" w:color="auto"/>
            <w:left w:val="none" w:sz="0" w:space="0" w:color="auto"/>
            <w:bottom w:val="none" w:sz="0" w:space="0" w:color="auto"/>
            <w:right w:val="none" w:sz="0" w:space="0" w:color="auto"/>
          </w:divBdr>
          <w:divsChild>
            <w:div w:id="149172595">
              <w:marLeft w:val="0"/>
              <w:marRight w:val="0"/>
              <w:marTop w:val="0"/>
              <w:marBottom w:val="0"/>
              <w:divBdr>
                <w:top w:val="none" w:sz="0" w:space="0" w:color="auto"/>
                <w:left w:val="none" w:sz="0" w:space="0" w:color="auto"/>
                <w:bottom w:val="none" w:sz="0" w:space="0" w:color="auto"/>
                <w:right w:val="none" w:sz="0" w:space="0" w:color="auto"/>
              </w:divBdr>
            </w:div>
          </w:divsChild>
        </w:div>
        <w:div w:id="351541918">
          <w:marLeft w:val="0"/>
          <w:marRight w:val="0"/>
          <w:marTop w:val="0"/>
          <w:marBottom w:val="0"/>
          <w:divBdr>
            <w:top w:val="none" w:sz="0" w:space="0" w:color="auto"/>
            <w:left w:val="none" w:sz="0" w:space="0" w:color="auto"/>
            <w:bottom w:val="none" w:sz="0" w:space="0" w:color="auto"/>
            <w:right w:val="none" w:sz="0" w:space="0" w:color="auto"/>
          </w:divBdr>
          <w:divsChild>
            <w:div w:id="209537847">
              <w:marLeft w:val="0"/>
              <w:marRight w:val="0"/>
              <w:marTop w:val="0"/>
              <w:marBottom w:val="0"/>
              <w:divBdr>
                <w:top w:val="none" w:sz="0" w:space="0" w:color="auto"/>
                <w:left w:val="none" w:sz="0" w:space="0" w:color="auto"/>
                <w:bottom w:val="none" w:sz="0" w:space="0" w:color="auto"/>
                <w:right w:val="none" w:sz="0" w:space="0" w:color="auto"/>
              </w:divBdr>
            </w:div>
          </w:divsChild>
        </w:div>
        <w:div w:id="364521744">
          <w:marLeft w:val="0"/>
          <w:marRight w:val="0"/>
          <w:marTop w:val="0"/>
          <w:marBottom w:val="0"/>
          <w:divBdr>
            <w:top w:val="none" w:sz="0" w:space="0" w:color="auto"/>
            <w:left w:val="none" w:sz="0" w:space="0" w:color="auto"/>
            <w:bottom w:val="none" w:sz="0" w:space="0" w:color="auto"/>
            <w:right w:val="none" w:sz="0" w:space="0" w:color="auto"/>
          </w:divBdr>
          <w:divsChild>
            <w:div w:id="469521331">
              <w:marLeft w:val="0"/>
              <w:marRight w:val="0"/>
              <w:marTop w:val="0"/>
              <w:marBottom w:val="0"/>
              <w:divBdr>
                <w:top w:val="none" w:sz="0" w:space="0" w:color="auto"/>
                <w:left w:val="none" w:sz="0" w:space="0" w:color="auto"/>
                <w:bottom w:val="none" w:sz="0" w:space="0" w:color="auto"/>
                <w:right w:val="none" w:sz="0" w:space="0" w:color="auto"/>
              </w:divBdr>
            </w:div>
          </w:divsChild>
        </w:div>
        <w:div w:id="376853934">
          <w:marLeft w:val="0"/>
          <w:marRight w:val="0"/>
          <w:marTop w:val="0"/>
          <w:marBottom w:val="0"/>
          <w:divBdr>
            <w:top w:val="none" w:sz="0" w:space="0" w:color="auto"/>
            <w:left w:val="none" w:sz="0" w:space="0" w:color="auto"/>
            <w:bottom w:val="none" w:sz="0" w:space="0" w:color="auto"/>
            <w:right w:val="none" w:sz="0" w:space="0" w:color="auto"/>
          </w:divBdr>
          <w:divsChild>
            <w:div w:id="302586389">
              <w:marLeft w:val="0"/>
              <w:marRight w:val="0"/>
              <w:marTop w:val="0"/>
              <w:marBottom w:val="0"/>
              <w:divBdr>
                <w:top w:val="none" w:sz="0" w:space="0" w:color="auto"/>
                <w:left w:val="none" w:sz="0" w:space="0" w:color="auto"/>
                <w:bottom w:val="none" w:sz="0" w:space="0" w:color="auto"/>
                <w:right w:val="none" w:sz="0" w:space="0" w:color="auto"/>
              </w:divBdr>
            </w:div>
          </w:divsChild>
        </w:div>
        <w:div w:id="409155940">
          <w:marLeft w:val="0"/>
          <w:marRight w:val="0"/>
          <w:marTop w:val="0"/>
          <w:marBottom w:val="0"/>
          <w:divBdr>
            <w:top w:val="none" w:sz="0" w:space="0" w:color="auto"/>
            <w:left w:val="none" w:sz="0" w:space="0" w:color="auto"/>
            <w:bottom w:val="none" w:sz="0" w:space="0" w:color="auto"/>
            <w:right w:val="none" w:sz="0" w:space="0" w:color="auto"/>
          </w:divBdr>
          <w:divsChild>
            <w:div w:id="669522039">
              <w:marLeft w:val="0"/>
              <w:marRight w:val="0"/>
              <w:marTop w:val="0"/>
              <w:marBottom w:val="0"/>
              <w:divBdr>
                <w:top w:val="none" w:sz="0" w:space="0" w:color="auto"/>
                <w:left w:val="none" w:sz="0" w:space="0" w:color="auto"/>
                <w:bottom w:val="none" w:sz="0" w:space="0" w:color="auto"/>
                <w:right w:val="none" w:sz="0" w:space="0" w:color="auto"/>
              </w:divBdr>
            </w:div>
            <w:div w:id="1137063564">
              <w:marLeft w:val="0"/>
              <w:marRight w:val="0"/>
              <w:marTop w:val="0"/>
              <w:marBottom w:val="0"/>
              <w:divBdr>
                <w:top w:val="none" w:sz="0" w:space="0" w:color="auto"/>
                <w:left w:val="none" w:sz="0" w:space="0" w:color="auto"/>
                <w:bottom w:val="none" w:sz="0" w:space="0" w:color="auto"/>
                <w:right w:val="none" w:sz="0" w:space="0" w:color="auto"/>
              </w:divBdr>
            </w:div>
          </w:divsChild>
        </w:div>
        <w:div w:id="427503987">
          <w:marLeft w:val="0"/>
          <w:marRight w:val="0"/>
          <w:marTop w:val="0"/>
          <w:marBottom w:val="0"/>
          <w:divBdr>
            <w:top w:val="none" w:sz="0" w:space="0" w:color="auto"/>
            <w:left w:val="none" w:sz="0" w:space="0" w:color="auto"/>
            <w:bottom w:val="none" w:sz="0" w:space="0" w:color="auto"/>
            <w:right w:val="none" w:sz="0" w:space="0" w:color="auto"/>
          </w:divBdr>
          <w:divsChild>
            <w:div w:id="118957846">
              <w:marLeft w:val="0"/>
              <w:marRight w:val="0"/>
              <w:marTop w:val="0"/>
              <w:marBottom w:val="0"/>
              <w:divBdr>
                <w:top w:val="none" w:sz="0" w:space="0" w:color="auto"/>
                <w:left w:val="none" w:sz="0" w:space="0" w:color="auto"/>
                <w:bottom w:val="none" w:sz="0" w:space="0" w:color="auto"/>
                <w:right w:val="none" w:sz="0" w:space="0" w:color="auto"/>
              </w:divBdr>
            </w:div>
          </w:divsChild>
        </w:div>
        <w:div w:id="468135524">
          <w:marLeft w:val="0"/>
          <w:marRight w:val="0"/>
          <w:marTop w:val="0"/>
          <w:marBottom w:val="0"/>
          <w:divBdr>
            <w:top w:val="none" w:sz="0" w:space="0" w:color="auto"/>
            <w:left w:val="none" w:sz="0" w:space="0" w:color="auto"/>
            <w:bottom w:val="none" w:sz="0" w:space="0" w:color="auto"/>
            <w:right w:val="none" w:sz="0" w:space="0" w:color="auto"/>
          </w:divBdr>
          <w:divsChild>
            <w:div w:id="1523475427">
              <w:marLeft w:val="0"/>
              <w:marRight w:val="0"/>
              <w:marTop w:val="0"/>
              <w:marBottom w:val="0"/>
              <w:divBdr>
                <w:top w:val="none" w:sz="0" w:space="0" w:color="auto"/>
                <w:left w:val="none" w:sz="0" w:space="0" w:color="auto"/>
                <w:bottom w:val="none" w:sz="0" w:space="0" w:color="auto"/>
                <w:right w:val="none" w:sz="0" w:space="0" w:color="auto"/>
              </w:divBdr>
            </w:div>
          </w:divsChild>
        </w:div>
        <w:div w:id="471168724">
          <w:marLeft w:val="0"/>
          <w:marRight w:val="0"/>
          <w:marTop w:val="0"/>
          <w:marBottom w:val="0"/>
          <w:divBdr>
            <w:top w:val="none" w:sz="0" w:space="0" w:color="auto"/>
            <w:left w:val="none" w:sz="0" w:space="0" w:color="auto"/>
            <w:bottom w:val="none" w:sz="0" w:space="0" w:color="auto"/>
            <w:right w:val="none" w:sz="0" w:space="0" w:color="auto"/>
          </w:divBdr>
          <w:divsChild>
            <w:div w:id="1960867205">
              <w:marLeft w:val="0"/>
              <w:marRight w:val="0"/>
              <w:marTop w:val="0"/>
              <w:marBottom w:val="0"/>
              <w:divBdr>
                <w:top w:val="none" w:sz="0" w:space="0" w:color="auto"/>
                <w:left w:val="none" w:sz="0" w:space="0" w:color="auto"/>
                <w:bottom w:val="none" w:sz="0" w:space="0" w:color="auto"/>
                <w:right w:val="none" w:sz="0" w:space="0" w:color="auto"/>
              </w:divBdr>
            </w:div>
          </w:divsChild>
        </w:div>
        <w:div w:id="531957940">
          <w:marLeft w:val="0"/>
          <w:marRight w:val="0"/>
          <w:marTop w:val="0"/>
          <w:marBottom w:val="0"/>
          <w:divBdr>
            <w:top w:val="none" w:sz="0" w:space="0" w:color="auto"/>
            <w:left w:val="none" w:sz="0" w:space="0" w:color="auto"/>
            <w:bottom w:val="none" w:sz="0" w:space="0" w:color="auto"/>
            <w:right w:val="none" w:sz="0" w:space="0" w:color="auto"/>
          </w:divBdr>
          <w:divsChild>
            <w:div w:id="1717581131">
              <w:marLeft w:val="0"/>
              <w:marRight w:val="0"/>
              <w:marTop w:val="0"/>
              <w:marBottom w:val="0"/>
              <w:divBdr>
                <w:top w:val="none" w:sz="0" w:space="0" w:color="auto"/>
                <w:left w:val="none" w:sz="0" w:space="0" w:color="auto"/>
                <w:bottom w:val="none" w:sz="0" w:space="0" w:color="auto"/>
                <w:right w:val="none" w:sz="0" w:space="0" w:color="auto"/>
              </w:divBdr>
            </w:div>
          </w:divsChild>
        </w:div>
        <w:div w:id="565411534">
          <w:marLeft w:val="0"/>
          <w:marRight w:val="0"/>
          <w:marTop w:val="0"/>
          <w:marBottom w:val="0"/>
          <w:divBdr>
            <w:top w:val="none" w:sz="0" w:space="0" w:color="auto"/>
            <w:left w:val="none" w:sz="0" w:space="0" w:color="auto"/>
            <w:bottom w:val="none" w:sz="0" w:space="0" w:color="auto"/>
            <w:right w:val="none" w:sz="0" w:space="0" w:color="auto"/>
          </w:divBdr>
          <w:divsChild>
            <w:div w:id="1855537197">
              <w:marLeft w:val="0"/>
              <w:marRight w:val="0"/>
              <w:marTop w:val="0"/>
              <w:marBottom w:val="0"/>
              <w:divBdr>
                <w:top w:val="none" w:sz="0" w:space="0" w:color="auto"/>
                <w:left w:val="none" w:sz="0" w:space="0" w:color="auto"/>
                <w:bottom w:val="none" w:sz="0" w:space="0" w:color="auto"/>
                <w:right w:val="none" w:sz="0" w:space="0" w:color="auto"/>
              </w:divBdr>
            </w:div>
          </w:divsChild>
        </w:div>
        <w:div w:id="579758641">
          <w:marLeft w:val="0"/>
          <w:marRight w:val="0"/>
          <w:marTop w:val="0"/>
          <w:marBottom w:val="0"/>
          <w:divBdr>
            <w:top w:val="none" w:sz="0" w:space="0" w:color="auto"/>
            <w:left w:val="none" w:sz="0" w:space="0" w:color="auto"/>
            <w:bottom w:val="none" w:sz="0" w:space="0" w:color="auto"/>
            <w:right w:val="none" w:sz="0" w:space="0" w:color="auto"/>
          </w:divBdr>
          <w:divsChild>
            <w:div w:id="2106732528">
              <w:marLeft w:val="0"/>
              <w:marRight w:val="0"/>
              <w:marTop w:val="0"/>
              <w:marBottom w:val="0"/>
              <w:divBdr>
                <w:top w:val="none" w:sz="0" w:space="0" w:color="auto"/>
                <w:left w:val="none" w:sz="0" w:space="0" w:color="auto"/>
                <w:bottom w:val="none" w:sz="0" w:space="0" w:color="auto"/>
                <w:right w:val="none" w:sz="0" w:space="0" w:color="auto"/>
              </w:divBdr>
            </w:div>
          </w:divsChild>
        </w:div>
        <w:div w:id="658770032">
          <w:marLeft w:val="0"/>
          <w:marRight w:val="0"/>
          <w:marTop w:val="0"/>
          <w:marBottom w:val="0"/>
          <w:divBdr>
            <w:top w:val="none" w:sz="0" w:space="0" w:color="auto"/>
            <w:left w:val="none" w:sz="0" w:space="0" w:color="auto"/>
            <w:bottom w:val="none" w:sz="0" w:space="0" w:color="auto"/>
            <w:right w:val="none" w:sz="0" w:space="0" w:color="auto"/>
          </w:divBdr>
          <w:divsChild>
            <w:div w:id="756750986">
              <w:marLeft w:val="0"/>
              <w:marRight w:val="0"/>
              <w:marTop w:val="0"/>
              <w:marBottom w:val="0"/>
              <w:divBdr>
                <w:top w:val="none" w:sz="0" w:space="0" w:color="auto"/>
                <w:left w:val="none" w:sz="0" w:space="0" w:color="auto"/>
                <w:bottom w:val="none" w:sz="0" w:space="0" w:color="auto"/>
                <w:right w:val="none" w:sz="0" w:space="0" w:color="auto"/>
              </w:divBdr>
            </w:div>
          </w:divsChild>
        </w:div>
        <w:div w:id="706754632">
          <w:marLeft w:val="0"/>
          <w:marRight w:val="0"/>
          <w:marTop w:val="0"/>
          <w:marBottom w:val="0"/>
          <w:divBdr>
            <w:top w:val="none" w:sz="0" w:space="0" w:color="auto"/>
            <w:left w:val="none" w:sz="0" w:space="0" w:color="auto"/>
            <w:bottom w:val="none" w:sz="0" w:space="0" w:color="auto"/>
            <w:right w:val="none" w:sz="0" w:space="0" w:color="auto"/>
          </w:divBdr>
          <w:divsChild>
            <w:div w:id="1634748405">
              <w:marLeft w:val="0"/>
              <w:marRight w:val="0"/>
              <w:marTop w:val="0"/>
              <w:marBottom w:val="0"/>
              <w:divBdr>
                <w:top w:val="none" w:sz="0" w:space="0" w:color="auto"/>
                <w:left w:val="none" w:sz="0" w:space="0" w:color="auto"/>
                <w:bottom w:val="none" w:sz="0" w:space="0" w:color="auto"/>
                <w:right w:val="none" w:sz="0" w:space="0" w:color="auto"/>
              </w:divBdr>
            </w:div>
          </w:divsChild>
        </w:div>
        <w:div w:id="724380474">
          <w:marLeft w:val="0"/>
          <w:marRight w:val="0"/>
          <w:marTop w:val="0"/>
          <w:marBottom w:val="0"/>
          <w:divBdr>
            <w:top w:val="none" w:sz="0" w:space="0" w:color="auto"/>
            <w:left w:val="none" w:sz="0" w:space="0" w:color="auto"/>
            <w:bottom w:val="none" w:sz="0" w:space="0" w:color="auto"/>
            <w:right w:val="none" w:sz="0" w:space="0" w:color="auto"/>
          </w:divBdr>
          <w:divsChild>
            <w:div w:id="2135244472">
              <w:marLeft w:val="0"/>
              <w:marRight w:val="0"/>
              <w:marTop w:val="0"/>
              <w:marBottom w:val="0"/>
              <w:divBdr>
                <w:top w:val="none" w:sz="0" w:space="0" w:color="auto"/>
                <w:left w:val="none" w:sz="0" w:space="0" w:color="auto"/>
                <w:bottom w:val="none" w:sz="0" w:space="0" w:color="auto"/>
                <w:right w:val="none" w:sz="0" w:space="0" w:color="auto"/>
              </w:divBdr>
            </w:div>
          </w:divsChild>
        </w:div>
        <w:div w:id="771363711">
          <w:marLeft w:val="0"/>
          <w:marRight w:val="0"/>
          <w:marTop w:val="0"/>
          <w:marBottom w:val="0"/>
          <w:divBdr>
            <w:top w:val="none" w:sz="0" w:space="0" w:color="auto"/>
            <w:left w:val="none" w:sz="0" w:space="0" w:color="auto"/>
            <w:bottom w:val="none" w:sz="0" w:space="0" w:color="auto"/>
            <w:right w:val="none" w:sz="0" w:space="0" w:color="auto"/>
          </w:divBdr>
          <w:divsChild>
            <w:div w:id="1406534007">
              <w:marLeft w:val="0"/>
              <w:marRight w:val="0"/>
              <w:marTop w:val="0"/>
              <w:marBottom w:val="0"/>
              <w:divBdr>
                <w:top w:val="none" w:sz="0" w:space="0" w:color="auto"/>
                <w:left w:val="none" w:sz="0" w:space="0" w:color="auto"/>
                <w:bottom w:val="none" w:sz="0" w:space="0" w:color="auto"/>
                <w:right w:val="none" w:sz="0" w:space="0" w:color="auto"/>
              </w:divBdr>
            </w:div>
          </w:divsChild>
        </w:div>
        <w:div w:id="857431610">
          <w:marLeft w:val="0"/>
          <w:marRight w:val="0"/>
          <w:marTop w:val="0"/>
          <w:marBottom w:val="0"/>
          <w:divBdr>
            <w:top w:val="none" w:sz="0" w:space="0" w:color="auto"/>
            <w:left w:val="none" w:sz="0" w:space="0" w:color="auto"/>
            <w:bottom w:val="none" w:sz="0" w:space="0" w:color="auto"/>
            <w:right w:val="none" w:sz="0" w:space="0" w:color="auto"/>
          </w:divBdr>
          <w:divsChild>
            <w:div w:id="686294641">
              <w:marLeft w:val="0"/>
              <w:marRight w:val="0"/>
              <w:marTop w:val="0"/>
              <w:marBottom w:val="0"/>
              <w:divBdr>
                <w:top w:val="none" w:sz="0" w:space="0" w:color="auto"/>
                <w:left w:val="none" w:sz="0" w:space="0" w:color="auto"/>
                <w:bottom w:val="none" w:sz="0" w:space="0" w:color="auto"/>
                <w:right w:val="none" w:sz="0" w:space="0" w:color="auto"/>
              </w:divBdr>
            </w:div>
          </w:divsChild>
        </w:div>
        <w:div w:id="862862217">
          <w:marLeft w:val="0"/>
          <w:marRight w:val="0"/>
          <w:marTop w:val="0"/>
          <w:marBottom w:val="0"/>
          <w:divBdr>
            <w:top w:val="none" w:sz="0" w:space="0" w:color="auto"/>
            <w:left w:val="none" w:sz="0" w:space="0" w:color="auto"/>
            <w:bottom w:val="none" w:sz="0" w:space="0" w:color="auto"/>
            <w:right w:val="none" w:sz="0" w:space="0" w:color="auto"/>
          </w:divBdr>
          <w:divsChild>
            <w:div w:id="709108586">
              <w:marLeft w:val="0"/>
              <w:marRight w:val="0"/>
              <w:marTop w:val="0"/>
              <w:marBottom w:val="0"/>
              <w:divBdr>
                <w:top w:val="none" w:sz="0" w:space="0" w:color="auto"/>
                <w:left w:val="none" w:sz="0" w:space="0" w:color="auto"/>
                <w:bottom w:val="none" w:sz="0" w:space="0" w:color="auto"/>
                <w:right w:val="none" w:sz="0" w:space="0" w:color="auto"/>
              </w:divBdr>
            </w:div>
          </w:divsChild>
        </w:div>
        <w:div w:id="1079257763">
          <w:marLeft w:val="0"/>
          <w:marRight w:val="0"/>
          <w:marTop w:val="0"/>
          <w:marBottom w:val="0"/>
          <w:divBdr>
            <w:top w:val="none" w:sz="0" w:space="0" w:color="auto"/>
            <w:left w:val="none" w:sz="0" w:space="0" w:color="auto"/>
            <w:bottom w:val="none" w:sz="0" w:space="0" w:color="auto"/>
            <w:right w:val="none" w:sz="0" w:space="0" w:color="auto"/>
          </w:divBdr>
          <w:divsChild>
            <w:div w:id="1535314693">
              <w:marLeft w:val="0"/>
              <w:marRight w:val="0"/>
              <w:marTop w:val="0"/>
              <w:marBottom w:val="0"/>
              <w:divBdr>
                <w:top w:val="none" w:sz="0" w:space="0" w:color="auto"/>
                <w:left w:val="none" w:sz="0" w:space="0" w:color="auto"/>
                <w:bottom w:val="none" w:sz="0" w:space="0" w:color="auto"/>
                <w:right w:val="none" w:sz="0" w:space="0" w:color="auto"/>
              </w:divBdr>
            </w:div>
          </w:divsChild>
        </w:div>
        <w:div w:id="1115297551">
          <w:marLeft w:val="0"/>
          <w:marRight w:val="0"/>
          <w:marTop w:val="0"/>
          <w:marBottom w:val="0"/>
          <w:divBdr>
            <w:top w:val="none" w:sz="0" w:space="0" w:color="auto"/>
            <w:left w:val="none" w:sz="0" w:space="0" w:color="auto"/>
            <w:bottom w:val="none" w:sz="0" w:space="0" w:color="auto"/>
            <w:right w:val="none" w:sz="0" w:space="0" w:color="auto"/>
          </w:divBdr>
          <w:divsChild>
            <w:div w:id="55207598">
              <w:marLeft w:val="0"/>
              <w:marRight w:val="0"/>
              <w:marTop w:val="0"/>
              <w:marBottom w:val="0"/>
              <w:divBdr>
                <w:top w:val="none" w:sz="0" w:space="0" w:color="auto"/>
                <w:left w:val="none" w:sz="0" w:space="0" w:color="auto"/>
                <w:bottom w:val="none" w:sz="0" w:space="0" w:color="auto"/>
                <w:right w:val="none" w:sz="0" w:space="0" w:color="auto"/>
              </w:divBdr>
            </w:div>
          </w:divsChild>
        </w:div>
        <w:div w:id="1135873803">
          <w:marLeft w:val="0"/>
          <w:marRight w:val="0"/>
          <w:marTop w:val="0"/>
          <w:marBottom w:val="0"/>
          <w:divBdr>
            <w:top w:val="none" w:sz="0" w:space="0" w:color="auto"/>
            <w:left w:val="none" w:sz="0" w:space="0" w:color="auto"/>
            <w:bottom w:val="none" w:sz="0" w:space="0" w:color="auto"/>
            <w:right w:val="none" w:sz="0" w:space="0" w:color="auto"/>
          </w:divBdr>
          <w:divsChild>
            <w:div w:id="255479355">
              <w:marLeft w:val="0"/>
              <w:marRight w:val="0"/>
              <w:marTop w:val="0"/>
              <w:marBottom w:val="0"/>
              <w:divBdr>
                <w:top w:val="none" w:sz="0" w:space="0" w:color="auto"/>
                <w:left w:val="none" w:sz="0" w:space="0" w:color="auto"/>
                <w:bottom w:val="none" w:sz="0" w:space="0" w:color="auto"/>
                <w:right w:val="none" w:sz="0" w:space="0" w:color="auto"/>
              </w:divBdr>
            </w:div>
          </w:divsChild>
        </w:div>
        <w:div w:id="1232613863">
          <w:marLeft w:val="0"/>
          <w:marRight w:val="0"/>
          <w:marTop w:val="0"/>
          <w:marBottom w:val="0"/>
          <w:divBdr>
            <w:top w:val="none" w:sz="0" w:space="0" w:color="auto"/>
            <w:left w:val="none" w:sz="0" w:space="0" w:color="auto"/>
            <w:bottom w:val="none" w:sz="0" w:space="0" w:color="auto"/>
            <w:right w:val="none" w:sz="0" w:space="0" w:color="auto"/>
          </w:divBdr>
          <w:divsChild>
            <w:div w:id="1175147772">
              <w:marLeft w:val="0"/>
              <w:marRight w:val="0"/>
              <w:marTop w:val="0"/>
              <w:marBottom w:val="0"/>
              <w:divBdr>
                <w:top w:val="none" w:sz="0" w:space="0" w:color="auto"/>
                <w:left w:val="none" w:sz="0" w:space="0" w:color="auto"/>
                <w:bottom w:val="none" w:sz="0" w:space="0" w:color="auto"/>
                <w:right w:val="none" w:sz="0" w:space="0" w:color="auto"/>
              </w:divBdr>
            </w:div>
            <w:div w:id="1624926067">
              <w:marLeft w:val="0"/>
              <w:marRight w:val="0"/>
              <w:marTop w:val="0"/>
              <w:marBottom w:val="0"/>
              <w:divBdr>
                <w:top w:val="none" w:sz="0" w:space="0" w:color="auto"/>
                <w:left w:val="none" w:sz="0" w:space="0" w:color="auto"/>
                <w:bottom w:val="none" w:sz="0" w:space="0" w:color="auto"/>
                <w:right w:val="none" w:sz="0" w:space="0" w:color="auto"/>
              </w:divBdr>
            </w:div>
          </w:divsChild>
        </w:div>
        <w:div w:id="1255750673">
          <w:marLeft w:val="0"/>
          <w:marRight w:val="0"/>
          <w:marTop w:val="0"/>
          <w:marBottom w:val="0"/>
          <w:divBdr>
            <w:top w:val="none" w:sz="0" w:space="0" w:color="auto"/>
            <w:left w:val="none" w:sz="0" w:space="0" w:color="auto"/>
            <w:bottom w:val="none" w:sz="0" w:space="0" w:color="auto"/>
            <w:right w:val="none" w:sz="0" w:space="0" w:color="auto"/>
          </w:divBdr>
          <w:divsChild>
            <w:div w:id="672880888">
              <w:marLeft w:val="0"/>
              <w:marRight w:val="0"/>
              <w:marTop w:val="0"/>
              <w:marBottom w:val="0"/>
              <w:divBdr>
                <w:top w:val="none" w:sz="0" w:space="0" w:color="auto"/>
                <w:left w:val="none" w:sz="0" w:space="0" w:color="auto"/>
                <w:bottom w:val="none" w:sz="0" w:space="0" w:color="auto"/>
                <w:right w:val="none" w:sz="0" w:space="0" w:color="auto"/>
              </w:divBdr>
            </w:div>
          </w:divsChild>
        </w:div>
        <w:div w:id="1302345952">
          <w:marLeft w:val="0"/>
          <w:marRight w:val="0"/>
          <w:marTop w:val="0"/>
          <w:marBottom w:val="0"/>
          <w:divBdr>
            <w:top w:val="none" w:sz="0" w:space="0" w:color="auto"/>
            <w:left w:val="none" w:sz="0" w:space="0" w:color="auto"/>
            <w:bottom w:val="none" w:sz="0" w:space="0" w:color="auto"/>
            <w:right w:val="none" w:sz="0" w:space="0" w:color="auto"/>
          </w:divBdr>
          <w:divsChild>
            <w:div w:id="684092842">
              <w:marLeft w:val="0"/>
              <w:marRight w:val="0"/>
              <w:marTop w:val="0"/>
              <w:marBottom w:val="0"/>
              <w:divBdr>
                <w:top w:val="none" w:sz="0" w:space="0" w:color="auto"/>
                <w:left w:val="none" w:sz="0" w:space="0" w:color="auto"/>
                <w:bottom w:val="none" w:sz="0" w:space="0" w:color="auto"/>
                <w:right w:val="none" w:sz="0" w:space="0" w:color="auto"/>
              </w:divBdr>
            </w:div>
          </w:divsChild>
        </w:div>
        <w:div w:id="1319263059">
          <w:marLeft w:val="0"/>
          <w:marRight w:val="0"/>
          <w:marTop w:val="0"/>
          <w:marBottom w:val="0"/>
          <w:divBdr>
            <w:top w:val="none" w:sz="0" w:space="0" w:color="auto"/>
            <w:left w:val="none" w:sz="0" w:space="0" w:color="auto"/>
            <w:bottom w:val="none" w:sz="0" w:space="0" w:color="auto"/>
            <w:right w:val="none" w:sz="0" w:space="0" w:color="auto"/>
          </w:divBdr>
          <w:divsChild>
            <w:div w:id="1661959482">
              <w:marLeft w:val="0"/>
              <w:marRight w:val="0"/>
              <w:marTop w:val="0"/>
              <w:marBottom w:val="0"/>
              <w:divBdr>
                <w:top w:val="none" w:sz="0" w:space="0" w:color="auto"/>
                <w:left w:val="none" w:sz="0" w:space="0" w:color="auto"/>
                <w:bottom w:val="none" w:sz="0" w:space="0" w:color="auto"/>
                <w:right w:val="none" w:sz="0" w:space="0" w:color="auto"/>
              </w:divBdr>
            </w:div>
          </w:divsChild>
        </w:div>
        <w:div w:id="1355427177">
          <w:marLeft w:val="0"/>
          <w:marRight w:val="0"/>
          <w:marTop w:val="0"/>
          <w:marBottom w:val="0"/>
          <w:divBdr>
            <w:top w:val="none" w:sz="0" w:space="0" w:color="auto"/>
            <w:left w:val="none" w:sz="0" w:space="0" w:color="auto"/>
            <w:bottom w:val="none" w:sz="0" w:space="0" w:color="auto"/>
            <w:right w:val="none" w:sz="0" w:space="0" w:color="auto"/>
          </w:divBdr>
          <w:divsChild>
            <w:div w:id="768114279">
              <w:marLeft w:val="0"/>
              <w:marRight w:val="0"/>
              <w:marTop w:val="0"/>
              <w:marBottom w:val="0"/>
              <w:divBdr>
                <w:top w:val="none" w:sz="0" w:space="0" w:color="auto"/>
                <w:left w:val="none" w:sz="0" w:space="0" w:color="auto"/>
                <w:bottom w:val="none" w:sz="0" w:space="0" w:color="auto"/>
                <w:right w:val="none" w:sz="0" w:space="0" w:color="auto"/>
              </w:divBdr>
            </w:div>
          </w:divsChild>
        </w:div>
        <w:div w:id="1549998993">
          <w:marLeft w:val="0"/>
          <w:marRight w:val="0"/>
          <w:marTop w:val="0"/>
          <w:marBottom w:val="0"/>
          <w:divBdr>
            <w:top w:val="none" w:sz="0" w:space="0" w:color="auto"/>
            <w:left w:val="none" w:sz="0" w:space="0" w:color="auto"/>
            <w:bottom w:val="none" w:sz="0" w:space="0" w:color="auto"/>
            <w:right w:val="none" w:sz="0" w:space="0" w:color="auto"/>
          </w:divBdr>
          <w:divsChild>
            <w:div w:id="1491213910">
              <w:marLeft w:val="0"/>
              <w:marRight w:val="0"/>
              <w:marTop w:val="0"/>
              <w:marBottom w:val="0"/>
              <w:divBdr>
                <w:top w:val="none" w:sz="0" w:space="0" w:color="auto"/>
                <w:left w:val="none" w:sz="0" w:space="0" w:color="auto"/>
                <w:bottom w:val="none" w:sz="0" w:space="0" w:color="auto"/>
                <w:right w:val="none" w:sz="0" w:space="0" w:color="auto"/>
              </w:divBdr>
            </w:div>
          </w:divsChild>
        </w:div>
        <w:div w:id="1560050356">
          <w:marLeft w:val="0"/>
          <w:marRight w:val="0"/>
          <w:marTop w:val="0"/>
          <w:marBottom w:val="0"/>
          <w:divBdr>
            <w:top w:val="none" w:sz="0" w:space="0" w:color="auto"/>
            <w:left w:val="none" w:sz="0" w:space="0" w:color="auto"/>
            <w:bottom w:val="none" w:sz="0" w:space="0" w:color="auto"/>
            <w:right w:val="none" w:sz="0" w:space="0" w:color="auto"/>
          </w:divBdr>
          <w:divsChild>
            <w:div w:id="1395276276">
              <w:marLeft w:val="0"/>
              <w:marRight w:val="0"/>
              <w:marTop w:val="0"/>
              <w:marBottom w:val="0"/>
              <w:divBdr>
                <w:top w:val="none" w:sz="0" w:space="0" w:color="auto"/>
                <w:left w:val="none" w:sz="0" w:space="0" w:color="auto"/>
                <w:bottom w:val="none" w:sz="0" w:space="0" w:color="auto"/>
                <w:right w:val="none" w:sz="0" w:space="0" w:color="auto"/>
              </w:divBdr>
            </w:div>
          </w:divsChild>
        </w:div>
        <w:div w:id="1636326190">
          <w:marLeft w:val="0"/>
          <w:marRight w:val="0"/>
          <w:marTop w:val="0"/>
          <w:marBottom w:val="0"/>
          <w:divBdr>
            <w:top w:val="none" w:sz="0" w:space="0" w:color="auto"/>
            <w:left w:val="none" w:sz="0" w:space="0" w:color="auto"/>
            <w:bottom w:val="none" w:sz="0" w:space="0" w:color="auto"/>
            <w:right w:val="none" w:sz="0" w:space="0" w:color="auto"/>
          </w:divBdr>
          <w:divsChild>
            <w:div w:id="1689872907">
              <w:marLeft w:val="0"/>
              <w:marRight w:val="0"/>
              <w:marTop w:val="0"/>
              <w:marBottom w:val="0"/>
              <w:divBdr>
                <w:top w:val="none" w:sz="0" w:space="0" w:color="auto"/>
                <w:left w:val="none" w:sz="0" w:space="0" w:color="auto"/>
                <w:bottom w:val="none" w:sz="0" w:space="0" w:color="auto"/>
                <w:right w:val="none" w:sz="0" w:space="0" w:color="auto"/>
              </w:divBdr>
            </w:div>
          </w:divsChild>
        </w:div>
        <w:div w:id="1652901866">
          <w:marLeft w:val="0"/>
          <w:marRight w:val="0"/>
          <w:marTop w:val="0"/>
          <w:marBottom w:val="0"/>
          <w:divBdr>
            <w:top w:val="none" w:sz="0" w:space="0" w:color="auto"/>
            <w:left w:val="none" w:sz="0" w:space="0" w:color="auto"/>
            <w:bottom w:val="none" w:sz="0" w:space="0" w:color="auto"/>
            <w:right w:val="none" w:sz="0" w:space="0" w:color="auto"/>
          </w:divBdr>
          <w:divsChild>
            <w:div w:id="1209148434">
              <w:marLeft w:val="0"/>
              <w:marRight w:val="0"/>
              <w:marTop w:val="0"/>
              <w:marBottom w:val="0"/>
              <w:divBdr>
                <w:top w:val="none" w:sz="0" w:space="0" w:color="auto"/>
                <w:left w:val="none" w:sz="0" w:space="0" w:color="auto"/>
                <w:bottom w:val="none" w:sz="0" w:space="0" w:color="auto"/>
                <w:right w:val="none" w:sz="0" w:space="0" w:color="auto"/>
              </w:divBdr>
            </w:div>
          </w:divsChild>
        </w:div>
        <w:div w:id="1706516729">
          <w:marLeft w:val="0"/>
          <w:marRight w:val="0"/>
          <w:marTop w:val="0"/>
          <w:marBottom w:val="0"/>
          <w:divBdr>
            <w:top w:val="none" w:sz="0" w:space="0" w:color="auto"/>
            <w:left w:val="none" w:sz="0" w:space="0" w:color="auto"/>
            <w:bottom w:val="none" w:sz="0" w:space="0" w:color="auto"/>
            <w:right w:val="none" w:sz="0" w:space="0" w:color="auto"/>
          </w:divBdr>
          <w:divsChild>
            <w:div w:id="1844590372">
              <w:marLeft w:val="0"/>
              <w:marRight w:val="0"/>
              <w:marTop w:val="0"/>
              <w:marBottom w:val="0"/>
              <w:divBdr>
                <w:top w:val="none" w:sz="0" w:space="0" w:color="auto"/>
                <w:left w:val="none" w:sz="0" w:space="0" w:color="auto"/>
                <w:bottom w:val="none" w:sz="0" w:space="0" w:color="auto"/>
                <w:right w:val="none" w:sz="0" w:space="0" w:color="auto"/>
              </w:divBdr>
            </w:div>
          </w:divsChild>
        </w:div>
        <w:div w:id="1950236648">
          <w:marLeft w:val="0"/>
          <w:marRight w:val="0"/>
          <w:marTop w:val="0"/>
          <w:marBottom w:val="0"/>
          <w:divBdr>
            <w:top w:val="none" w:sz="0" w:space="0" w:color="auto"/>
            <w:left w:val="none" w:sz="0" w:space="0" w:color="auto"/>
            <w:bottom w:val="none" w:sz="0" w:space="0" w:color="auto"/>
            <w:right w:val="none" w:sz="0" w:space="0" w:color="auto"/>
          </w:divBdr>
          <w:divsChild>
            <w:div w:id="1987666760">
              <w:marLeft w:val="0"/>
              <w:marRight w:val="0"/>
              <w:marTop w:val="0"/>
              <w:marBottom w:val="0"/>
              <w:divBdr>
                <w:top w:val="none" w:sz="0" w:space="0" w:color="auto"/>
                <w:left w:val="none" w:sz="0" w:space="0" w:color="auto"/>
                <w:bottom w:val="none" w:sz="0" w:space="0" w:color="auto"/>
                <w:right w:val="none" w:sz="0" w:space="0" w:color="auto"/>
              </w:divBdr>
            </w:div>
          </w:divsChild>
        </w:div>
        <w:div w:id="1953173675">
          <w:marLeft w:val="0"/>
          <w:marRight w:val="0"/>
          <w:marTop w:val="0"/>
          <w:marBottom w:val="0"/>
          <w:divBdr>
            <w:top w:val="none" w:sz="0" w:space="0" w:color="auto"/>
            <w:left w:val="none" w:sz="0" w:space="0" w:color="auto"/>
            <w:bottom w:val="none" w:sz="0" w:space="0" w:color="auto"/>
            <w:right w:val="none" w:sz="0" w:space="0" w:color="auto"/>
          </w:divBdr>
          <w:divsChild>
            <w:div w:id="381247521">
              <w:marLeft w:val="0"/>
              <w:marRight w:val="0"/>
              <w:marTop w:val="0"/>
              <w:marBottom w:val="0"/>
              <w:divBdr>
                <w:top w:val="none" w:sz="0" w:space="0" w:color="auto"/>
                <w:left w:val="none" w:sz="0" w:space="0" w:color="auto"/>
                <w:bottom w:val="none" w:sz="0" w:space="0" w:color="auto"/>
                <w:right w:val="none" w:sz="0" w:space="0" w:color="auto"/>
              </w:divBdr>
            </w:div>
          </w:divsChild>
        </w:div>
        <w:div w:id="1958490255">
          <w:marLeft w:val="0"/>
          <w:marRight w:val="0"/>
          <w:marTop w:val="0"/>
          <w:marBottom w:val="0"/>
          <w:divBdr>
            <w:top w:val="none" w:sz="0" w:space="0" w:color="auto"/>
            <w:left w:val="none" w:sz="0" w:space="0" w:color="auto"/>
            <w:bottom w:val="none" w:sz="0" w:space="0" w:color="auto"/>
            <w:right w:val="none" w:sz="0" w:space="0" w:color="auto"/>
          </w:divBdr>
          <w:divsChild>
            <w:div w:id="1543513354">
              <w:marLeft w:val="0"/>
              <w:marRight w:val="0"/>
              <w:marTop w:val="0"/>
              <w:marBottom w:val="0"/>
              <w:divBdr>
                <w:top w:val="none" w:sz="0" w:space="0" w:color="auto"/>
                <w:left w:val="none" w:sz="0" w:space="0" w:color="auto"/>
                <w:bottom w:val="none" w:sz="0" w:space="0" w:color="auto"/>
                <w:right w:val="none" w:sz="0" w:space="0" w:color="auto"/>
              </w:divBdr>
            </w:div>
          </w:divsChild>
        </w:div>
        <w:div w:id="2101099765">
          <w:marLeft w:val="0"/>
          <w:marRight w:val="0"/>
          <w:marTop w:val="0"/>
          <w:marBottom w:val="0"/>
          <w:divBdr>
            <w:top w:val="none" w:sz="0" w:space="0" w:color="auto"/>
            <w:left w:val="none" w:sz="0" w:space="0" w:color="auto"/>
            <w:bottom w:val="none" w:sz="0" w:space="0" w:color="auto"/>
            <w:right w:val="none" w:sz="0" w:space="0" w:color="auto"/>
          </w:divBdr>
          <w:divsChild>
            <w:div w:id="653996212">
              <w:marLeft w:val="0"/>
              <w:marRight w:val="0"/>
              <w:marTop w:val="0"/>
              <w:marBottom w:val="0"/>
              <w:divBdr>
                <w:top w:val="none" w:sz="0" w:space="0" w:color="auto"/>
                <w:left w:val="none" w:sz="0" w:space="0" w:color="auto"/>
                <w:bottom w:val="none" w:sz="0" w:space="0" w:color="auto"/>
                <w:right w:val="none" w:sz="0" w:space="0" w:color="auto"/>
              </w:divBdr>
            </w:div>
            <w:div w:id="1873031910">
              <w:marLeft w:val="0"/>
              <w:marRight w:val="0"/>
              <w:marTop w:val="0"/>
              <w:marBottom w:val="0"/>
              <w:divBdr>
                <w:top w:val="none" w:sz="0" w:space="0" w:color="auto"/>
                <w:left w:val="none" w:sz="0" w:space="0" w:color="auto"/>
                <w:bottom w:val="none" w:sz="0" w:space="0" w:color="auto"/>
                <w:right w:val="none" w:sz="0" w:space="0" w:color="auto"/>
              </w:divBdr>
            </w:div>
          </w:divsChild>
        </w:div>
        <w:div w:id="2145730890">
          <w:marLeft w:val="0"/>
          <w:marRight w:val="0"/>
          <w:marTop w:val="0"/>
          <w:marBottom w:val="0"/>
          <w:divBdr>
            <w:top w:val="none" w:sz="0" w:space="0" w:color="auto"/>
            <w:left w:val="none" w:sz="0" w:space="0" w:color="auto"/>
            <w:bottom w:val="none" w:sz="0" w:space="0" w:color="auto"/>
            <w:right w:val="none" w:sz="0" w:space="0" w:color="auto"/>
          </w:divBdr>
          <w:divsChild>
            <w:div w:id="13923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5471">
      <w:bodyDiv w:val="1"/>
      <w:marLeft w:val="0"/>
      <w:marRight w:val="0"/>
      <w:marTop w:val="0"/>
      <w:marBottom w:val="0"/>
      <w:divBdr>
        <w:top w:val="none" w:sz="0" w:space="0" w:color="auto"/>
        <w:left w:val="none" w:sz="0" w:space="0" w:color="auto"/>
        <w:bottom w:val="none" w:sz="0" w:space="0" w:color="auto"/>
        <w:right w:val="none" w:sz="0" w:space="0" w:color="auto"/>
      </w:divBdr>
    </w:div>
    <w:div w:id="1962417409">
      <w:bodyDiv w:val="1"/>
      <w:marLeft w:val="0"/>
      <w:marRight w:val="0"/>
      <w:marTop w:val="0"/>
      <w:marBottom w:val="0"/>
      <w:divBdr>
        <w:top w:val="none" w:sz="0" w:space="0" w:color="auto"/>
        <w:left w:val="none" w:sz="0" w:space="0" w:color="auto"/>
        <w:bottom w:val="none" w:sz="0" w:space="0" w:color="auto"/>
        <w:right w:val="none" w:sz="0" w:space="0" w:color="auto"/>
      </w:divBdr>
    </w:div>
    <w:div w:id="202154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verificationacademy.com/cookbook/uvm" TargetMode="External"/><Relationship Id="rId26" Type="http://schemas.openxmlformats.org/officeDocument/2006/relationships/hyperlink" Target="https://docs.intel.com/documents/Security_IP/HAS/COMMON/IP%20HAS%20Chapters/ChapCSME02%20CSE/ChapCSME02%20CSE.html" TargetMode="External"/><Relationship Id="rId39" Type="http://schemas.openxmlformats.org/officeDocument/2006/relationships/hyperlink" Target="https://docs.intel.com/documents/arch_register_spec/Documents/RegisterValidationRequirements/RegisterValidationRequirements.html" TargetMode="External"/><Relationship Id="rId21" Type="http://schemas.openxmlformats.org/officeDocument/2006/relationships/diagramQuickStyle" Target="diagrams/quickStyle1.xml"/><Relationship Id="rId34" Type="http://schemas.openxmlformats.org/officeDocument/2006/relationships/image" Target="media/image9.png"/><Relationship Id="rId42" Type="http://schemas.openxmlformats.org/officeDocument/2006/relationships/image" Target="media/image14.png"/><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6/09/relationships/commentsIds" Target="commentsIds.xm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docs.intel.com/documents/Security_IP/HAS/COMMON/IP%20HAS%20Chapters/ChapCSME02%20CSE/ChapCSME02%20CSE.html"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https://hsdes.intel.com/resource/14012033569" TargetMode="External"/><Relationship Id="rId45" Type="http://schemas.openxmlformats.org/officeDocument/2006/relationships/theme" Target="theme/theme1.xml"/><Relationship Id="rId5" Type="http://schemas.openxmlformats.org/officeDocument/2006/relationships/numbering" Target="numbering.xml"/><Relationship Id="rId15" Type="http://schemas.microsoft.com/office/2011/relationships/commentsExtended" Target="commentsExtended.xml"/><Relationship Id="rId23" Type="http://schemas.microsoft.com/office/2007/relationships/diagramDrawing" Target="diagrams/drawing1.xml"/><Relationship Id="rId28" Type="http://schemas.openxmlformats.org/officeDocument/2006/relationships/image" Target="media/image4.emf"/><Relationship Id="rId36"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diagramData" Target="diagrams/data1.xml"/><Relationship Id="rId31" Type="http://schemas.openxmlformats.org/officeDocument/2006/relationships/image" Target="media/image6.png"/><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diagramColors" Target="diagrams/colors1.xml"/><Relationship Id="rId27" Type="http://schemas.openxmlformats.org/officeDocument/2006/relationships/hyperlink" Target="https://docs.intel.com/documents/Security_IP/HAS/COMMON/IP%20HAS%20Chapters/ChapCSME02%20CSE/ChapCSME02%20CSE.html"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emf"/><Relationship Id="rId17" Type="http://schemas.microsoft.com/office/2018/08/relationships/commentsExtensible" Target="commentsExtensible.xml"/><Relationship Id="rId25" Type="http://schemas.openxmlformats.org/officeDocument/2006/relationships/hyperlink" Target="https://docs.intel.com/documents/Security_IP/HAS/COMMON/IP%20HAS%20Chapters/ChapCSME02%20CSE/ChapCSME02%20CSE.html" TargetMode="External"/><Relationship Id="rId33" Type="http://schemas.openxmlformats.org/officeDocument/2006/relationships/image" Target="media/image8.png"/><Relationship Id="rId38" Type="http://schemas.openxmlformats.org/officeDocument/2006/relationships/image" Target="media/image13.png"/><Relationship Id="rId20" Type="http://schemas.openxmlformats.org/officeDocument/2006/relationships/diagramLayout" Target="diagrams/layout1.xml"/><Relationship Id="rId41" Type="http://schemas.openxmlformats.org/officeDocument/2006/relationships/hyperlink" Target="https://hsdes.intel.com/resource/14012033569"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E6B3C3-B1AF-4153-9C10-DE4F19D32928}" type="doc">
      <dgm:prSet loTypeId="urn:microsoft.com/office/officeart/2005/8/layout/hChevron3" loCatId="process" qsTypeId="urn:microsoft.com/office/officeart/2005/8/quickstyle/simple1" qsCatId="simple" csTypeId="urn:microsoft.com/office/officeart/2005/8/colors/colorful1" csCatId="colorful" phldr="1"/>
      <dgm:spPr/>
    </dgm:pt>
    <dgm:pt modelId="{3EC29D60-E2FC-423E-AD99-A694117EA016}">
      <dgm:prSet phldrT="[Text]"/>
      <dgm:spPr/>
      <dgm:t>
        <a:bodyPr/>
        <a:lstStyle/>
        <a:p>
          <a:r>
            <a:rPr lang="en-US"/>
            <a:t>Class based configuration object retrieves info using Template ToolKit</a:t>
          </a:r>
        </a:p>
      </dgm:t>
    </dgm:pt>
    <dgm:pt modelId="{1536DE01-04D7-4747-A635-A45189AAF5D0}" type="parTrans" cxnId="{42462179-CEDF-4770-A82D-5B4F65CDCAB6}">
      <dgm:prSet/>
      <dgm:spPr/>
      <dgm:t>
        <a:bodyPr/>
        <a:lstStyle/>
        <a:p>
          <a:endParaRPr lang="en-US"/>
        </a:p>
      </dgm:t>
    </dgm:pt>
    <dgm:pt modelId="{B7B4B635-013D-4146-B5FE-272C15F737AA}" type="sibTrans" cxnId="{42462179-CEDF-4770-A82D-5B4F65CDCAB6}">
      <dgm:prSet/>
      <dgm:spPr/>
      <dgm:t>
        <a:bodyPr/>
        <a:lstStyle/>
        <a:p>
          <a:endParaRPr lang="en-US"/>
        </a:p>
      </dgm:t>
    </dgm:pt>
    <dgm:pt modelId="{22436836-3151-4848-A4EE-4E974296C9A5}">
      <dgm:prSet phldrT="[Text]"/>
      <dgm:spPr/>
      <dgm:t>
        <a:bodyPr/>
        <a:lstStyle/>
        <a:p>
          <a:pPr algn="ctr"/>
          <a:r>
            <a:rPr lang="en-US"/>
            <a:t>Test component gets and passes the configuration object to environment class</a:t>
          </a:r>
        </a:p>
      </dgm:t>
    </dgm:pt>
    <dgm:pt modelId="{8C38FBAC-0047-4576-95FB-B1221D33BA18}" type="parTrans" cxnId="{96C2FB30-A916-446D-AE7C-A4C92DA1749B}">
      <dgm:prSet/>
      <dgm:spPr/>
      <dgm:t>
        <a:bodyPr/>
        <a:lstStyle/>
        <a:p>
          <a:endParaRPr lang="en-US"/>
        </a:p>
      </dgm:t>
    </dgm:pt>
    <dgm:pt modelId="{7954A3A0-1300-4982-B351-2226651DB61E}" type="sibTrans" cxnId="{96C2FB30-A916-446D-AE7C-A4C92DA1749B}">
      <dgm:prSet/>
      <dgm:spPr/>
      <dgm:t>
        <a:bodyPr/>
        <a:lstStyle/>
        <a:p>
          <a:endParaRPr lang="en-US"/>
        </a:p>
      </dgm:t>
    </dgm:pt>
    <dgm:pt modelId="{4D5DF89A-9A58-4F04-95A3-6BAC11192F74}">
      <dgm:prSet phldrT="[Text]"/>
      <dgm:spPr/>
      <dgm:t>
        <a:bodyPr/>
        <a:lstStyle/>
        <a:p>
          <a:r>
            <a:rPr lang="en-US"/>
            <a:t>object or component that has a handle to the environment class can access the configuration object</a:t>
          </a:r>
        </a:p>
      </dgm:t>
    </dgm:pt>
    <dgm:pt modelId="{1038DDB7-12E4-44C6-AE05-5D3AC6BA3C44}" type="parTrans" cxnId="{D5844598-E7F5-4C54-8419-9FA97D6F2FDB}">
      <dgm:prSet/>
      <dgm:spPr/>
      <dgm:t>
        <a:bodyPr/>
        <a:lstStyle/>
        <a:p>
          <a:endParaRPr lang="en-US"/>
        </a:p>
      </dgm:t>
    </dgm:pt>
    <dgm:pt modelId="{9F6B4435-3D44-4101-8F2D-733DCC3305D4}" type="sibTrans" cxnId="{D5844598-E7F5-4C54-8419-9FA97D6F2FDB}">
      <dgm:prSet/>
      <dgm:spPr/>
      <dgm:t>
        <a:bodyPr/>
        <a:lstStyle/>
        <a:p>
          <a:endParaRPr lang="en-US"/>
        </a:p>
      </dgm:t>
    </dgm:pt>
    <dgm:pt modelId="{DB76700A-7F48-43AF-BD70-110C2194DCC3}">
      <dgm:prSet phldrT="[Text]"/>
      <dgm:spPr/>
      <dgm:t>
        <a:bodyPr/>
        <a:lstStyle/>
        <a:p>
          <a:r>
            <a:rPr lang="en-US"/>
            <a:t>Paramete Package</a:t>
          </a:r>
        </a:p>
      </dgm:t>
    </dgm:pt>
    <dgm:pt modelId="{E2C65B0C-45D3-4E9E-8385-E7ED7D4CC954}" type="sibTrans" cxnId="{44200FD7-06AF-4BEB-A728-D33085212AC8}">
      <dgm:prSet/>
      <dgm:spPr/>
      <dgm:t>
        <a:bodyPr/>
        <a:lstStyle/>
        <a:p>
          <a:endParaRPr lang="en-US"/>
        </a:p>
      </dgm:t>
    </dgm:pt>
    <dgm:pt modelId="{C799439E-AD89-4ED1-889F-C63020F95F3B}" type="parTrans" cxnId="{44200FD7-06AF-4BEB-A728-D33085212AC8}">
      <dgm:prSet/>
      <dgm:spPr/>
      <dgm:t>
        <a:bodyPr/>
        <a:lstStyle/>
        <a:p>
          <a:endParaRPr lang="en-US"/>
        </a:p>
      </dgm:t>
    </dgm:pt>
    <dgm:pt modelId="{373985B1-4F7A-429F-A541-2AB063554DE8}" type="pres">
      <dgm:prSet presAssocID="{A3E6B3C3-B1AF-4153-9C10-DE4F19D32928}" presName="Name0" presStyleCnt="0">
        <dgm:presLayoutVars>
          <dgm:dir/>
          <dgm:resizeHandles val="exact"/>
        </dgm:presLayoutVars>
      </dgm:prSet>
      <dgm:spPr/>
    </dgm:pt>
    <dgm:pt modelId="{2290AB41-E09E-47C3-B9FF-876C8649C621}" type="pres">
      <dgm:prSet presAssocID="{DB76700A-7F48-43AF-BD70-110C2194DCC3}" presName="parTxOnly" presStyleLbl="node1" presStyleIdx="0" presStyleCnt="4">
        <dgm:presLayoutVars>
          <dgm:bulletEnabled val="1"/>
        </dgm:presLayoutVars>
      </dgm:prSet>
      <dgm:spPr/>
    </dgm:pt>
    <dgm:pt modelId="{20AF735B-A029-4F31-B216-D1CFCBDF87D9}" type="pres">
      <dgm:prSet presAssocID="{E2C65B0C-45D3-4E9E-8385-E7ED7D4CC954}" presName="parSpace" presStyleCnt="0"/>
      <dgm:spPr/>
    </dgm:pt>
    <dgm:pt modelId="{D869268A-3583-4029-B16C-D39481FF52F3}" type="pres">
      <dgm:prSet presAssocID="{3EC29D60-E2FC-423E-AD99-A694117EA016}" presName="parTxOnly" presStyleLbl="node1" presStyleIdx="1" presStyleCnt="4">
        <dgm:presLayoutVars>
          <dgm:bulletEnabled val="1"/>
        </dgm:presLayoutVars>
      </dgm:prSet>
      <dgm:spPr/>
    </dgm:pt>
    <dgm:pt modelId="{EA5DEF77-8A10-48AE-A65A-F3C0D1C5B0C8}" type="pres">
      <dgm:prSet presAssocID="{B7B4B635-013D-4146-B5FE-272C15F737AA}" presName="parSpace" presStyleCnt="0"/>
      <dgm:spPr/>
    </dgm:pt>
    <dgm:pt modelId="{AC277E5E-B51F-436B-B98E-998430EA5280}" type="pres">
      <dgm:prSet presAssocID="{22436836-3151-4848-A4EE-4E974296C9A5}" presName="parTxOnly" presStyleLbl="node1" presStyleIdx="2" presStyleCnt="4">
        <dgm:presLayoutVars>
          <dgm:bulletEnabled val="1"/>
        </dgm:presLayoutVars>
      </dgm:prSet>
      <dgm:spPr/>
    </dgm:pt>
    <dgm:pt modelId="{49BB0287-1453-4C1C-BE39-689E3515756D}" type="pres">
      <dgm:prSet presAssocID="{7954A3A0-1300-4982-B351-2226651DB61E}" presName="parSpace" presStyleCnt="0"/>
      <dgm:spPr/>
    </dgm:pt>
    <dgm:pt modelId="{DD41A6B2-8B26-42A6-A496-7B6E5FFC7DA4}" type="pres">
      <dgm:prSet presAssocID="{4D5DF89A-9A58-4F04-95A3-6BAC11192F74}" presName="parTxOnly" presStyleLbl="node1" presStyleIdx="3" presStyleCnt="4">
        <dgm:presLayoutVars>
          <dgm:bulletEnabled val="1"/>
        </dgm:presLayoutVars>
      </dgm:prSet>
      <dgm:spPr/>
    </dgm:pt>
  </dgm:ptLst>
  <dgm:cxnLst>
    <dgm:cxn modelId="{96C2FB30-A916-446D-AE7C-A4C92DA1749B}" srcId="{A3E6B3C3-B1AF-4153-9C10-DE4F19D32928}" destId="{22436836-3151-4848-A4EE-4E974296C9A5}" srcOrd="2" destOrd="0" parTransId="{8C38FBAC-0047-4576-95FB-B1221D33BA18}" sibTransId="{7954A3A0-1300-4982-B351-2226651DB61E}"/>
    <dgm:cxn modelId="{9B111D6A-34CD-4576-8123-74E295B20A7C}" type="presOf" srcId="{A3E6B3C3-B1AF-4153-9C10-DE4F19D32928}" destId="{373985B1-4F7A-429F-A541-2AB063554DE8}" srcOrd="0" destOrd="0" presId="urn:microsoft.com/office/officeart/2005/8/layout/hChevron3"/>
    <dgm:cxn modelId="{42462179-CEDF-4770-A82D-5B4F65CDCAB6}" srcId="{A3E6B3C3-B1AF-4153-9C10-DE4F19D32928}" destId="{3EC29D60-E2FC-423E-AD99-A694117EA016}" srcOrd="1" destOrd="0" parTransId="{1536DE01-04D7-4747-A635-A45189AAF5D0}" sibTransId="{B7B4B635-013D-4146-B5FE-272C15F737AA}"/>
    <dgm:cxn modelId="{356BF084-BBD8-4C30-87AF-D73B868C1DD9}" type="presOf" srcId="{4D5DF89A-9A58-4F04-95A3-6BAC11192F74}" destId="{DD41A6B2-8B26-42A6-A496-7B6E5FFC7DA4}" srcOrd="0" destOrd="0" presId="urn:microsoft.com/office/officeart/2005/8/layout/hChevron3"/>
    <dgm:cxn modelId="{F966DB95-D3A5-42FD-973B-C467F05EF1E1}" type="presOf" srcId="{DB76700A-7F48-43AF-BD70-110C2194DCC3}" destId="{2290AB41-E09E-47C3-B9FF-876C8649C621}" srcOrd="0" destOrd="0" presId="urn:microsoft.com/office/officeart/2005/8/layout/hChevron3"/>
    <dgm:cxn modelId="{D5844598-E7F5-4C54-8419-9FA97D6F2FDB}" srcId="{A3E6B3C3-B1AF-4153-9C10-DE4F19D32928}" destId="{4D5DF89A-9A58-4F04-95A3-6BAC11192F74}" srcOrd="3" destOrd="0" parTransId="{1038DDB7-12E4-44C6-AE05-5D3AC6BA3C44}" sibTransId="{9F6B4435-3D44-4101-8F2D-733DCC3305D4}"/>
    <dgm:cxn modelId="{E4D6BC9B-CCDD-4396-B73A-FD057EE43241}" type="presOf" srcId="{3EC29D60-E2FC-423E-AD99-A694117EA016}" destId="{D869268A-3583-4029-B16C-D39481FF52F3}" srcOrd="0" destOrd="0" presId="urn:microsoft.com/office/officeart/2005/8/layout/hChevron3"/>
    <dgm:cxn modelId="{44200FD7-06AF-4BEB-A728-D33085212AC8}" srcId="{A3E6B3C3-B1AF-4153-9C10-DE4F19D32928}" destId="{DB76700A-7F48-43AF-BD70-110C2194DCC3}" srcOrd="0" destOrd="0" parTransId="{C799439E-AD89-4ED1-889F-C63020F95F3B}" sibTransId="{E2C65B0C-45D3-4E9E-8385-E7ED7D4CC954}"/>
    <dgm:cxn modelId="{505B93F5-8C30-4B7A-853A-F42576CF62FF}" type="presOf" srcId="{22436836-3151-4848-A4EE-4E974296C9A5}" destId="{AC277E5E-B51F-436B-B98E-998430EA5280}" srcOrd="0" destOrd="0" presId="urn:microsoft.com/office/officeart/2005/8/layout/hChevron3"/>
    <dgm:cxn modelId="{5CE8D451-E658-46D6-8EA1-46E4795EFC11}" type="presParOf" srcId="{373985B1-4F7A-429F-A541-2AB063554DE8}" destId="{2290AB41-E09E-47C3-B9FF-876C8649C621}" srcOrd="0" destOrd="0" presId="urn:microsoft.com/office/officeart/2005/8/layout/hChevron3"/>
    <dgm:cxn modelId="{A728222A-190B-4857-8244-EC74BBFCB695}" type="presParOf" srcId="{373985B1-4F7A-429F-A541-2AB063554DE8}" destId="{20AF735B-A029-4F31-B216-D1CFCBDF87D9}" srcOrd="1" destOrd="0" presId="urn:microsoft.com/office/officeart/2005/8/layout/hChevron3"/>
    <dgm:cxn modelId="{0C6BD154-C78A-4067-A011-DCC9B2345B5D}" type="presParOf" srcId="{373985B1-4F7A-429F-A541-2AB063554DE8}" destId="{D869268A-3583-4029-B16C-D39481FF52F3}" srcOrd="2" destOrd="0" presId="urn:microsoft.com/office/officeart/2005/8/layout/hChevron3"/>
    <dgm:cxn modelId="{E3C37B9D-8F8E-4BAE-AAE7-C5FF3409E742}" type="presParOf" srcId="{373985B1-4F7A-429F-A541-2AB063554DE8}" destId="{EA5DEF77-8A10-48AE-A65A-F3C0D1C5B0C8}" srcOrd="3" destOrd="0" presId="urn:microsoft.com/office/officeart/2005/8/layout/hChevron3"/>
    <dgm:cxn modelId="{7B88FBC6-7044-4751-A873-75685FC2F1A3}" type="presParOf" srcId="{373985B1-4F7A-429F-A541-2AB063554DE8}" destId="{AC277E5E-B51F-436B-B98E-998430EA5280}" srcOrd="4" destOrd="0" presId="urn:microsoft.com/office/officeart/2005/8/layout/hChevron3"/>
    <dgm:cxn modelId="{27B586BB-4D34-455A-B327-045CCEEB34DB}" type="presParOf" srcId="{373985B1-4F7A-429F-A541-2AB063554DE8}" destId="{49BB0287-1453-4C1C-BE39-689E3515756D}" srcOrd="5" destOrd="0" presId="urn:microsoft.com/office/officeart/2005/8/layout/hChevron3"/>
    <dgm:cxn modelId="{0679674A-AF43-4A44-9423-3BA42E0964B7}" type="presParOf" srcId="{373985B1-4F7A-429F-A541-2AB063554DE8}" destId="{DD41A6B2-8B26-42A6-A496-7B6E5FFC7DA4}" srcOrd="6" destOrd="0" presId="urn:microsoft.com/office/officeart/2005/8/layout/hChevron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90AB41-E09E-47C3-B9FF-876C8649C621}">
      <dsp:nvSpPr>
        <dsp:cNvPr id="0" name=""/>
        <dsp:cNvSpPr/>
      </dsp:nvSpPr>
      <dsp:spPr>
        <a:xfrm>
          <a:off x="1607" y="110805"/>
          <a:ext cx="1612701" cy="645080"/>
        </a:xfrm>
        <a:prstGeom prst="homePlat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Paramete Package</a:t>
          </a:r>
        </a:p>
      </dsp:txBody>
      <dsp:txXfrm>
        <a:off x="1607" y="110805"/>
        <a:ext cx="1451431" cy="645080"/>
      </dsp:txXfrm>
    </dsp:sp>
    <dsp:sp modelId="{D869268A-3583-4029-B16C-D39481FF52F3}">
      <dsp:nvSpPr>
        <dsp:cNvPr id="0" name=""/>
        <dsp:cNvSpPr/>
      </dsp:nvSpPr>
      <dsp:spPr>
        <a:xfrm>
          <a:off x="1291768" y="110805"/>
          <a:ext cx="1612701" cy="645080"/>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Class based configuration object retrieves info using Template ToolKit</a:t>
          </a:r>
        </a:p>
      </dsp:txBody>
      <dsp:txXfrm>
        <a:off x="1614308" y="110805"/>
        <a:ext cx="967621" cy="645080"/>
      </dsp:txXfrm>
    </dsp:sp>
    <dsp:sp modelId="{AC277E5E-B51F-436B-B98E-998430EA5280}">
      <dsp:nvSpPr>
        <dsp:cNvPr id="0" name=""/>
        <dsp:cNvSpPr/>
      </dsp:nvSpPr>
      <dsp:spPr>
        <a:xfrm>
          <a:off x="2581929" y="110805"/>
          <a:ext cx="1612701" cy="645080"/>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Test component gets and passes the configuration object to environment class</a:t>
          </a:r>
        </a:p>
      </dsp:txBody>
      <dsp:txXfrm>
        <a:off x="2904469" y="110805"/>
        <a:ext cx="967621" cy="645080"/>
      </dsp:txXfrm>
    </dsp:sp>
    <dsp:sp modelId="{DD41A6B2-8B26-42A6-A496-7B6E5FFC7DA4}">
      <dsp:nvSpPr>
        <dsp:cNvPr id="0" name=""/>
        <dsp:cNvSpPr/>
      </dsp:nvSpPr>
      <dsp:spPr>
        <a:xfrm>
          <a:off x="3872091" y="110805"/>
          <a:ext cx="1612701" cy="645080"/>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object or component that has a handle to the environment class can access the configuration object</a:t>
          </a:r>
        </a:p>
      </dsp:txBody>
      <dsp:txXfrm>
        <a:off x="4194631" y="110805"/>
        <a:ext cx="967621" cy="645080"/>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12333BBA33A649888EAF579637D9BF" ma:contentTypeVersion="13" ma:contentTypeDescription="Create a new document." ma:contentTypeScope="" ma:versionID="b9696a43e658d04428f7bf3c46dbc7f2">
  <xsd:schema xmlns:xsd="http://www.w3.org/2001/XMLSchema" xmlns:xs="http://www.w3.org/2001/XMLSchema" xmlns:p="http://schemas.microsoft.com/office/2006/metadata/properties" xmlns:ns2="106b4208-c2c2-4073-a8ee-ec99e8736839" xmlns:ns3="f9dfe906-ea27-4716-9ec9-665896a69539" targetNamespace="http://schemas.microsoft.com/office/2006/metadata/properties" ma:root="true" ma:fieldsID="319ddb8859c162be0f0afcb2deedbd25" ns2:_="" ns3:_="">
    <xsd:import namespace="106b4208-c2c2-4073-a8ee-ec99e8736839"/>
    <xsd:import namespace="f9dfe906-ea27-4716-9ec9-665896a695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6b4208-c2c2-4073-a8ee-ec99e87368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dfe906-ea27-4716-9ec9-665896a6953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9dfe906-ea27-4716-9ec9-665896a69539">
      <UserInfo>
        <DisplayName>Yerraguntla, Vahini</DisplayName>
        <AccountId>14</AccountId>
        <AccountType/>
      </UserInfo>
    </SharedWithUsers>
  </documentManagement>
</p:properties>
</file>

<file path=customXml/itemProps1.xml><?xml version="1.0" encoding="utf-8"?>
<ds:datastoreItem xmlns:ds="http://schemas.openxmlformats.org/officeDocument/2006/customXml" ds:itemID="{BB0B3557-19B7-4031-BB67-5E5B93650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6b4208-c2c2-4073-a8ee-ec99e8736839"/>
    <ds:schemaRef ds:uri="f9dfe906-ea27-4716-9ec9-665896a695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23C760-1652-4363-9189-25A53ABAC98A}">
  <ds:schemaRefs>
    <ds:schemaRef ds:uri="http://schemas.microsoft.com/sharepoint/v3/contenttype/forms"/>
  </ds:schemaRefs>
</ds:datastoreItem>
</file>

<file path=customXml/itemProps3.xml><?xml version="1.0" encoding="utf-8"?>
<ds:datastoreItem xmlns:ds="http://schemas.openxmlformats.org/officeDocument/2006/customXml" ds:itemID="{36E73966-3A15-4071-A00F-3BA5F8F9098C}">
  <ds:schemaRefs>
    <ds:schemaRef ds:uri="http://schemas.openxmlformats.org/officeDocument/2006/bibliography"/>
  </ds:schemaRefs>
</ds:datastoreItem>
</file>

<file path=customXml/itemProps4.xml><?xml version="1.0" encoding="utf-8"?>
<ds:datastoreItem xmlns:ds="http://schemas.openxmlformats.org/officeDocument/2006/customXml" ds:itemID="{AAC7CDB3-104D-467B-91F8-1043A5769EA9}">
  <ds:schemaRefs>
    <ds:schemaRef ds:uri="http://schemas.microsoft.com/office/2006/metadata/properties"/>
    <ds:schemaRef ds:uri="http://schemas.microsoft.com/office/infopath/2007/PartnerControls"/>
    <ds:schemaRef ds:uri="f9dfe906-ea27-4716-9ec9-665896a69539"/>
  </ds:schemaRefs>
</ds:datastoreItem>
</file>

<file path=docProps/app.xml><?xml version="1.0" encoding="utf-8"?>
<Properties xmlns="http://schemas.openxmlformats.org/officeDocument/2006/extended-properties" xmlns:vt="http://schemas.openxmlformats.org/officeDocument/2006/docPropsVTypes">
  <Template>Normal.dotm</Template>
  <TotalTime>43636</TotalTime>
  <Pages>1</Pages>
  <Words>13320</Words>
  <Characters>75927</Characters>
  <Application>Microsoft Office Word</Application>
  <DocSecurity>4</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Singirikonda, Nagachander</dc:creator>
  <cp:keywords/>
  <dc:description/>
  <cp:lastModifiedBy>Chung, Linda T</cp:lastModifiedBy>
  <cp:revision>811</cp:revision>
  <dcterms:created xsi:type="dcterms:W3CDTF">2025-01-30T19:22:00Z</dcterms:created>
  <dcterms:modified xsi:type="dcterms:W3CDTF">2025-10-22T20:43:00Z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0x010100E212333BBA33A649888EAF579637D9BF</vt:lpwstr>
  </property>
</Properties>
</file>